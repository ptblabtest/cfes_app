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54C03" w14:textId="6FEB10D8" w:rsidR="002268E9" w:rsidRPr="00B45B4E" w:rsidRDefault="006C3AF4" w:rsidP="001E00C2">
      <w:pPr>
        <w:tabs>
          <w:tab w:val="left" w:pos="1935"/>
          <w:tab w:val="center" w:pos="4510"/>
        </w:tabs>
        <w:spacing w:after="0" w:line="240" w:lineRule="auto"/>
        <w:rPr>
          <w:rFonts w:ascii="Times New Roman" w:hAnsi="Times New Roman"/>
          <w:b/>
          <w:sz w:val="24"/>
          <w:szCs w:val="24"/>
        </w:rPr>
      </w:pPr>
      <w:bookmarkStart w:id="0" w:name="_GoBack"/>
      <w:bookmarkEnd w:id="0"/>
      <w:r>
        <w:rPr>
          <w:rFonts w:ascii="Times New Roman" w:hAnsi="Times New Roman"/>
          <w:b/>
          <w:sz w:val="24"/>
        </w:rPr>
        <w:tab/>
      </w:r>
      <w:r w:rsidRPr="006C3AF4">
        <w:rPr>
          <w:rFonts w:ascii="Times New Roman" w:hAnsi="Times New Roman"/>
          <w:b/>
          <w:sz w:val="24"/>
          <w:szCs w:val="24"/>
        </w:rPr>
        <w:tab/>
      </w:r>
      <w:r w:rsidR="002268E9" w:rsidRPr="00B45B4E">
        <w:rPr>
          <w:rFonts w:ascii="Times New Roman" w:hAnsi="Times New Roman"/>
          <w:b/>
          <w:sz w:val="24"/>
          <w:szCs w:val="24"/>
        </w:rPr>
        <w:t xml:space="preserve">PERJANJIAN </w:t>
      </w:r>
      <w:r w:rsidR="008F48E2" w:rsidRPr="00B45B4E">
        <w:rPr>
          <w:rFonts w:ascii="Times New Roman" w:hAnsi="Times New Roman"/>
          <w:b/>
          <w:sz w:val="24"/>
          <w:szCs w:val="24"/>
        </w:rPr>
        <w:t xml:space="preserve">KERJA </w:t>
      </w:r>
    </w:p>
    <w:p w14:paraId="43820A32" w14:textId="39AE5476" w:rsidR="002268E9" w:rsidRPr="00B45B4E" w:rsidRDefault="00B45B4E" w:rsidP="00B45B4E">
      <w:pPr>
        <w:spacing w:after="0" w:line="240" w:lineRule="auto"/>
        <w:jc w:val="center"/>
        <w:rPr>
          <w:rFonts w:ascii="Times New Roman" w:hAnsi="Times New Roman"/>
          <w:b/>
          <w:sz w:val="24"/>
          <w:szCs w:val="24"/>
        </w:rPr>
      </w:pPr>
      <w:r w:rsidRPr="00F6628E">
        <w:rPr>
          <w:rFonts w:ascii="Times New Roman" w:hAnsi="Times New Roman"/>
          <w:b/>
          <w:sz w:val="24"/>
          <w:szCs w:val="24"/>
        </w:rPr>
        <w:t xml:space="preserve">IMPLEMENTASI RENCANA </w:t>
      </w:r>
      <w:r w:rsidR="003B6A14">
        <w:rPr>
          <w:rFonts w:ascii="Times New Roman" w:hAnsi="Times New Roman"/>
          <w:b/>
          <w:sz w:val="24"/>
          <w:szCs w:val="24"/>
        </w:rPr>
        <w:t xml:space="preserve">PROGRAM </w:t>
      </w:r>
      <w:r w:rsidRPr="00F6628E">
        <w:rPr>
          <w:rFonts w:ascii="Times New Roman" w:hAnsi="Times New Roman"/>
          <w:b/>
          <w:sz w:val="24"/>
          <w:szCs w:val="24"/>
        </w:rPr>
        <w:t>KOMPENSASI RSPO</w:t>
      </w:r>
    </w:p>
    <w:p w14:paraId="17411049" w14:textId="361A6F93" w:rsidR="008F48E2" w:rsidRPr="00B45B4E" w:rsidRDefault="008F48E2" w:rsidP="001E00C2">
      <w:pPr>
        <w:spacing w:after="0" w:line="240" w:lineRule="auto"/>
        <w:jc w:val="center"/>
        <w:rPr>
          <w:rFonts w:ascii="Times New Roman" w:hAnsi="Times New Roman"/>
          <w:b/>
          <w:sz w:val="24"/>
          <w:szCs w:val="24"/>
        </w:rPr>
      </w:pPr>
      <w:r w:rsidRPr="00B45B4E">
        <w:rPr>
          <w:rFonts w:ascii="Times New Roman" w:hAnsi="Times New Roman"/>
          <w:b/>
          <w:sz w:val="24"/>
          <w:szCs w:val="24"/>
        </w:rPr>
        <w:t>ANTARA</w:t>
      </w:r>
    </w:p>
    <w:p w14:paraId="74437B89" w14:textId="77777777" w:rsidR="008F48E2" w:rsidRPr="00B45B4E" w:rsidRDefault="0052352B" w:rsidP="001E00C2">
      <w:pPr>
        <w:spacing w:after="0" w:line="240" w:lineRule="auto"/>
        <w:jc w:val="center"/>
        <w:rPr>
          <w:rFonts w:ascii="Times New Roman" w:hAnsi="Times New Roman"/>
          <w:b/>
          <w:sz w:val="24"/>
          <w:szCs w:val="24"/>
        </w:rPr>
      </w:pPr>
      <w:r w:rsidRPr="00B45B4E">
        <w:rPr>
          <w:rFonts w:ascii="Times New Roman" w:hAnsi="Times New Roman"/>
          <w:b/>
          <w:sz w:val="24"/>
          <w:szCs w:val="24"/>
        </w:rPr>
        <w:t>PT M</w:t>
      </w:r>
      <w:r w:rsidR="008F48E2" w:rsidRPr="00B45B4E">
        <w:rPr>
          <w:rFonts w:ascii="Times New Roman" w:hAnsi="Times New Roman"/>
          <w:b/>
          <w:sz w:val="24"/>
          <w:szCs w:val="24"/>
        </w:rPr>
        <w:t xml:space="preserve">ENTAYA SAWIT MAS </w:t>
      </w:r>
    </w:p>
    <w:p w14:paraId="646BC13E" w14:textId="77777777" w:rsidR="008F48E2" w:rsidRPr="00B45B4E" w:rsidRDefault="008F48E2" w:rsidP="001E00C2">
      <w:pPr>
        <w:spacing w:after="0" w:line="240" w:lineRule="auto"/>
        <w:jc w:val="center"/>
        <w:rPr>
          <w:rFonts w:ascii="Times New Roman" w:hAnsi="Times New Roman"/>
          <w:b/>
          <w:sz w:val="24"/>
          <w:szCs w:val="24"/>
        </w:rPr>
      </w:pPr>
      <w:r w:rsidRPr="00B45B4E">
        <w:rPr>
          <w:rFonts w:ascii="Times New Roman" w:hAnsi="Times New Roman"/>
          <w:b/>
          <w:sz w:val="24"/>
          <w:szCs w:val="24"/>
        </w:rPr>
        <w:t>DENGAN</w:t>
      </w:r>
    </w:p>
    <w:p w14:paraId="688C4078" w14:textId="77777777" w:rsidR="008F48E2" w:rsidRPr="00B45B4E" w:rsidRDefault="008F48E2" w:rsidP="001E00C2">
      <w:pPr>
        <w:spacing w:after="0" w:line="240" w:lineRule="auto"/>
        <w:jc w:val="center"/>
        <w:rPr>
          <w:rFonts w:ascii="Times New Roman" w:hAnsi="Times New Roman"/>
          <w:b/>
          <w:sz w:val="24"/>
          <w:szCs w:val="24"/>
        </w:rPr>
      </w:pPr>
      <w:r w:rsidRPr="00B45B4E">
        <w:rPr>
          <w:rFonts w:ascii="Times New Roman" w:hAnsi="Times New Roman"/>
          <w:b/>
          <w:sz w:val="24"/>
          <w:szCs w:val="24"/>
        </w:rPr>
        <w:t>PT GAIA EKO DAYA BUANA</w:t>
      </w:r>
      <w:r w:rsidRPr="00B45B4E" w:rsidDel="008F48E2">
        <w:rPr>
          <w:rFonts w:ascii="Times New Roman" w:hAnsi="Times New Roman"/>
          <w:b/>
          <w:sz w:val="24"/>
          <w:szCs w:val="24"/>
        </w:rPr>
        <w:t xml:space="preserve"> </w:t>
      </w:r>
    </w:p>
    <w:p w14:paraId="6ECE0AC9" w14:textId="74345959" w:rsidR="002268E9" w:rsidRPr="00B45B4E" w:rsidRDefault="002268E9" w:rsidP="001E00C2">
      <w:pPr>
        <w:jc w:val="center"/>
        <w:rPr>
          <w:rFonts w:ascii="Times New Roman" w:hAnsi="Times New Roman"/>
          <w:b/>
          <w:sz w:val="24"/>
          <w:szCs w:val="24"/>
        </w:rPr>
      </w:pPr>
      <w:r w:rsidRPr="00B45B4E">
        <w:rPr>
          <w:rFonts w:ascii="Times New Roman" w:hAnsi="Times New Roman"/>
          <w:b/>
          <w:sz w:val="24"/>
          <w:szCs w:val="24"/>
          <w:highlight w:val="yellow"/>
        </w:rPr>
        <w:t>NO: ____</w:t>
      </w:r>
    </w:p>
    <w:p w14:paraId="7180AD10" w14:textId="5AAB7B0E" w:rsidR="002268E9" w:rsidRPr="007818F2" w:rsidRDefault="002268E9" w:rsidP="00A25ADF">
      <w:pPr>
        <w:jc w:val="both"/>
        <w:rPr>
          <w:rFonts w:ascii="Times New Roman" w:hAnsi="Times New Roman"/>
          <w:sz w:val="24"/>
          <w:szCs w:val="24"/>
        </w:rPr>
      </w:pPr>
    </w:p>
    <w:p w14:paraId="6922D2DA" w14:textId="34BE7B5C" w:rsidR="002268E9" w:rsidRPr="007818F2" w:rsidRDefault="002268E9" w:rsidP="00A25ADF">
      <w:pPr>
        <w:jc w:val="both"/>
        <w:rPr>
          <w:rFonts w:ascii="Times New Roman" w:hAnsi="Times New Roman"/>
          <w:sz w:val="24"/>
          <w:szCs w:val="24"/>
        </w:rPr>
      </w:pPr>
      <w:r w:rsidRPr="00F6628E">
        <w:rPr>
          <w:rFonts w:ascii="Times New Roman" w:hAnsi="Times New Roman"/>
          <w:sz w:val="24"/>
          <w:szCs w:val="24"/>
        </w:rPr>
        <w:t xml:space="preserve">Perjanjian </w:t>
      </w:r>
      <w:r w:rsidR="00B45B4E" w:rsidRPr="00F6628E">
        <w:rPr>
          <w:rFonts w:ascii="Times New Roman" w:hAnsi="Times New Roman"/>
          <w:sz w:val="24"/>
          <w:szCs w:val="24"/>
        </w:rPr>
        <w:t>Kerjasama Implementasi Rencana Kompensasi RSPO</w:t>
      </w:r>
      <w:r w:rsidR="00F377F4" w:rsidRPr="00F6628E">
        <w:rPr>
          <w:rFonts w:ascii="Times New Roman" w:hAnsi="Times New Roman"/>
          <w:sz w:val="24"/>
          <w:szCs w:val="24"/>
        </w:rPr>
        <w:t>,</w:t>
      </w:r>
      <w:r w:rsidR="004654F1" w:rsidRPr="00F6628E">
        <w:rPr>
          <w:rFonts w:ascii="Times New Roman" w:hAnsi="Times New Roman"/>
          <w:sz w:val="24"/>
          <w:szCs w:val="24"/>
        </w:rPr>
        <w:t xml:space="preserve"> </w:t>
      </w:r>
      <w:r w:rsidR="00752071" w:rsidRPr="00F6628E">
        <w:rPr>
          <w:rFonts w:ascii="Times New Roman" w:hAnsi="Times New Roman"/>
          <w:sz w:val="24"/>
          <w:szCs w:val="24"/>
        </w:rPr>
        <w:t>untuk selanjutnya disebut</w:t>
      </w:r>
      <w:r w:rsidR="00752071" w:rsidRPr="007818F2">
        <w:rPr>
          <w:rFonts w:ascii="Times New Roman" w:hAnsi="Times New Roman"/>
          <w:b/>
          <w:sz w:val="24"/>
          <w:szCs w:val="24"/>
        </w:rPr>
        <w:t xml:space="preserve"> </w:t>
      </w:r>
      <w:r w:rsidRPr="007818F2">
        <w:rPr>
          <w:rFonts w:ascii="Times New Roman" w:hAnsi="Times New Roman"/>
          <w:b/>
          <w:sz w:val="24"/>
          <w:szCs w:val="24"/>
        </w:rPr>
        <w:t>“Perjanjian”</w:t>
      </w:r>
      <w:r w:rsidRPr="007818F2">
        <w:rPr>
          <w:rFonts w:ascii="Times New Roman" w:hAnsi="Times New Roman"/>
          <w:sz w:val="24"/>
          <w:szCs w:val="24"/>
        </w:rPr>
        <w:t xml:space="preserve"> ini dibuat dan ditandatangani pada tanggal </w:t>
      </w:r>
      <w:r w:rsidR="00B45B4E" w:rsidRPr="00B45B4E">
        <w:rPr>
          <w:rFonts w:ascii="Times New Roman" w:hAnsi="Times New Roman"/>
          <w:sz w:val="24"/>
          <w:szCs w:val="24"/>
          <w:highlight w:val="yellow"/>
        </w:rPr>
        <w:t>xxx</w:t>
      </w:r>
      <w:r w:rsidR="0011623E">
        <w:rPr>
          <w:rFonts w:ascii="Times New Roman" w:hAnsi="Times New Roman"/>
          <w:sz w:val="24"/>
          <w:szCs w:val="24"/>
        </w:rPr>
        <w:t xml:space="preserve"> </w:t>
      </w:r>
      <w:r w:rsidRPr="007818F2">
        <w:rPr>
          <w:rFonts w:ascii="Times New Roman" w:hAnsi="Times New Roman"/>
          <w:sz w:val="24"/>
          <w:szCs w:val="24"/>
        </w:rPr>
        <w:t>oleh dan antara:</w:t>
      </w:r>
    </w:p>
    <w:p w14:paraId="40C9684F" w14:textId="781CFBBF" w:rsidR="0011623E" w:rsidRDefault="002268E9" w:rsidP="001007D0">
      <w:pPr>
        <w:pStyle w:val="ListParagraph"/>
        <w:numPr>
          <w:ilvl w:val="0"/>
          <w:numId w:val="1"/>
        </w:numPr>
        <w:ind w:left="360" w:hanging="360"/>
        <w:jc w:val="both"/>
        <w:rPr>
          <w:rFonts w:ascii="Times New Roman" w:hAnsi="Times New Roman"/>
          <w:sz w:val="24"/>
          <w:szCs w:val="24"/>
        </w:rPr>
      </w:pPr>
      <w:r w:rsidRPr="007818F2">
        <w:rPr>
          <w:rFonts w:ascii="Times New Roman" w:hAnsi="Times New Roman"/>
          <w:b/>
          <w:sz w:val="24"/>
          <w:szCs w:val="24"/>
          <w:highlight w:val="yellow"/>
        </w:rPr>
        <w:t>PT</w:t>
      </w:r>
      <w:r w:rsidRPr="007818F2">
        <w:rPr>
          <w:rStyle w:val="apple-converted-space"/>
          <w:rFonts w:ascii="Times New Roman" w:hAnsi="Times New Roman"/>
          <w:b/>
          <w:bCs/>
          <w:color w:val="000000"/>
          <w:sz w:val="24"/>
          <w:szCs w:val="24"/>
          <w:highlight w:val="yellow"/>
        </w:rPr>
        <w:t> </w:t>
      </w:r>
      <w:r w:rsidR="004654F1" w:rsidRPr="007818F2">
        <w:rPr>
          <w:rStyle w:val="apple-converted-space"/>
          <w:rFonts w:ascii="Times New Roman" w:hAnsi="Times New Roman"/>
          <w:b/>
          <w:bCs/>
          <w:color w:val="000000"/>
          <w:sz w:val="24"/>
          <w:szCs w:val="24"/>
          <w:highlight w:val="yellow"/>
          <w:lang w:val="en-US"/>
        </w:rPr>
        <w:t>MENTAYA SAWIT MAS</w:t>
      </w:r>
      <w:r w:rsidR="00C624D8" w:rsidRPr="007818F2">
        <w:rPr>
          <w:rStyle w:val="apple-converted-space"/>
          <w:rFonts w:ascii="Times New Roman" w:hAnsi="Times New Roman"/>
          <w:b/>
          <w:bCs/>
          <w:color w:val="000000"/>
          <w:sz w:val="24"/>
          <w:szCs w:val="24"/>
          <w:highlight w:val="yellow"/>
          <w:lang w:val="en-US"/>
        </w:rPr>
        <w:t>,</w:t>
      </w:r>
      <w:r w:rsidRPr="007818F2">
        <w:rPr>
          <w:rStyle w:val="apple-converted-space"/>
          <w:rFonts w:ascii="Times New Roman" w:hAnsi="Times New Roman"/>
          <w:b/>
          <w:bCs/>
          <w:color w:val="000000"/>
          <w:sz w:val="24"/>
          <w:szCs w:val="24"/>
        </w:rPr>
        <w:t> </w:t>
      </w:r>
      <w:r w:rsidR="00C624D8" w:rsidRPr="007818F2">
        <w:rPr>
          <w:rFonts w:ascii="Times New Roman" w:hAnsi="Times New Roman"/>
          <w:sz w:val="24"/>
          <w:szCs w:val="24"/>
        </w:rPr>
        <w:t xml:space="preserve"> </w:t>
      </w:r>
      <w:r w:rsidR="00EA5892" w:rsidRPr="007818F2">
        <w:rPr>
          <w:rFonts w:ascii="Times New Roman" w:hAnsi="Times New Roman"/>
          <w:sz w:val="24"/>
          <w:szCs w:val="24"/>
          <w:lang w:val="en-US"/>
        </w:rPr>
        <w:t xml:space="preserve">suatu </w:t>
      </w:r>
      <w:r w:rsidRPr="007818F2">
        <w:rPr>
          <w:rFonts w:ascii="Times New Roman" w:hAnsi="Times New Roman"/>
          <w:sz w:val="24"/>
          <w:szCs w:val="24"/>
        </w:rPr>
        <w:t>perseroan terbatas yang didirikan berdasarkan hukum</w:t>
      </w:r>
      <w:r w:rsidRPr="007818F2">
        <w:rPr>
          <w:rStyle w:val="apple-converted-space"/>
          <w:rFonts w:ascii="Times New Roman" w:hAnsi="Times New Roman"/>
          <w:color w:val="000000"/>
          <w:sz w:val="24"/>
          <w:szCs w:val="24"/>
        </w:rPr>
        <w:t> </w:t>
      </w:r>
      <w:r w:rsidRPr="007818F2">
        <w:rPr>
          <w:rFonts w:ascii="Times New Roman" w:hAnsi="Times New Roman"/>
          <w:sz w:val="24"/>
          <w:szCs w:val="24"/>
        </w:rPr>
        <w:t>negara Republik Indonesia, beralamat</w:t>
      </w:r>
      <w:r w:rsidRPr="007818F2">
        <w:rPr>
          <w:rStyle w:val="apple-converted-space"/>
          <w:rFonts w:ascii="Times New Roman" w:hAnsi="Times New Roman"/>
          <w:color w:val="000000"/>
          <w:sz w:val="24"/>
          <w:szCs w:val="24"/>
          <w:lang w:val="en-US"/>
        </w:rPr>
        <w:t> </w:t>
      </w:r>
      <w:r w:rsidR="00744963" w:rsidRPr="007818F2">
        <w:rPr>
          <w:rStyle w:val="apple-converted-space"/>
          <w:rFonts w:ascii="Times New Roman" w:hAnsi="Times New Roman"/>
          <w:color w:val="000000"/>
          <w:sz w:val="24"/>
          <w:szCs w:val="24"/>
          <w:lang w:val="en-US"/>
        </w:rPr>
        <w:t>kantor di Multivision Tower Lantai 15, Jl. Kuningan Mulia Blok 9B, Jakarta Selatan 12980</w:t>
      </w:r>
      <w:r w:rsidRPr="007818F2">
        <w:rPr>
          <w:rFonts w:ascii="Times New Roman" w:hAnsi="Times New Roman"/>
          <w:sz w:val="24"/>
          <w:szCs w:val="24"/>
        </w:rPr>
        <w:t>,</w:t>
      </w:r>
      <w:r w:rsidRPr="007818F2">
        <w:rPr>
          <w:rStyle w:val="apple-converted-space"/>
          <w:rFonts w:ascii="Times New Roman" w:hAnsi="Times New Roman"/>
          <w:color w:val="000000"/>
          <w:sz w:val="24"/>
          <w:szCs w:val="24"/>
          <w:lang w:val="en-US"/>
        </w:rPr>
        <w:t> </w:t>
      </w:r>
      <w:r w:rsidRPr="007818F2">
        <w:rPr>
          <w:rFonts w:ascii="Times New Roman" w:hAnsi="Times New Roman"/>
          <w:sz w:val="24"/>
          <w:szCs w:val="24"/>
        </w:rPr>
        <w:t>dalam hal ini diwakili oleh</w:t>
      </w:r>
      <w:r w:rsidR="0011623E">
        <w:rPr>
          <w:rFonts w:ascii="Times New Roman" w:hAnsi="Times New Roman"/>
          <w:sz w:val="24"/>
          <w:szCs w:val="24"/>
          <w:lang w:val="en-US"/>
        </w:rPr>
        <w:t xml:space="preserve"> </w:t>
      </w:r>
      <w:r w:rsidR="00C71672" w:rsidRPr="00B45B4E">
        <w:rPr>
          <w:rFonts w:ascii="Times New Roman" w:hAnsi="Times New Roman"/>
          <w:b/>
          <w:sz w:val="24"/>
          <w:szCs w:val="24"/>
          <w:highlight w:val="yellow"/>
          <w:lang w:val="en-US"/>
        </w:rPr>
        <w:t>Simon Siburat</w:t>
      </w:r>
      <w:r w:rsidR="0011623E">
        <w:rPr>
          <w:rFonts w:ascii="Times New Roman" w:hAnsi="Times New Roman"/>
          <w:sz w:val="24"/>
          <w:szCs w:val="24"/>
        </w:rPr>
        <w:t>,</w:t>
      </w:r>
      <w:r w:rsidRPr="007818F2">
        <w:rPr>
          <w:rFonts w:ascii="Times New Roman" w:hAnsi="Times New Roman"/>
          <w:sz w:val="24"/>
          <w:szCs w:val="24"/>
        </w:rPr>
        <w:t xml:space="preserve"> dalam kedudukannya</w:t>
      </w:r>
      <w:r w:rsidRPr="007818F2">
        <w:rPr>
          <w:rStyle w:val="apple-converted-space"/>
          <w:rFonts w:ascii="Times New Roman" w:hAnsi="Times New Roman"/>
          <w:color w:val="000000"/>
          <w:sz w:val="24"/>
          <w:szCs w:val="24"/>
        </w:rPr>
        <w:t> </w:t>
      </w:r>
      <w:r w:rsidRPr="007818F2">
        <w:rPr>
          <w:rFonts w:ascii="Times New Roman" w:hAnsi="Times New Roman"/>
          <w:sz w:val="24"/>
          <w:szCs w:val="24"/>
        </w:rPr>
        <w:t>masing</w:t>
      </w:r>
      <w:r w:rsidRPr="007818F2">
        <w:rPr>
          <w:rStyle w:val="apple-converted-space"/>
          <w:rFonts w:ascii="Times New Roman" w:hAnsi="Times New Roman"/>
          <w:color w:val="000000"/>
          <w:sz w:val="24"/>
          <w:szCs w:val="24"/>
          <w:lang w:val="en-US"/>
        </w:rPr>
        <w:t> </w:t>
      </w:r>
      <w:r w:rsidRPr="007818F2">
        <w:rPr>
          <w:rFonts w:ascii="Times New Roman" w:hAnsi="Times New Roman"/>
          <w:sz w:val="24"/>
          <w:szCs w:val="24"/>
        </w:rPr>
        <w:t>selaku</w:t>
      </w:r>
      <w:r w:rsidRPr="007818F2">
        <w:rPr>
          <w:rStyle w:val="apple-converted-space"/>
          <w:rFonts w:ascii="Times New Roman" w:hAnsi="Times New Roman"/>
          <w:color w:val="000000"/>
          <w:sz w:val="24"/>
          <w:szCs w:val="24"/>
        </w:rPr>
        <w:t> </w:t>
      </w:r>
      <w:r w:rsidR="00C71672" w:rsidRPr="00B45B4E">
        <w:rPr>
          <w:rStyle w:val="apple-converted-space"/>
          <w:rFonts w:ascii="Times New Roman" w:hAnsi="Times New Roman"/>
          <w:b/>
          <w:color w:val="000000"/>
          <w:sz w:val="24"/>
          <w:szCs w:val="24"/>
          <w:highlight w:val="yellow"/>
          <w:lang w:val="en-US"/>
        </w:rPr>
        <w:t>Presiden</w:t>
      </w:r>
      <w:r w:rsidR="00C71672" w:rsidRPr="00B45B4E">
        <w:rPr>
          <w:rStyle w:val="apple-converted-space"/>
          <w:rFonts w:ascii="Times New Roman" w:hAnsi="Times New Roman"/>
          <w:color w:val="000000"/>
          <w:sz w:val="24"/>
          <w:szCs w:val="24"/>
          <w:highlight w:val="yellow"/>
          <w:lang w:val="en-US"/>
        </w:rPr>
        <w:t xml:space="preserve"> </w:t>
      </w:r>
      <w:r w:rsidR="0011623E" w:rsidRPr="00B45B4E">
        <w:rPr>
          <w:rFonts w:ascii="Times New Roman" w:hAnsi="Times New Roman"/>
          <w:b/>
          <w:sz w:val="24"/>
          <w:szCs w:val="24"/>
          <w:highlight w:val="yellow"/>
        </w:rPr>
        <w:t>Direktur</w:t>
      </w:r>
      <w:r w:rsidR="0011623E">
        <w:rPr>
          <w:rFonts w:ascii="Times New Roman" w:hAnsi="Times New Roman"/>
          <w:sz w:val="24"/>
          <w:szCs w:val="24"/>
        </w:rPr>
        <w:t>,</w:t>
      </w:r>
      <w:r w:rsidR="003B6A14">
        <w:rPr>
          <w:rFonts w:ascii="Times New Roman" w:hAnsi="Times New Roman"/>
          <w:sz w:val="24"/>
          <w:szCs w:val="24"/>
          <w:lang w:val="en-US"/>
        </w:rPr>
        <w:t xml:space="preserve"> sesuai dengan akta nomor 41 tertanggal</w:t>
      </w:r>
      <w:r w:rsidR="002E654A">
        <w:rPr>
          <w:rFonts w:ascii="Times New Roman" w:hAnsi="Times New Roman"/>
          <w:sz w:val="24"/>
          <w:szCs w:val="24"/>
          <w:lang w:val="en-US"/>
        </w:rPr>
        <w:t xml:space="preserve"> 19 Juli 2019</w:t>
      </w:r>
      <w:r w:rsidR="003B6A14">
        <w:rPr>
          <w:rFonts w:ascii="Times New Roman" w:hAnsi="Times New Roman"/>
          <w:sz w:val="24"/>
          <w:szCs w:val="24"/>
          <w:lang w:val="en-US"/>
        </w:rPr>
        <w:t xml:space="preserve"> dibuat oleh Notaris Martina, SH., </w:t>
      </w:r>
      <w:r w:rsidR="00EA5892" w:rsidRPr="007818F2">
        <w:rPr>
          <w:rFonts w:ascii="Times New Roman" w:hAnsi="Times New Roman"/>
          <w:sz w:val="24"/>
          <w:szCs w:val="24"/>
          <w:lang w:val="en-US"/>
        </w:rPr>
        <w:t xml:space="preserve">untuk selanjutnya disebut </w:t>
      </w:r>
      <w:r w:rsidRPr="007818F2">
        <w:rPr>
          <w:rFonts w:ascii="Times New Roman" w:hAnsi="Times New Roman"/>
          <w:b/>
          <w:sz w:val="24"/>
          <w:szCs w:val="24"/>
        </w:rPr>
        <w:t>Pihak Pertama</w:t>
      </w:r>
      <w:r w:rsidR="0011623E">
        <w:rPr>
          <w:rFonts w:ascii="Times New Roman" w:hAnsi="Times New Roman"/>
          <w:b/>
          <w:sz w:val="24"/>
          <w:szCs w:val="24"/>
        </w:rPr>
        <w:t>.</w:t>
      </w:r>
      <w:r w:rsidRPr="007818F2">
        <w:rPr>
          <w:rFonts w:ascii="Times New Roman" w:hAnsi="Times New Roman"/>
          <w:sz w:val="24"/>
          <w:szCs w:val="24"/>
        </w:rPr>
        <w:t> </w:t>
      </w:r>
    </w:p>
    <w:p w14:paraId="4361A8F4" w14:textId="77777777" w:rsidR="003B6A14" w:rsidRPr="007818F2" w:rsidRDefault="003B6A14" w:rsidP="003B6A14">
      <w:pPr>
        <w:pStyle w:val="ListParagraph"/>
        <w:ind w:left="360"/>
        <w:jc w:val="both"/>
        <w:rPr>
          <w:rFonts w:ascii="Times New Roman" w:hAnsi="Times New Roman"/>
          <w:sz w:val="24"/>
          <w:szCs w:val="24"/>
        </w:rPr>
      </w:pPr>
    </w:p>
    <w:p w14:paraId="2560BB1D" w14:textId="002B3C92" w:rsidR="007D5CAA" w:rsidRPr="00D368A7" w:rsidRDefault="002268E9" w:rsidP="00D368A7">
      <w:pPr>
        <w:pStyle w:val="ListParagraph"/>
        <w:numPr>
          <w:ilvl w:val="0"/>
          <w:numId w:val="1"/>
        </w:numPr>
        <w:ind w:left="360" w:hanging="360"/>
        <w:jc w:val="both"/>
        <w:rPr>
          <w:ins w:id="1" w:author="Gaia DB" w:date="2020-07-10T06:45:00Z"/>
          <w:rFonts w:ascii="Times New Roman" w:hAnsi="Times New Roman"/>
          <w:sz w:val="24"/>
          <w:szCs w:val="24"/>
          <w:lang w:val="en-US" w:eastAsia="en-US"/>
          <w:rPrChange w:id="2" w:author="Gaia DB" w:date="2020-07-10T07:12:00Z">
            <w:rPr>
              <w:ins w:id="3" w:author="Gaia DB" w:date="2020-07-10T06:45:00Z"/>
              <w:lang w:val="en-US" w:eastAsia="en-US"/>
            </w:rPr>
          </w:rPrChange>
        </w:rPr>
      </w:pPr>
      <w:r w:rsidRPr="0011623E">
        <w:rPr>
          <w:rFonts w:ascii="Times New Roman" w:hAnsi="Times New Roman"/>
          <w:b/>
          <w:sz w:val="24"/>
          <w:szCs w:val="24"/>
          <w:lang w:val="en-US" w:eastAsia="en-US"/>
        </w:rPr>
        <w:t>PT GAIA EKO DAYA BUANA</w:t>
      </w:r>
      <w:r w:rsidRPr="0011623E">
        <w:rPr>
          <w:rFonts w:ascii="Times New Roman" w:hAnsi="Times New Roman"/>
          <w:sz w:val="24"/>
          <w:szCs w:val="24"/>
          <w:lang w:val="en-US" w:eastAsia="en-US"/>
        </w:rPr>
        <w:t>, suatu perseroan terbatas yang didirikan berdasarkan hukum</w:t>
      </w:r>
      <w:r w:rsidRPr="00E0753D">
        <w:rPr>
          <w:rStyle w:val="apple-converted-space"/>
          <w:rFonts w:ascii="Times New Roman" w:hAnsi="Times New Roman"/>
          <w:color w:val="000000"/>
          <w:sz w:val="24"/>
          <w:szCs w:val="24"/>
        </w:rPr>
        <w:t> </w:t>
      </w:r>
      <w:r w:rsidRPr="0011623E">
        <w:rPr>
          <w:rFonts w:ascii="Times New Roman" w:hAnsi="Times New Roman"/>
          <w:sz w:val="24"/>
          <w:szCs w:val="24"/>
          <w:lang w:val="en-US" w:eastAsia="en-US"/>
        </w:rPr>
        <w:t>negara Republik Indonesia, beralamat</w:t>
      </w:r>
      <w:r w:rsidRPr="00E0753D">
        <w:rPr>
          <w:rStyle w:val="apple-converted-space"/>
          <w:rFonts w:ascii="Times New Roman" w:hAnsi="Times New Roman"/>
          <w:color w:val="000000"/>
          <w:sz w:val="24"/>
          <w:szCs w:val="24"/>
        </w:rPr>
        <w:t> </w:t>
      </w:r>
      <w:r w:rsidR="00EA5892" w:rsidRPr="00E0753D">
        <w:rPr>
          <w:rStyle w:val="apple-converted-space"/>
          <w:rFonts w:ascii="Times New Roman" w:hAnsi="Times New Roman"/>
          <w:color w:val="000000"/>
          <w:sz w:val="24"/>
          <w:szCs w:val="24"/>
        </w:rPr>
        <w:t xml:space="preserve">kantor </w:t>
      </w:r>
      <w:r w:rsidRPr="0011623E">
        <w:rPr>
          <w:rFonts w:ascii="Times New Roman" w:hAnsi="Times New Roman"/>
          <w:sz w:val="24"/>
          <w:szCs w:val="24"/>
          <w:lang w:val="en-US" w:eastAsia="en-US"/>
        </w:rPr>
        <w:t>di</w:t>
      </w:r>
      <w:r w:rsidRPr="00E0753D">
        <w:rPr>
          <w:rStyle w:val="apple-converted-space"/>
          <w:rFonts w:ascii="Times New Roman" w:hAnsi="Times New Roman"/>
          <w:color w:val="000000"/>
          <w:sz w:val="24"/>
          <w:szCs w:val="24"/>
        </w:rPr>
        <w:t> </w:t>
      </w:r>
      <w:r w:rsidRPr="0011623E">
        <w:rPr>
          <w:rFonts w:ascii="Times New Roman" w:hAnsi="Times New Roman"/>
          <w:sz w:val="24"/>
          <w:szCs w:val="24"/>
          <w:lang w:val="en-US" w:eastAsia="en-US"/>
        </w:rPr>
        <w:t>The CEO Bulding L</w:t>
      </w:r>
      <w:r w:rsidR="00E0753D" w:rsidRPr="0011623E">
        <w:rPr>
          <w:rFonts w:ascii="Times New Roman" w:hAnsi="Times New Roman"/>
          <w:sz w:val="24"/>
          <w:szCs w:val="24"/>
          <w:lang w:val="en-US" w:eastAsia="en-US"/>
        </w:rPr>
        <w:t>e</w:t>
      </w:r>
      <w:r w:rsidRPr="0011623E">
        <w:rPr>
          <w:rFonts w:ascii="Times New Roman" w:hAnsi="Times New Roman"/>
          <w:sz w:val="24"/>
          <w:szCs w:val="24"/>
          <w:lang w:val="en-US" w:eastAsia="en-US"/>
        </w:rPr>
        <w:t>v</w:t>
      </w:r>
      <w:r w:rsidR="00E0753D" w:rsidRPr="0011623E">
        <w:rPr>
          <w:rFonts w:ascii="Times New Roman" w:hAnsi="Times New Roman"/>
          <w:sz w:val="24"/>
          <w:szCs w:val="24"/>
          <w:lang w:val="en-US" w:eastAsia="en-US"/>
        </w:rPr>
        <w:t>el</w:t>
      </w:r>
      <w:r w:rsidRPr="0011623E">
        <w:rPr>
          <w:rFonts w:ascii="Times New Roman" w:hAnsi="Times New Roman"/>
          <w:sz w:val="24"/>
          <w:szCs w:val="24"/>
          <w:lang w:val="en-US" w:eastAsia="en-US"/>
        </w:rPr>
        <w:t xml:space="preserve">. 12, Jl. T.B </w:t>
      </w:r>
      <w:r w:rsidRPr="0011623E">
        <w:rPr>
          <w:rFonts w:ascii="Times New Roman" w:hAnsi="Times New Roman"/>
          <w:sz w:val="24"/>
          <w:szCs w:val="24"/>
        </w:rPr>
        <w:t>Simatupang</w:t>
      </w:r>
      <w:r w:rsidRPr="0011623E">
        <w:rPr>
          <w:rFonts w:ascii="Times New Roman" w:hAnsi="Times New Roman"/>
          <w:sz w:val="24"/>
          <w:szCs w:val="24"/>
          <w:lang w:val="en-US" w:eastAsia="en-US"/>
        </w:rPr>
        <w:t xml:space="preserve"> No. 18C, </w:t>
      </w:r>
      <w:r w:rsidR="00E0753D" w:rsidRPr="0011623E">
        <w:rPr>
          <w:rFonts w:ascii="Times New Roman" w:hAnsi="Times New Roman"/>
          <w:sz w:val="24"/>
          <w:szCs w:val="24"/>
          <w:lang w:val="en-US" w:eastAsia="en-US"/>
        </w:rPr>
        <w:t>RT 006 RW 009, Cilandak Barat Cilandak</w:t>
      </w:r>
      <w:r w:rsidR="00E0753D">
        <w:rPr>
          <w:rFonts w:ascii="Times New Roman" w:hAnsi="Times New Roman"/>
          <w:sz w:val="24"/>
          <w:szCs w:val="24"/>
        </w:rPr>
        <w:t xml:space="preserve">, </w:t>
      </w:r>
      <w:r w:rsidR="00E0753D" w:rsidRPr="00E0753D">
        <w:rPr>
          <w:rFonts w:ascii="Times New Roman" w:hAnsi="Times New Roman"/>
          <w:sz w:val="24"/>
          <w:szCs w:val="24"/>
        </w:rPr>
        <w:t>Jakarta Selatan DKI Jakarta Selatan</w:t>
      </w:r>
      <w:r w:rsidRPr="0011623E">
        <w:rPr>
          <w:rFonts w:ascii="Times New Roman" w:hAnsi="Times New Roman"/>
          <w:sz w:val="24"/>
          <w:szCs w:val="24"/>
          <w:lang w:val="en-US" w:eastAsia="en-US"/>
        </w:rPr>
        <w:t>,</w:t>
      </w:r>
      <w:r w:rsidRPr="00E0753D">
        <w:rPr>
          <w:rStyle w:val="apple-converted-space"/>
          <w:rFonts w:ascii="Times New Roman" w:hAnsi="Times New Roman"/>
          <w:color w:val="000000"/>
          <w:sz w:val="24"/>
          <w:szCs w:val="24"/>
        </w:rPr>
        <w:t> </w:t>
      </w:r>
      <w:r w:rsidRPr="0011623E">
        <w:rPr>
          <w:rFonts w:ascii="Times New Roman" w:hAnsi="Times New Roman"/>
          <w:sz w:val="24"/>
          <w:szCs w:val="24"/>
          <w:lang w:val="en-US" w:eastAsia="en-US"/>
        </w:rPr>
        <w:t>dalam hal ini diwakili oleh</w:t>
      </w:r>
      <w:r w:rsidRPr="00E0753D">
        <w:rPr>
          <w:rStyle w:val="apple-converted-space"/>
          <w:rFonts w:ascii="Times New Roman" w:hAnsi="Times New Roman"/>
          <w:color w:val="000000"/>
          <w:sz w:val="24"/>
          <w:szCs w:val="24"/>
        </w:rPr>
        <w:t> </w:t>
      </w:r>
      <w:r w:rsidRPr="0011623E">
        <w:rPr>
          <w:rFonts w:ascii="Times New Roman" w:hAnsi="Times New Roman"/>
          <w:b/>
          <w:sz w:val="24"/>
          <w:szCs w:val="24"/>
          <w:lang w:val="en-US" w:eastAsia="en-US"/>
        </w:rPr>
        <w:t>Iis Sabahudin</w:t>
      </w:r>
      <w:r w:rsidRPr="00E0753D">
        <w:rPr>
          <w:rStyle w:val="apple-converted-space"/>
          <w:rFonts w:ascii="Times New Roman" w:hAnsi="Times New Roman"/>
          <w:color w:val="000000"/>
          <w:sz w:val="24"/>
          <w:szCs w:val="24"/>
        </w:rPr>
        <w:t> </w:t>
      </w:r>
      <w:r w:rsidRPr="0011623E">
        <w:rPr>
          <w:rFonts w:ascii="Times New Roman" w:hAnsi="Times New Roman"/>
          <w:sz w:val="24"/>
          <w:szCs w:val="24"/>
          <w:lang w:val="en-US" w:eastAsia="en-US"/>
        </w:rPr>
        <w:t>selaku</w:t>
      </w:r>
      <w:r w:rsidRPr="00E0753D">
        <w:rPr>
          <w:rStyle w:val="apple-converted-space"/>
          <w:rFonts w:ascii="Times New Roman" w:hAnsi="Times New Roman"/>
          <w:color w:val="000000"/>
          <w:sz w:val="24"/>
          <w:szCs w:val="24"/>
        </w:rPr>
        <w:t> </w:t>
      </w:r>
      <w:r w:rsidRPr="0011623E">
        <w:rPr>
          <w:rFonts w:ascii="Times New Roman" w:hAnsi="Times New Roman"/>
          <w:b/>
          <w:sz w:val="24"/>
          <w:szCs w:val="24"/>
          <w:lang w:val="en-US" w:eastAsia="en-US"/>
        </w:rPr>
        <w:t>Direktur Utama</w:t>
      </w:r>
      <w:r w:rsidRPr="00E0753D">
        <w:rPr>
          <w:rStyle w:val="apple-converted-space"/>
          <w:rFonts w:ascii="Times New Roman" w:hAnsi="Times New Roman"/>
          <w:color w:val="000000"/>
          <w:sz w:val="24"/>
          <w:szCs w:val="24"/>
        </w:rPr>
        <w:t> </w:t>
      </w:r>
      <w:r w:rsidR="003B6A14">
        <w:rPr>
          <w:rFonts w:ascii="Times New Roman" w:hAnsi="Times New Roman"/>
          <w:sz w:val="24"/>
          <w:szCs w:val="24"/>
          <w:lang w:val="en-US"/>
        </w:rPr>
        <w:t xml:space="preserve">sesuai dengan </w:t>
      </w:r>
      <w:commentRangeStart w:id="4"/>
      <w:r w:rsidR="003B6A14" w:rsidRPr="00902964">
        <w:rPr>
          <w:rFonts w:ascii="Times New Roman" w:hAnsi="Times New Roman"/>
          <w:sz w:val="24"/>
          <w:szCs w:val="24"/>
          <w:highlight w:val="yellow"/>
          <w:lang w:val="en-US"/>
        </w:rPr>
        <w:t xml:space="preserve">akta nomor </w:t>
      </w:r>
      <w:del w:id="5" w:author="Gaia DB" w:date="2020-07-10T07:05:00Z">
        <w:r w:rsidR="003B6A14" w:rsidRPr="00902964" w:rsidDel="00D368A7">
          <w:rPr>
            <w:rFonts w:ascii="Times New Roman" w:hAnsi="Times New Roman"/>
            <w:sz w:val="24"/>
            <w:szCs w:val="24"/>
            <w:highlight w:val="yellow"/>
            <w:lang w:val="en-US"/>
          </w:rPr>
          <w:delText xml:space="preserve">…. </w:delText>
        </w:r>
      </w:del>
      <w:ins w:id="6" w:author="Gaia DB" w:date="2020-07-10T07:05:00Z">
        <w:r w:rsidR="00D368A7">
          <w:rPr>
            <w:rFonts w:ascii="Times New Roman" w:hAnsi="Times New Roman"/>
            <w:sz w:val="24"/>
            <w:szCs w:val="24"/>
            <w:highlight w:val="yellow"/>
            <w:lang w:val="en-US"/>
          </w:rPr>
          <w:t>03</w:t>
        </w:r>
        <w:r w:rsidR="00D368A7" w:rsidRPr="00902964">
          <w:rPr>
            <w:rFonts w:ascii="Times New Roman" w:hAnsi="Times New Roman"/>
            <w:sz w:val="24"/>
            <w:szCs w:val="24"/>
            <w:highlight w:val="yellow"/>
            <w:lang w:val="en-US"/>
          </w:rPr>
          <w:t xml:space="preserve"> </w:t>
        </w:r>
      </w:ins>
      <w:r w:rsidR="003B6A14" w:rsidRPr="00902964">
        <w:rPr>
          <w:rFonts w:ascii="Times New Roman" w:hAnsi="Times New Roman"/>
          <w:sz w:val="24"/>
          <w:szCs w:val="24"/>
          <w:highlight w:val="yellow"/>
          <w:lang w:val="en-US"/>
        </w:rPr>
        <w:t xml:space="preserve">tertanggal </w:t>
      </w:r>
      <w:del w:id="7" w:author="Gaia DB" w:date="2020-07-10T07:05:00Z">
        <w:r w:rsidR="003B6A14" w:rsidRPr="00902964" w:rsidDel="00D368A7">
          <w:rPr>
            <w:rFonts w:ascii="Times New Roman" w:hAnsi="Times New Roman"/>
            <w:sz w:val="24"/>
            <w:szCs w:val="24"/>
            <w:highlight w:val="yellow"/>
            <w:lang w:val="en-US"/>
          </w:rPr>
          <w:delText xml:space="preserve">….. </w:delText>
        </w:r>
      </w:del>
      <w:ins w:id="8" w:author="Gaia DB" w:date="2020-07-10T07:05:00Z">
        <w:r w:rsidR="00D368A7">
          <w:rPr>
            <w:rFonts w:ascii="Times New Roman" w:hAnsi="Times New Roman"/>
            <w:sz w:val="24"/>
            <w:szCs w:val="24"/>
            <w:highlight w:val="yellow"/>
            <w:lang w:val="en-US"/>
          </w:rPr>
          <w:t xml:space="preserve">15 </w:t>
        </w:r>
      </w:ins>
      <w:ins w:id="9" w:author="Gaia DB" w:date="2020-07-10T07:09:00Z">
        <w:r w:rsidR="00D368A7">
          <w:rPr>
            <w:rFonts w:ascii="Times New Roman" w:hAnsi="Times New Roman"/>
            <w:sz w:val="24"/>
            <w:szCs w:val="24"/>
            <w:highlight w:val="yellow"/>
            <w:lang w:val="en-US"/>
          </w:rPr>
          <w:t>November</w:t>
        </w:r>
      </w:ins>
      <w:ins w:id="10" w:author="Gaia DB" w:date="2020-07-10T07:05:00Z">
        <w:r w:rsidR="00D368A7">
          <w:rPr>
            <w:rFonts w:ascii="Times New Roman" w:hAnsi="Times New Roman"/>
            <w:sz w:val="24"/>
            <w:szCs w:val="24"/>
            <w:highlight w:val="yellow"/>
            <w:lang w:val="en-US"/>
          </w:rPr>
          <w:t xml:space="preserve"> 20</w:t>
        </w:r>
      </w:ins>
      <w:ins w:id="11" w:author="Gaia DB" w:date="2020-07-10T07:09:00Z">
        <w:r w:rsidR="00D368A7">
          <w:rPr>
            <w:rFonts w:ascii="Times New Roman" w:hAnsi="Times New Roman"/>
            <w:sz w:val="24"/>
            <w:szCs w:val="24"/>
            <w:highlight w:val="yellow"/>
            <w:lang w:val="en-US"/>
          </w:rPr>
          <w:t>07</w:t>
        </w:r>
      </w:ins>
      <w:ins w:id="12" w:author="Gaia DB" w:date="2020-07-10T07:05:00Z">
        <w:r w:rsidR="00D368A7" w:rsidRPr="00902964">
          <w:rPr>
            <w:rFonts w:ascii="Times New Roman" w:hAnsi="Times New Roman"/>
            <w:sz w:val="24"/>
            <w:szCs w:val="24"/>
            <w:highlight w:val="yellow"/>
            <w:lang w:val="en-US"/>
          </w:rPr>
          <w:t xml:space="preserve"> </w:t>
        </w:r>
      </w:ins>
      <w:r w:rsidR="003B6A14" w:rsidRPr="00902964">
        <w:rPr>
          <w:rFonts w:ascii="Times New Roman" w:hAnsi="Times New Roman"/>
          <w:sz w:val="24"/>
          <w:szCs w:val="24"/>
          <w:highlight w:val="yellow"/>
          <w:lang w:val="en-US"/>
        </w:rPr>
        <w:t xml:space="preserve">dibuat oleh Notaris </w:t>
      </w:r>
      <w:del w:id="13" w:author="Gaia DB" w:date="2020-07-10T07:10:00Z">
        <w:r w:rsidR="003B6A14" w:rsidRPr="00902964" w:rsidDel="00D368A7">
          <w:rPr>
            <w:rFonts w:ascii="Times New Roman" w:hAnsi="Times New Roman"/>
            <w:sz w:val="24"/>
            <w:szCs w:val="24"/>
            <w:highlight w:val="yellow"/>
            <w:lang w:val="en-US"/>
          </w:rPr>
          <w:delText>………...,</w:delText>
        </w:r>
      </w:del>
      <w:commentRangeEnd w:id="4"/>
      <w:ins w:id="14" w:author="Gaia DB" w:date="2020-07-10T07:10:00Z">
        <w:r w:rsidR="00D368A7">
          <w:rPr>
            <w:rFonts w:ascii="Times New Roman" w:hAnsi="Times New Roman"/>
            <w:sz w:val="24"/>
            <w:szCs w:val="24"/>
            <w:highlight w:val="yellow"/>
            <w:lang w:val="en-US"/>
          </w:rPr>
          <w:t xml:space="preserve">Masruroh, SH </w:t>
        </w:r>
        <w:r w:rsidR="00D368A7">
          <w:rPr>
            <w:rFonts w:ascii="Cambria" w:hAnsi="Cambria" w:cstheme="minorHAnsi"/>
            <w:color w:val="000000"/>
            <w:sz w:val="24"/>
            <w:szCs w:val="24"/>
            <w:lang w:val="id-ID"/>
          </w:rPr>
          <w:t>yang diubah dengan akt</w:t>
        </w:r>
        <w:r w:rsidR="00D368A7">
          <w:rPr>
            <w:rFonts w:ascii="Cambria" w:hAnsi="Cambria" w:cstheme="minorHAnsi"/>
            <w:color w:val="000000"/>
            <w:sz w:val="24"/>
            <w:szCs w:val="24"/>
            <w:lang w:val="en-US"/>
          </w:rPr>
          <w:t>a</w:t>
        </w:r>
        <w:r w:rsidR="00D368A7">
          <w:rPr>
            <w:rFonts w:ascii="Cambria" w:hAnsi="Cambria" w:cstheme="minorHAnsi"/>
            <w:color w:val="000000"/>
            <w:sz w:val="24"/>
            <w:szCs w:val="24"/>
            <w:lang w:val="id-ID"/>
          </w:rPr>
          <w:t xml:space="preserve"> perubahan </w:t>
        </w:r>
        <w:r w:rsidR="00D368A7">
          <w:rPr>
            <w:rFonts w:ascii="Cambria" w:hAnsi="Cambria" w:cstheme="minorHAnsi"/>
            <w:color w:val="000000"/>
            <w:sz w:val="24"/>
            <w:szCs w:val="24"/>
          </w:rPr>
          <w:t>No</w:t>
        </w:r>
        <w:r w:rsidR="00D368A7">
          <w:rPr>
            <w:rFonts w:ascii="Cambria" w:hAnsi="Cambria" w:cstheme="minorHAnsi"/>
            <w:color w:val="000000"/>
            <w:sz w:val="24"/>
            <w:szCs w:val="24"/>
            <w:lang w:val="id-ID"/>
          </w:rPr>
          <w:t>mor</w:t>
        </w:r>
        <w:r w:rsidR="00D368A7">
          <w:rPr>
            <w:rFonts w:ascii="Cambria" w:hAnsi="Cambria" w:cstheme="minorHAnsi"/>
            <w:color w:val="000000"/>
            <w:sz w:val="24"/>
            <w:szCs w:val="24"/>
          </w:rPr>
          <w:t xml:space="preserve"> </w:t>
        </w:r>
        <w:r w:rsidR="00D368A7">
          <w:rPr>
            <w:rFonts w:ascii="Cambria" w:hAnsi="Cambria" w:cstheme="minorHAnsi"/>
            <w:color w:val="000000"/>
            <w:sz w:val="24"/>
            <w:szCs w:val="24"/>
            <w:lang w:val="id-ID"/>
          </w:rPr>
          <w:t>04</w:t>
        </w:r>
        <w:r w:rsidR="00D368A7">
          <w:rPr>
            <w:rFonts w:ascii="Cambria" w:hAnsi="Cambria" w:cstheme="minorHAnsi"/>
            <w:color w:val="000000"/>
            <w:sz w:val="24"/>
            <w:szCs w:val="24"/>
            <w:lang w:val="en-US"/>
          </w:rPr>
          <w:t xml:space="preserve"> tertanggal 1</w:t>
        </w:r>
      </w:ins>
      <w:ins w:id="15" w:author="Gaia DB" w:date="2020-07-10T07:11:00Z">
        <w:r w:rsidR="00D368A7">
          <w:rPr>
            <w:rFonts w:ascii="Cambria" w:hAnsi="Cambria" w:cstheme="minorHAnsi"/>
            <w:color w:val="000000"/>
            <w:sz w:val="24"/>
            <w:szCs w:val="24"/>
            <w:lang w:val="en-US"/>
          </w:rPr>
          <w:t>5 Mei 2015</w:t>
        </w:r>
      </w:ins>
      <w:ins w:id="16" w:author="Gaia DB" w:date="2020-07-10T11:47:00Z">
        <w:r w:rsidR="009F648A">
          <w:rPr>
            <w:rFonts w:ascii="Cambria" w:hAnsi="Cambria" w:cstheme="minorHAnsi"/>
            <w:color w:val="000000"/>
            <w:sz w:val="24"/>
            <w:szCs w:val="24"/>
            <w:lang w:val="en-US"/>
          </w:rPr>
          <w:t xml:space="preserve"> dibuat oleh Notaris Masruroh, SH </w:t>
        </w:r>
        <w:r w:rsidR="009F648A">
          <w:rPr>
            <w:rFonts w:ascii="Cambria" w:hAnsi="Cambria" w:cstheme="minorHAnsi"/>
            <w:color w:val="000000"/>
            <w:sz w:val="24"/>
            <w:szCs w:val="24"/>
            <w:lang w:val="id-ID"/>
          </w:rPr>
          <w:t>yang diubah dengan akt</w:t>
        </w:r>
        <w:r w:rsidR="009F648A">
          <w:rPr>
            <w:rFonts w:ascii="Cambria" w:hAnsi="Cambria" w:cstheme="minorHAnsi"/>
            <w:color w:val="000000"/>
            <w:sz w:val="24"/>
            <w:szCs w:val="24"/>
            <w:lang w:val="en-US"/>
          </w:rPr>
          <w:t>a</w:t>
        </w:r>
        <w:r w:rsidR="009F648A">
          <w:rPr>
            <w:rFonts w:ascii="Cambria" w:hAnsi="Cambria" w:cstheme="minorHAnsi"/>
            <w:color w:val="000000"/>
            <w:sz w:val="24"/>
            <w:szCs w:val="24"/>
            <w:lang w:val="id-ID"/>
          </w:rPr>
          <w:t xml:space="preserve"> perubahan </w:t>
        </w:r>
        <w:r w:rsidR="009F648A">
          <w:rPr>
            <w:rFonts w:ascii="Cambria" w:hAnsi="Cambria" w:cstheme="minorHAnsi"/>
            <w:color w:val="000000"/>
            <w:sz w:val="24"/>
            <w:szCs w:val="24"/>
          </w:rPr>
          <w:t>No</w:t>
        </w:r>
        <w:r w:rsidR="009F648A">
          <w:rPr>
            <w:rFonts w:ascii="Cambria" w:hAnsi="Cambria" w:cstheme="minorHAnsi"/>
            <w:color w:val="000000"/>
            <w:sz w:val="24"/>
            <w:szCs w:val="24"/>
            <w:lang w:val="id-ID"/>
          </w:rPr>
          <w:t>mor</w:t>
        </w:r>
      </w:ins>
      <w:ins w:id="17" w:author="Gaia DB" w:date="2020-07-10T11:48:00Z">
        <w:r w:rsidR="009F648A">
          <w:rPr>
            <w:rFonts w:ascii="Cambria" w:hAnsi="Cambria" w:cstheme="minorHAnsi"/>
            <w:color w:val="000000"/>
            <w:sz w:val="24"/>
            <w:szCs w:val="24"/>
            <w:lang w:val="en-US"/>
          </w:rPr>
          <w:t xml:space="preserve"> 08 tertanggal 24 Juli 2019</w:t>
        </w:r>
      </w:ins>
      <w:ins w:id="18" w:author="Gaia DB" w:date="2020-07-10T07:10:00Z">
        <w:r w:rsidR="00D368A7" w:rsidRPr="00902964">
          <w:rPr>
            <w:rFonts w:ascii="Times New Roman" w:hAnsi="Times New Roman"/>
            <w:sz w:val="24"/>
            <w:szCs w:val="24"/>
            <w:highlight w:val="yellow"/>
            <w:lang w:val="en-US"/>
          </w:rPr>
          <w:t>,</w:t>
        </w:r>
      </w:ins>
      <w:ins w:id="19" w:author="Gaia DB" w:date="2020-07-10T07:11:00Z">
        <w:r w:rsidR="00D368A7">
          <w:rPr>
            <w:rFonts w:ascii="Times New Roman" w:hAnsi="Times New Roman"/>
            <w:sz w:val="24"/>
            <w:szCs w:val="24"/>
            <w:highlight w:val="yellow"/>
            <w:lang w:val="en-US"/>
          </w:rPr>
          <w:t xml:space="preserve"> </w:t>
        </w:r>
      </w:ins>
      <w:r w:rsidR="00902964" w:rsidRPr="00902964">
        <w:rPr>
          <w:rStyle w:val="CommentReference"/>
          <w:highlight w:val="yellow"/>
          <w:lang w:val="en-US" w:eastAsia="en-US"/>
        </w:rPr>
        <w:commentReference w:id="4"/>
      </w:r>
      <w:r w:rsidR="00412A1D" w:rsidRPr="00E0753D">
        <w:rPr>
          <w:rStyle w:val="apple-converted-space"/>
          <w:rFonts w:ascii="Times New Roman" w:hAnsi="Times New Roman"/>
          <w:color w:val="000000"/>
          <w:sz w:val="24"/>
          <w:szCs w:val="24"/>
        </w:rPr>
        <w:t>untuk selanjutnya disebut</w:t>
      </w:r>
      <w:r w:rsidR="00412A1D" w:rsidRPr="00E0753D" w:rsidDel="00412A1D">
        <w:rPr>
          <w:rStyle w:val="apple-converted-space"/>
          <w:rFonts w:ascii="Times New Roman" w:hAnsi="Times New Roman"/>
          <w:color w:val="000000"/>
          <w:sz w:val="24"/>
          <w:szCs w:val="24"/>
        </w:rPr>
        <w:t xml:space="preserve"> </w:t>
      </w:r>
      <w:r w:rsidRPr="0011623E">
        <w:rPr>
          <w:rFonts w:ascii="Times New Roman" w:hAnsi="Times New Roman"/>
          <w:b/>
          <w:sz w:val="24"/>
          <w:szCs w:val="24"/>
          <w:lang w:val="en-US" w:eastAsia="en-US"/>
        </w:rPr>
        <w:t>Pihak Kedua.</w:t>
      </w:r>
    </w:p>
    <w:p w14:paraId="1F86BBF8" w14:textId="44C3405F" w:rsidR="007D5CAA" w:rsidRPr="0011623E" w:rsidRDefault="007D5CAA">
      <w:pPr>
        <w:pStyle w:val="ListParagraph"/>
        <w:ind w:left="360"/>
        <w:jc w:val="both"/>
        <w:rPr>
          <w:rFonts w:ascii="Times New Roman" w:hAnsi="Times New Roman"/>
          <w:sz w:val="24"/>
          <w:szCs w:val="24"/>
          <w:lang w:val="en-US" w:eastAsia="en-US"/>
        </w:rPr>
        <w:pPrChange w:id="20" w:author="Gaia DB" w:date="2020-07-10T07:11:00Z">
          <w:pPr>
            <w:pStyle w:val="ListParagraph"/>
            <w:numPr>
              <w:numId w:val="1"/>
            </w:numPr>
            <w:ind w:left="360" w:hanging="360"/>
            <w:jc w:val="both"/>
          </w:pPr>
        </w:pPrChange>
      </w:pPr>
    </w:p>
    <w:p w14:paraId="64E55821" w14:textId="6CF63054"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xml:space="preserve">Pihak Pertama dan Pihak Kedua secara bersama-sama disebut sebagai </w:t>
      </w:r>
      <w:r w:rsidRPr="007818F2">
        <w:rPr>
          <w:rFonts w:ascii="Times New Roman" w:hAnsi="Times New Roman"/>
          <w:b/>
          <w:sz w:val="24"/>
          <w:szCs w:val="24"/>
        </w:rPr>
        <w:t>“Para Pihak”</w:t>
      </w:r>
      <w:r w:rsidRPr="007818F2">
        <w:rPr>
          <w:rFonts w:ascii="Times New Roman" w:hAnsi="Times New Roman"/>
          <w:sz w:val="24"/>
          <w:szCs w:val="24"/>
        </w:rPr>
        <w:t xml:space="preserve"> dan masing-masing disebut </w:t>
      </w:r>
      <w:r w:rsidRPr="007818F2">
        <w:rPr>
          <w:rFonts w:ascii="Times New Roman" w:hAnsi="Times New Roman"/>
          <w:b/>
          <w:sz w:val="24"/>
          <w:szCs w:val="24"/>
        </w:rPr>
        <w:t>“Pihak”</w:t>
      </w:r>
      <w:r w:rsidRPr="007818F2">
        <w:rPr>
          <w:rFonts w:ascii="Times New Roman" w:hAnsi="Times New Roman"/>
          <w:sz w:val="24"/>
          <w:szCs w:val="24"/>
        </w:rPr>
        <w:t>.</w:t>
      </w:r>
    </w:p>
    <w:p w14:paraId="6C884A05" w14:textId="000D16D5" w:rsidR="00A25ADF" w:rsidRPr="007818F2" w:rsidRDefault="001E3142" w:rsidP="00A25ADF">
      <w:pPr>
        <w:jc w:val="both"/>
        <w:rPr>
          <w:rFonts w:ascii="Times New Roman" w:eastAsia="Times New Roman" w:hAnsi="Times New Roman"/>
          <w:sz w:val="24"/>
          <w:szCs w:val="24"/>
        </w:rPr>
      </w:pPr>
      <w:r w:rsidRPr="007818F2">
        <w:rPr>
          <w:rFonts w:ascii="Times New Roman" w:eastAsia="Times New Roman" w:hAnsi="Times New Roman"/>
          <w:sz w:val="24"/>
          <w:szCs w:val="24"/>
        </w:rPr>
        <w:t>Para Pihak menjamin bahwa yang menandatangani Perjanjian ini berwenang bertindak untuk dan atas nama masing-masing pihak dan memenuhi semua ketentuan perizinan yang diwajibkan termasuk tapi tidak terbatas oleh Undang-undang</w:t>
      </w:r>
      <w:r w:rsidR="003B6A14">
        <w:rPr>
          <w:rFonts w:ascii="Times New Roman" w:eastAsia="Times New Roman" w:hAnsi="Times New Roman"/>
          <w:sz w:val="24"/>
          <w:szCs w:val="24"/>
        </w:rPr>
        <w:t xml:space="preserve"> dan Peraturan yang berlaku di Negara Indonesia</w:t>
      </w:r>
      <w:r w:rsidRPr="007818F2">
        <w:rPr>
          <w:rFonts w:ascii="Times New Roman" w:eastAsia="Times New Roman" w:hAnsi="Times New Roman"/>
          <w:sz w:val="24"/>
          <w:szCs w:val="24"/>
        </w:rPr>
        <w:t xml:space="preserve"> serta bersedia membuktikan secara hukum apabila diperlukan.</w:t>
      </w:r>
    </w:p>
    <w:p w14:paraId="3D55F587" w14:textId="77777777" w:rsidR="00542233" w:rsidRDefault="009E76FB" w:rsidP="00BA7450">
      <w:pPr>
        <w:jc w:val="both"/>
        <w:rPr>
          <w:rFonts w:ascii="Times New Roman" w:eastAsia="Times New Roman" w:hAnsi="Times New Roman"/>
          <w:sz w:val="24"/>
          <w:szCs w:val="24"/>
        </w:rPr>
      </w:pPr>
      <w:r w:rsidRPr="007818F2">
        <w:rPr>
          <w:rFonts w:ascii="Times New Roman" w:eastAsia="Times New Roman" w:hAnsi="Times New Roman"/>
          <w:sz w:val="24"/>
          <w:szCs w:val="24"/>
        </w:rPr>
        <w:t>Dalam melaksanakan pekerjaan berdasarkan Perjanjian ini, Pihak Kedua menjamin bahwa Pihak Kedua telah memperoleh perijinan dari Instansi yang berwenang sebagaimana disyaratkan oleh Undang-undang dan/atau peraturan yang berlaku di Indonesia</w:t>
      </w:r>
      <w:r w:rsidR="00650F15">
        <w:rPr>
          <w:rFonts w:ascii="Times New Roman" w:eastAsia="Times New Roman" w:hAnsi="Times New Roman"/>
          <w:sz w:val="24"/>
          <w:szCs w:val="24"/>
        </w:rPr>
        <w:t xml:space="preserve"> demikan pula</w:t>
      </w:r>
      <w:r w:rsidR="008618CC">
        <w:rPr>
          <w:rFonts w:ascii="Times New Roman" w:eastAsia="Times New Roman" w:hAnsi="Times New Roman"/>
          <w:sz w:val="24"/>
          <w:szCs w:val="24"/>
        </w:rPr>
        <w:t xml:space="preserve"> dalam pelaksanaan Perjanjian ini</w:t>
      </w:r>
      <w:r w:rsidRPr="007818F2">
        <w:rPr>
          <w:rFonts w:ascii="Times New Roman" w:eastAsia="Times New Roman" w:hAnsi="Times New Roman"/>
          <w:sz w:val="24"/>
          <w:szCs w:val="24"/>
        </w:rPr>
        <w:t xml:space="preserve"> </w:t>
      </w:r>
      <w:r w:rsidR="008618CC">
        <w:rPr>
          <w:rFonts w:ascii="Times New Roman" w:eastAsia="Times New Roman" w:hAnsi="Times New Roman"/>
          <w:sz w:val="24"/>
          <w:szCs w:val="24"/>
        </w:rPr>
        <w:t xml:space="preserve">oleh </w:t>
      </w:r>
      <w:r w:rsidRPr="007818F2">
        <w:rPr>
          <w:rFonts w:ascii="Times New Roman" w:eastAsia="Times New Roman" w:hAnsi="Times New Roman"/>
          <w:sz w:val="24"/>
          <w:szCs w:val="24"/>
        </w:rPr>
        <w:t>karenanya Pihak Pertama dibebaskan dari segala tanggung jawab atas pelanggaran Undang-undang dan/atau peraturan yang berlaku yang dilakukan oleh Pihak Kedua.</w:t>
      </w:r>
    </w:p>
    <w:p w14:paraId="69FB4B90" w14:textId="25B91163" w:rsidR="008E3DC8" w:rsidRPr="007818F2" w:rsidRDefault="008E3DC8" w:rsidP="00BA7450">
      <w:pPr>
        <w:jc w:val="both"/>
        <w:rPr>
          <w:rFonts w:ascii="Times New Roman" w:eastAsia="Times New Roman" w:hAnsi="Times New Roman"/>
          <w:sz w:val="24"/>
          <w:szCs w:val="24"/>
        </w:rPr>
      </w:pPr>
      <w:r w:rsidRPr="007818F2">
        <w:rPr>
          <w:rFonts w:ascii="Times New Roman" w:eastAsia="Times New Roman" w:hAnsi="Times New Roman"/>
          <w:sz w:val="24"/>
          <w:szCs w:val="24"/>
        </w:rPr>
        <w:t>Para Pihak terlebih dahulu menerangkan hal-hal sebagai berikut:</w:t>
      </w:r>
    </w:p>
    <w:p w14:paraId="04430EA5" w14:textId="27F21E43" w:rsidR="00D26D21" w:rsidRPr="003B6A14" w:rsidRDefault="008E3DC8" w:rsidP="001007D0">
      <w:pPr>
        <w:pStyle w:val="ListParagraph"/>
        <w:numPr>
          <w:ilvl w:val="0"/>
          <w:numId w:val="2"/>
        </w:numPr>
        <w:ind w:left="360" w:hanging="360"/>
        <w:jc w:val="both"/>
        <w:rPr>
          <w:rFonts w:ascii="Times New Roman" w:eastAsia="Times New Roman" w:hAnsi="Times New Roman"/>
          <w:sz w:val="24"/>
          <w:szCs w:val="24"/>
        </w:rPr>
      </w:pPr>
      <w:r w:rsidRPr="007818F2">
        <w:rPr>
          <w:rFonts w:ascii="Times New Roman" w:eastAsia="Times New Roman" w:hAnsi="Times New Roman"/>
          <w:sz w:val="24"/>
          <w:szCs w:val="24"/>
        </w:rPr>
        <w:lastRenderedPageBreak/>
        <w:t xml:space="preserve">Bahwa Pihak Pertama adalah </w:t>
      </w:r>
      <w:r w:rsidR="00FA23D4">
        <w:rPr>
          <w:rFonts w:ascii="Times New Roman" w:eastAsia="Times New Roman" w:hAnsi="Times New Roman"/>
          <w:sz w:val="24"/>
          <w:szCs w:val="24"/>
          <w:lang w:val="en-US"/>
        </w:rPr>
        <w:t xml:space="preserve">perseroan terbatas yang </w:t>
      </w:r>
      <w:r w:rsidRPr="007818F2">
        <w:rPr>
          <w:rFonts w:ascii="Times New Roman" w:eastAsia="Times New Roman" w:hAnsi="Times New Roman"/>
          <w:sz w:val="24"/>
          <w:szCs w:val="24"/>
        </w:rPr>
        <w:t xml:space="preserve">bermaksud mengajukan melakukan </w:t>
      </w:r>
      <w:r w:rsidR="00B45B4E" w:rsidRPr="00F6628E">
        <w:rPr>
          <w:rFonts w:ascii="Times New Roman" w:eastAsia="Times New Roman" w:hAnsi="Times New Roman"/>
          <w:sz w:val="24"/>
          <w:szCs w:val="24"/>
          <w:lang w:val="en-US"/>
        </w:rPr>
        <w:t xml:space="preserve">implementasi rencana </w:t>
      </w:r>
      <w:r w:rsidR="003B6A14">
        <w:rPr>
          <w:rFonts w:ascii="Times New Roman" w:eastAsia="Times New Roman" w:hAnsi="Times New Roman"/>
          <w:sz w:val="24"/>
          <w:szCs w:val="24"/>
          <w:lang w:val="en-US"/>
        </w:rPr>
        <w:t xml:space="preserve">program </w:t>
      </w:r>
      <w:r w:rsidR="00B45B4E" w:rsidRPr="00F6628E">
        <w:rPr>
          <w:rFonts w:ascii="Times New Roman" w:eastAsia="Times New Roman" w:hAnsi="Times New Roman"/>
          <w:sz w:val="24"/>
          <w:szCs w:val="24"/>
          <w:lang w:val="en-US"/>
        </w:rPr>
        <w:t xml:space="preserve">kompensasi RSPO </w:t>
      </w:r>
      <w:r w:rsidR="00D26D21" w:rsidRPr="00F6628E">
        <w:rPr>
          <w:rFonts w:ascii="Times New Roman" w:eastAsia="Times New Roman" w:hAnsi="Times New Roman"/>
          <w:sz w:val="24"/>
          <w:szCs w:val="24"/>
          <w:lang w:val="en-US"/>
        </w:rPr>
        <w:t>di Desa Telaga, Kecamatan Kamipang,</w:t>
      </w:r>
      <w:r w:rsidR="00D26D21">
        <w:rPr>
          <w:rFonts w:ascii="Times New Roman" w:eastAsia="Times New Roman" w:hAnsi="Times New Roman"/>
          <w:sz w:val="24"/>
          <w:szCs w:val="24"/>
          <w:lang w:val="en-US"/>
        </w:rPr>
        <w:t xml:space="preserve"> Kabupaten Katingan, Provinsi Kalimantan Tengah. </w:t>
      </w:r>
    </w:p>
    <w:p w14:paraId="0E7FCA7B" w14:textId="26E5FB7E" w:rsidR="003B6A14" w:rsidRPr="00D26D21" w:rsidRDefault="003B6A14" w:rsidP="001007D0">
      <w:pPr>
        <w:pStyle w:val="ListParagraph"/>
        <w:numPr>
          <w:ilvl w:val="0"/>
          <w:numId w:val="2"/>
        </w:numPr>
        <w:ind w:left="360" w:hanging="360"/>
        <w:jc w:val="both"/>
        <w:rPr>
          <w:rFonts w:ascii="Times New Roman" w:eastAsia="Times New Roman" w:hAnsi="Times New Roman"/>
          <w:sz w:val="24"/>
          <w:szCs w:val="24"/>
        </w:rPr>
      </w:pPr>
      <w:r>
        <w:rPr>
          <w:rFonts w:ascii="Times New Roman" w:eastAsia="Times New Roman" w:hAnsi="Times New Roman"/>
          <w:sz w:val="24"/>
          <w:szCs w:val="24"/>
          <w:lang w:val="en-US"/>
        </w:rPr>
        <w:t xml:space="preserve">Bahwa program kompensasi RSPO yang </w:t>
      </w:r>
      <w:r w:rsidR="00BB5572">
        <w:rPr>
          <w:rFonts w:ascii="Times New Roman" w:eastAsia="Times New Roman" w:hAnsi="Times New Roman"/>
          <w:sz w:val="24"/>
          <w:szCs w:val="24"/>
          <w:lang w:val="en-US"/>
        </w:rPr>
        <w:t xml:space="preserve">dilakukan Pihak Pertama berdasarkan </w:t>
      </w:r>
      <w:r w:rsidR="00BB5572" w:rsidRPr="00BB5572">
        <w:rPr>
          <w:rFonts w:ascii="Times New Roman" w:eastAsia="Times New Roman" w:hAnsi="Times New Roman"/>
          <w:i/>
          <w:sz w:val="24"/>
          <w:szCs w:val="24"/>
          <w:lang w:val="en-US"/>
        </w:rPr>
        <w:t>Annex 8</w:t>
      </w:r>
      <w:r w:rsidR="00BB5572">
        <w:rPr>
          <w:rFonts w:ascii="Times New Roman" w:eastAsia="Times New Roman" w:hAnsi="Times New Roman"/>
          <w:sz w:val="24"/>
          <w:szCs w:val="24"/>
          <w:lang w:val="en-US"/>
        </w:rPr>
        <w:t xml:space="preserve"> </w:t>
      </w:r>
      <w:r w:rsidR="00BB5572">
        <w:rPr>
          <w:rFonts w:ascii="Times New Roman" w:eastAsia="Times New Roman" w:hAnsi="Times New Roman"/>
          <w:i/>
          <w:sz w:val="24"/>
          <w:szCs w:val="24"/>
          <w:lang w:val="en-US"/>
        </w:rPr>
        <w:t>Remediation and</w:t>
      </w:r>
      <w:r w:rsidR="00BB5572" w:rsidRPr="00BB5572">
        <w:rPr>
          <w:rFonts w:ascii="Times New Roman" w:eastAsia="Times New Roman" w:hAnsi="Times New Roman"/>
          <w:i/>
          <w:sz w:val="24"/>
          <w:szCs w:val="24"/>
          <w:lang w:val="en-US"/>
        </w:rPr>
        <w:t xml:space="preserve"> Compensation Plan</w:t>
      </w:r>
      <w:r w:rsidR="00BB5572">
        <w:rPr>
          <w:rFonts w:ascii="Times New Roman" w:eastAsia="Times New Roman" w:hAnsi="Times New Roman"/>
          <w:sz w:val="24"/>
          <w:szCs w:val="24"/>
          <w:lang w:val="en-US"/>
        </w:rPr>
        <w:t xml:space="preserve"> yang diterbitkan oleh Round Sustainable Palm Oil (RSPO) untuk melakukan penggantian atas hilangnya nilai lingkungan dan konservasi dari pembangunan perkebunan PT Mentaya Sawit Mas. </w:t>
      </w:r>
    </w:p>
    <w:p w14:paraId="611A5E0F" w14:textId="5FEDE2D1" w:rsidR="00A25ADF" w:rsidRPr="007818F2" w:rsidRDefault="002268E9" w:rsidP="001007D0">
      <w:pPr>
        <w:pStyle w:val="ListParagraph"/>
        <w:numPr>
          <w:ilvl w:val="0"/>
          <w:numId w:val="2"/>
        </w:numPr>
        <w:ind w:left="360" w:hanging="360"/>
        <w:jc w:val="both"/>
        <w:rPr>
          <w:rFonts w:ascii="Times New Roman" w:eastAsia="Times New Roman" w:hAnsi="Times New Roman"/>
          <w:sz w:val="24"/>
          <w:szCs w:val="24"/>
        </w:rPr>
      </w:pPr>
      <w:r w:rsidRPr="007818F2">
        <w:rPr>
          <w:rFonts w:ascii="Times New Roman" w:eastAsia="Times New Roman" w:hAnsi="Times New Roman"/>
          <w:sz w:val="24"/>
          <w:szCs w:val="24"/>
        </w:rPr>
        <w:t>Bahwa Pihak Kedua adalah per</w:t>
      </w:r>
      <w:r w:rsidR="007C2DCB">
        <w:rPr>
          <w:rFonts w:ascii="Times New Roman" w:eastAsia="Times New Roman" w:hAnsi="Times New Roman"/>
          <w:sz w:val="24"/>
          <w:szCs w:val="24"/>
          <w:lang w:val="en-US"/>
        </w:rPr>
        <w:t xml:space="preserve">seroan terbatas </w:t>
      </w:r>
      <w:r w:rsidRPr="007818F2">
        <w:rPr>
          <w:rFonts w:ascii="Times New Roman" w:eastAsia="Times New Roman" w:hAnsi="Times New Roman"/>
          <w:sz w:val="24"/>
          <w:szCs w:val="24"/>
        </w:rPr>
        <w:t>yang memiliki keahlian, fasilitas, kemampuan dan perizinan sebagaimana diwajibkan oleh ketentuan perundang-undangan yang berlaku untuk melakukan pekerjaan </w:t>
      </w:r>
      <w:r w:rsidR="00B45B4E">
        <w:rPr>
          <w:rFonts w:ascii="Times New Roman" w:eastAsia="Times New Roman" w:hAnsi="Times New Roman"/>
          <w:sz w:val="24"/>
          <w:szCs w:val="24"/>
          <w:lang w:val="en-US"/>
        </w:rPr>
        <w:t xml:space="preserve">implementasi rencana </w:t>
      </w:r>
      <w:r w:rsidR="00BB5572">
        <w:rPr>
          <w:rFonts w:ascii="Times New Roman" w:eastAsia="Times New Roman" w:hAnsi="Times New Roman"/>
          <w:sz w:val="24"/>
          <w:szCs w:val="24"/>
          <w:lang w:val="en-US"/>
        </w:rPr>
        <w:t xml:space="preserve">program </w:t>
      </w:r>
      <w:r w:rsidR="00B45B4E">
        <w:rPr>
          <w:rFonts w:ascii="Times New Roman" w:eastAsia="Times New Roman" w:hAnsi="Times New Roman"/>
          <w:sz w:val="24"/>
          <w:szCs w:val="24"/>
          <w:lang w:val="en-US"/>
        </w:rPr>
        <w:t>kompensasi RSPO</w:t>
      </w:r>
    </w:p>
    <w:p w14:paraId="33A96863" w14:textId="76B9F30C" w:rsidR="00A25ADF" w:rsidRPr="007818F2" w:rsidRDefault="002268E9" w:rsidP="001007D0">
      <w:pPr>
        <w:pStyle w:val="ListParagraph"/>
        <w:numPr>
          <w:ilvl w:val="0"/>
          <w:numId w:val="2"/>
        </w:numPr>
        <w:ind w:left="360" w:hanging="360"/>
        <w:jc w:val="both"/>
        <w:rPr>
          <w:rFonts w:ascii="Times New Roman" w:eastAsia="Times New Roman" w:hAnsi="Times New Roman"/>
          <w:sz w:val="24"/>
          <w:szCs w:val="24"/>
        </w:rPr>
      </w:pPr>
      <w:r w:rsidRPr="007818F2">
        <w:rPr>
          <w:rFonts w:ascii="Times New Roman" w:eastAsia="Times New Roman" w:hAnsi="Times New Roman"/>
          <w:sz w:val="24"/>
          <w:szCs w:val="24"/>
        </w:rPr>
        <w:t>Bahwa</w:t>
      </w:r>
      <w:r w:rsidR="002765A3">
        <w:rPr>
          <w:rFonts w:ascii="Times New Roman" w:eastAsia="Times New Roman" w:hAnsi="Times New Roman"/>
          <w:sz w:val="24"/>
          <w:szCs w:val="24"/>
          <w:lang w:val="en-US"/>
        </w:rPr>
        <w:t xml:space="preserve"> </w:t>
      </w:r>
      <w:r w:rsidRPr="007818F2">
        <w:rPr>
          <w:rFonts w:ascii="Times New Roman" w:eastAsia="Times New Roman" w:hAnsi="Times New Roman"/>
          <w:sz w:val="24"/>
          <w:szCs w:val="24"/>
        </w:rPr>
        <w:t>Pihak Pertama setuju menunjuk Pihak Kedua untuk melakukan pekerjaan </w:t>
      </w:r>
      <w:r w:rsidR="00B45B4E">
        <w:rPr>
          <w:rFonts w:ascii="Times New Roman" w:eastAsia="Times New Roman" w:hAnsi="Times New Roman"/>
          <w:sz w:val="24"/>
          <w:szCs w:val="24"/>
          <w:lang w:val="en-US"/>
        </w:rPr>
        <w:t>implementasi rencana kompensasi RSPO</w:t>
      </w:r>
      <w:r w:rsidR="001C6278" w:rsidRPr="007818F2">
        <w:rPr>
          <w:rFonts w:ascii="Times New Roman" w:eastAsia="Times New Roman" w:hAnsi="Times New Roman"/>
          <w:sz w:val="24"/>
          <w:szCs w:val="24"/>
        </w:rPr>
        <w:t xml:space="preserve"> </w:t>
      </w:r>
      <w:r w:rsidR="00902964">
        <w:rPr>
          <w:rFonts w:ascii="Times New Roman" w:eastAsia="Times New Roman" w:hAnsi="Times New Roman"/>
          <w:sz w:val="24"/>
          <w:szCs w:val="24"/>
          <w:lang w:val="en-US"/>
        </w:rPr>
        <w:t>Pihak Pertama</w:t>
      </w:r>
      <w:r w:rsidRPr="007818F2">
        <w:rPr>
          <w:rFonts w:ascii="Times New Roman" w:eastAsia="Times New Roman" w:hAnsi="Times New Roman"/>
          <w:sz w:val="24"/>
          <w:szCs w:val="24"/>
        </w:rPr>
        <w:t>.</w:t>
      </w:r>
    </w:p>
    <w:p w14:paraId="76133AA2" w14:textId="52C1C300" w:rsidR="002268E9" w:rsidRPr="007818F2" w:rsidRDefault="002268E9" w:rsidP="001007D0">
      <w:pPr>
        <w:pStyle w:val="ListParagraph"/>
        <w:numPr>
          <w:ilvl w:val="0"/>
          <w:numId w:val="2"/>
        </w:numPr>
        <w:ind w:left="360" w:hanging="360"/>
        <w:jc w:val="both"/>
        <w:rPr>
          <w:rFonts w:ascii="Times New Roman" w:eastAsia="Times New Roman" w:hAnsi="Times New Roman"/>
          <w:sz w:val="24"/>
          <w:szCs w:val="24"/>
        </w:rPr>
      </w:pPr>
      <w:r w:rsidRPr="007818F2">
        <w:rPr>
          <w:rFonts w:ascii="Times New Roman" w:eastAsia="Times New Roman" w:hAnsi="Times New Roman"/>
          <w:sz w:val="24"/>
          <w:szCs w:val="24"/>
        </w:rPr>
        <w:t>Bahwa Pihak Pertama menerapkan prinsip integritas dala</w:t>
      </w:r>
      <w:r w:rsidR="00902964">
        <w:rPr>
          <w:rFonts w:ascii="Times New Roman" w:eastAsia="Times New Roman" w:hAnsi="Times New Roman"/>
          <w:sz w:val="24"/>
          <w:szCs w:val="24"/>
        </w:rPr>
        <w:t>m menjalankan kegiatan usahanya dan</w:t>
      </w:r>
      <w:r w:rsidRPr="007818F2">
        <w:rPr>
          <w:rFonts w:ascii="Times New Roman" w:eastAsia="Times New Roman" w:hAnsi="Times New Roman"/>
          <w:sz w:val="24"/>
          <w:szCs w:val="24"/>
        </w:rPr>
        <w:t xml:space="preserve"> Pihak Kedua dengan ini sepakat </w:t>
      </w:r>
      <w:r w:rsidR="00902964">
        <w:rPr>
          <w:rFonts w:ascii="Times New Roman" w:eastAsia="Times New Roman" w:hAnsi="Times New Roman"/>
          <w:sz w:val="24"/>
          <w:szCs w:val="24"/>
          <w:lang w:val="en-US"/>
        </w:rPr>
        <w:t xml:space="preserve">serta </w:t>
      </w:r>
      <w:r w:rsidRPr="007818F2">
        <w:rPr>
          <w:rFonts w:ascii="Times New Roman" w:eastAsia="Times New Roman" w:hAnsi="Times New Roman"/>
          <w:sz w:val="24"/>
          <w:szCs w:val="24"/>
        </w:rPr>
        <w:t>setuju untuk menerapkan dan mematuhi prinsip integritas Pihak Pertama (sebagaimana terlampir sebagai Lampiran 1 Perjanjian) dalam melaksanakan Perjanjian ini.</w:t>
      </w:r>
    </w:p>
    <w:p w14:paraId="298D682F" w14:textId="039BA4FC" w:rsidR="002268E9" w:rsidRPr="007818F2" w:rsidRDefault="002268E9" w:rsidP="00A25ADF">
      <w:pPr>
        <w:jc w:val="both"/>
        <w:rPr>
          <w:rFonts w:ascii="Times New Roman" w:eastAsia="Times New Roman" w:hAnsi="Times New Roman"/>
          <w:sz w:val="24"/>
          <w:szCs w:val="24"/>
        </w:rPr>
      </w:pPr>
      <w:r w:rsidRPr="007818F2">
        <w:rPr>
          <w:rFonts w:ascii="Times New Roman" w:eastAsia="Times New Roman" w:hAnsi="Times New Roman"/>
          <w:sz w:val="24"/>
          <w:szCs w:val="24"/>
        </w:rPr>
        <w:t xml:space="preserve">Berdasarkan hal-hal tersebut di atas, Para Pihak sepakat </w:t>
      </w:r>
      <w:r w:rsidR="004E479C" w:rsidRPr="007818F2">
        <w:rPr>
          <w:rFonts w:ascii="Times New Roman" w:eastAsia="Times New Roman" w:hAnsi="Times New Roman"/>
          <w:sz w:val="24"/>
          <w:szCs w:val="24"/>
        </w:rPr>
        <w:t xml:space="preserve">dan setuju </w:t>
      </w:r>
      <w:r w:rsidRPr="007818F2">
        <w:rPr>
          <w:rFonts w:ascii="Times New Roman" w:eastAsia="Times New Roman" w:hAnsi="Times New Roman"/>
          <w:sz w:val="24"/>
          <w:szCs w:val="24"/>
        </w:rPr>
        <w:t xml:space="preserve">untuk </w:t>
      </w:r>
      <w:r w:rsidR="004E479C" w:rsidRPr="007818F2">
        <w:rPr>
          <w:rFonts w:ascii="Times New Roman" w:eastAsia="Times New Roman" w:hAnsi="Times New Roman"/>
          <w:sz w:val="24"/>
          <w:szCs w:val="24"/>
        </w:rPr>
        <w:t xml:space="preserve">mengikatkan diri dalam </w:t>
      </w:r>
      <w:r w:rsidRPr="007818F2">
        <w:rPr>
          <w:rFonts w:ascii="Times New Roman" w:eastAsia="Times New Roman" w:hAnsi="Times New Roman"/>
          <w:sz w:val="24"/>
          <w:szCs w:val="24"/>
        </w:rPr>
        <w:t>Perjanjian</w:t>
      </w:r>
      <w:r w:rsidR="004E479C" w:rsidRPr="007818F2">
        <w:rPr>
          <w:rFonts w:ascii="Times New Roman" w:eastAsia="Times New Roman" w:hAnsi="Times New Roman"/>
          <w:sz w:val="24"/>
          <w:szCs w:val="24"/>
        </w:rPr>
        <w:t xml:space="preserve"> ini </w:t>
      </w:r>
      <w:r w:rsidRPr="007818F2">
        <w:rPr>
          <w:rFonts w:ascii="Times New Roman" w:eastAsia="Times New Roman" w:hAnsi="Times New Roman"/>
          <w:sz w:val="24"/>
          <w:szCs w:val="24"/>
        </w:rPr>
        <w:t>dengan syarat-syarat dan ketentuan-ketentuan sebagai berikut:</w:t>
      </w:r>
    </w:p>
    <w:p w14:paraId="01419381" w14:textId="70005E39" w:rsidR="002268E9" w:rsidRPr="007818F2" w:rsidRDefault="002268E9" w:rsidP="00A25ADF">
      <w:pPr>
        <w:jc w:val="center"/>
        <w:rPr>
          <w:rFonts w:ascii="Times New Roman" w:hAnsi="Times New Roman"/>
          <w:b/>
          <w:sz w:val="24"/>
          <w:szCs w:val="24"/>
        </w:rPr>
      </w:pPr>
      <w:r w:rsidRPr="007818F2">
        <w:rPr>
          <w:rFonts w:ascii="Times New Roman" w:hAnsi="Times New Roman"/>
          <w:b/>
          <w:sz w:val="24"/>
          <w:szCs w:val="24"/>
        </w:rPr>
        <w:t>Pasal</w:t>
      </w:r>
      <w:r w:rsidRPr="007818F2">
        <w:rPr>
          <w:rStyle w:val="apple-converted-space"/>
          <w:rFonts w:ascii="Times New Roman" w:hAnsi="Times New Roman"/>
          <w:b/>
          <w:bCs/>
          <w:color w:val="000000"/>
          <w:sz w:val="24"/>
          <w:szCs w:val="24"/>
        </w:rPr>
        <w:t> </w:t>
      </w:r>
      <w:r w:rsidRPr="007818F2">
        <w:rPr>
          <w:rFonts w:ascii="Times New Roman" w:hAnsi="Times New Roman"/>
          <w:b/>
          <w:sz w:val="24"/>
          <w:szCs w:val="24"/>
        </w:rPr>
        <w:t>1</w:t>
      </w:r>
    </w:p>
    <w:p w14:paraId="4B90FB87" w14:textId="7B1CFCBE" w:rsidR="002268E9" w:rsidRPr="007818F2" w:rsidRDefault="00AE17E9" w:rsidP="00A25ADF">
      <w:pPr>
        <w:jc w:val="center"/>
        <w:rPr>
          <w:rFonts w:ascii="Times New Roman" w:hAnsi="Times New Roman"/>
          <w:b/>
          <w:sz w:val="24"/>
          <w:szCs w:val="24"/>
        </w:rPr>
      </w:pPr>
      <w:r>
        <w:rPr>
          <w:rFonts w:ascii="Times New Roman" w:hAnsi="Times New Roman"/>
          <w:b/>
          <w:sz w:val="24"/>
          <w:szCs w:val="24"/>
        </w:rPr>
        <w:t xml:space="preserve">Tugas dan Ruang Lingkup </w:t>
      </w:r>
      <w:r w:rsidR="002268E9" w:rsidRPr="007818F2">
        <w:rPr>
          <w:rFonts w:ascii="Times New Roman" w:hAnsi="Times New Roman"/>
          <w:b/>
          <w:sz w:val="24"/>
          <w:szCs w:val="24"/>
        </w:rPr>
        <w:t>Pekerjaan</w:t>
      </w:r>
    </w:p>
    <w:p w14:paraId="20FDB0CF" w14:textId="01741532" w:rsidR="0055744E" w:rsidRPr="008D2051" w:rsidRDefault="002268E9" w:rsidP="001007D0">
      <w:pPr>
        <w:pStyle w:val="ListParagraph"/>
        <w:numPr>
          <w:ilvl w:val="0"/>
          <w:numId w:val="3"/>
        </w:numPr>
        <w:ind w:left="360" w:hanging="360"/>
        <w:jc w:val="both"/>
        <w:rPr>
          <w:rFonts w:ascii="Times New Roman" w:hAnsi="Times New Roman"/>
          <w:sz w:val="24"/>
          <w:szCs w:val="24"/>
        </w:rPr>
      </w:pPr>
      <w:r w:rsidRPr="007818F2">
        <w:rPr>
          <w:rStyle w:val="apple-converted-space"/>
          <w:rFonts w:ascii="Times New Roman" w:hAnsi="Times New Roman"/>
          <w:color w:val="000000"/>
          <w:sz w:val="24"/>
          <w:szCs w:val="24"/>
        </w:rPr>
        <w:t>Pihak</w:t>
      </w:r>
      <w:r w:rsidRPr="007818F2">
        <w:rPr>
          <w:rFonts w:ascii="Times New Roman" w:hAnsi="Times New Roman"/>
          <w:sz w:val="24"/>
          <w:szCs w:val="24"/>
        </w:rPr>
        <w:t xml:space="preserve"> Pertama </w:t>
      </w:r>
      <w:r w:rsidR="00967AA6" w:rsidRPr="007818F2">
        <w:rPr>
          <w:rFonts w:ascii="Times New Roman" w:hAnsi="Times New Roman"/>
          <w:sz w:val="24"/>
          <w:szCs w:val="24"/>
        </w:rPr>
        <w:t>dengan ini menyer</w:t>
      </w:r>
      <w:r w:rsidR="00967AA6" w:rsidRPr="00967AA6">
        <w:rPr>
          <w:rFonts w:ascii="Times New Roman" w:hAnsi="Times New Roman"/>
          <w:sz w:val="24"/>
          <w:szCs w:val="24"/>
        </w:rPr>
        <w:t xml:space="preserve">ahkan Pekerjaan kepada </w:t>
      </w:r>
      <w:r w:rsidR="00967AA6">
        <w:rPr>
          <w:rFonts w:ascii="Times New Roman" w:hAnsi="Times New Roman"/>
          <w:sz w:val="24"/>
          <w:szCs w:val="24"/>
          <w:lang w:val="en-US"/>
        </w:rPr>
        <w:t>Pihak Kedua</w:t>
      </w:r>
      <w:r w:rsidR="00967AA6" w:rsidRPr="00967AA6">
        <w:rPr>
          <w:rFonts w:ascii="Times New Roman" w:hAnsi="Times New Roman"/>
          <w:sz w:val="24"/>
          <w:szCs w:val="24"/>
        </w:rPr>
        <w:t xml:space="preserve"> dan </w:t>
      </w:r>
      <w:r w:rsidR="00967AA6">
        <w:rPr>
          <w:rFonts w:ascii="Times New Roman" w:hAnsi="Times New Roman"/>
          <w:sz w:val="24"/>
          <w:szCs w:val="24"/>
          <w:lang w:val="en-US"/>
        </w:rPr>
        <w:t>Pihak Kedua</w:t>
      </w:r>
      <w:r w:rsidR="00967AA6" w:rsidRPr="007818F2">
        <w:rPr>
          <w:rFonts w:ascii="Times New Roman" w:hAnsi="Times New Roman"/>
          <w:sz w:val="24"/>
          <w:szCs w:val="24"/>
        </w:rPr>
        <w:t xml:space="preserve"> dengan ini menerima dan bersedia untuk melaksanakan Pekerjaan </w:t>
      </w:r>
      <w:r w:rsidR="00B45B4E">
        <w:rPr>
          <w:rFonts w:ascii="Times New Roman" w:hAnsi="Times New Roman"/>
          <w:sz w:val="24"/>
          <w:szCs w:val="24"/>
          <w:lang w:val="en-US"/>
        </w:rPr>
        <w:t>Implementasi Rencana Kompensasi RSPO</w:t>
      </w:r>
      <w:r w:rsidR="0029230D">
        <w:rPr>
          <w:rFonts w:ascii="Times New Roman" w:hAnsi="Times New Roman"/>
          <w:sz w:val="24"/>
          <w:szCs w:val="24"/>
          <w:lang w:val="en-US"/>
        </w:rPr>
        <w:t xml:space="preserve"> </w:t>
      </w:r>
      <w:r w:rsidR="00D26D21">
        <w:rPr>
          <w:rFonts w:ascii="Times New Roman" w:hAnsi="Times New Roman"/>
          <w:sz w:val="24"/>
          <w:szCs w:val="24"/>
        </w:rPr>
        <w:t xml:space="preserve">dari </w:t>
      </w:r>
      <w:r w:rsidR="0029230D">
        <w:rPr>
          <w:rFonts w:ascii="Times New Roman" w:hAnsi="Times New Roman"/>
          <w:sz w:val="24"/>
          <w:szCs w:val="24"/>
          <w:lang w:val="en-US"/>
        </w:rPr>
        <w:t xml:space="preserve">Pihak Pertama yang berlokasi di </w:t>
      </w:r>
      <w:r w:rsidR="00967AA6" w:rsidRPr="007818F2">
        <w:rPr>
          <w:rFonts w:ascii="Times New Roman" w:hAnsi="Times New Roman"/>
          <w:sz w:val="24"/>
          <w:szCs w:val="24"/>
        </w:rPr>
        <w:t xml:space="preserve"> </w:t>
      </w:r>
      <w:r w:rsidR="00D26D21">
        <w:rPr>
          <w:rFonts w:ascii="Times New Roman" w:eastAsia="Times New Roman" w:hAnsi="Times New Roman"/>
          <w:sz w:val="24"/>
          <w:szCs w:val="24"/>
          <w:lang w:val="en-US"/>
        </w:rPr>
        <w:t xml:space="preserve">Desa Telaga, Kecamatan Kamipang, Kabupaten Katingan, Provinsi Kalimantan Tengah </w:t>
      </w:r>
      <w:r w:rsidR="00967AA6" w:rsidRPr="007818F2">
        <w:rPr>
          <w:rFonts w:ascii="Times New Roman" w:hAnsi="Times New Roman"/>
          <w:sz w:val="24"/>
          <w:szCs w:val="24"/>
        </w:rPr>
        <w:t>(selanjutnya disebut “</w:t>
      </w:r>
      <w:r w:rsidR="00967AA6" w:rsidRPr="007818F2">
        <w:rPr>
          <w:rFonts w:ascii="Times New Roman" w:hAnsi="Times New Roman"/>
          <w:b/>
          <w:sz w:val="24"/>
          <w:szCs w:val="24"/>
        </w:rPr>
        <w:t>Pekerjaan</w:t>
      </w:r>
      <w:r w:rsidR="00967AA6" w:rsidRPr="007818F2">
        <w:rPr>
          <w:rFonts w:ascii="Times New Roman" w:hAnsi="Times New Roman"/>
          <w:sz w:val="24"/>
          <w:szCs w:val="24"/>
        </w:rPr>
        <w:t xml:space="preserve">“). </w:t>
      </w:r>
    </w:p>
    <w:p w14:paraId="080FE0DD" w14:textId="77777777" w:rsidR="008D2051" w:rsidRPr="00854FEB" w:rsidRDefault="008D2051" w:rsidP="008D2051">
      <w:pPr>
        <w:pStyle w:val="ListParagraph"/>
        <w:ind w:left="360"/>
        <w:jc w:val="both"/>
        <w:rPr>
          <w:rFonts w:ascii="Times New Roman" w:hAnsi="Times New Roman"/>
          <w:sz w:val="24"/>
          <w:szCs w:val="24"/>
        </w:rPr>
      </w:pPr>
    </w:p>
    <w:p w14:paraId="061E58F1" w14:textId="1D338951" w:rsidR="0055744E" w:rsidRPr="0055744E" w:rsidRDefault="0055744E" w:rsidP="001007D0">
      <w:pPr>
        <w:pStyle w:val="ListParagraph"/>
        <w:numPr>
          <w:ilvl w:val="0"/>
          <w:numId w:val="3"/>
        </w:numPr>
        <w:ind w:left="360" w:hanging="360"/>
        <w:jc w:val="both"/>
        <w:rPr>
          <w:rFonts w:ascii="Times New Roman" w:hAnsi="Times New Roman"/>
          <w:sz w:val="24"/>
          <w:szCs w:val="24"/>
        </w:rPr>
      </w:pPr>
      <w:r w:rsidRPr="0055744E">
        <w:rPr>
          <w:rFonts w:ascii="Times New Roman" w:hAnsi="Times New Roman"/>
          <w:sz w:val="24"/>
          <w:szCs w:val="24"/>
        </w:rPr>
        <w:t>Pekerjaa</w:t>
      </w:r>
      <w:r>
        <w:rPr>
          <w:rFonts w:ascii="Times New Roman" w:hAnsi="Times New Roman"/>
          <w:sz w:val="24"/>
          <w:szCs w:val="24"/>
        </w:rPr>
        <w:t xml:space="preserve">n yang harus dilaksanakan oleh </w:t>
      </w:r>
      <w:r>
        <w:rPr>
          <w:rFonts w:ascii="Times New Roman" w:hAnsi="Times New Roman"/>
          <w:sz w:val="24"/>
          <w:szCs w:val="24"/>
          <w:lang w:val="en-US"/>
        </w:rPr>
        <w:t>Pihak Kedua</w:t>
      </w:r>
      <w:r w:rsidRPr="0055744E">
        <w:rPr>
          <w:rFonts w:ascii="Times New Roman" w:hAnsi="Times New Roman"/>
          <w:sz w:val="24"/>
          <w:szCs w:val="24"/>
        </w:rPr>
        <w:t>, dalam rangka Perjanjian ini meliputi  kegiatan-kegiatan sebagai berikut :</w:t>
      </w:r>
    </w:p>
    <w:p w14:paraId="52057F58" w14:textId="77777777" w:rsidR="00902964" w:rsidRDefault="0055744E" w:rsidP="001007D0">
      <w:pPr>
        <w:pStyle w:val="ListParagraph"/>
        <w:numPr>
          <w:ilvl w:val="1"/>
          <w:numId w:val="17"/>
        </w:numPr>
        <w:ind w:left="993" w:hanging="284"/>
        <w:jc w:val="both"/>
        <w:rPr>
          <w:rFonts w:ascii="Times New Roman" w:hAnsi="Times New Roman"/>
          <w:sz w:val="24"/>
          <w:szCs w:val="24"/>
        </w:rPr>
      </w:pPr>
      <w:commentRangeStart w:id="21"/>
      <w:r w:rsidRPr="0055744E">
        <w:rPr>
          <w:rFonts w:ascii="Times New Roman" w:hAnsi="Times New Roman"/>
          <w:sz w:val="24"/>
          <w:szCs w:val="24"/>
        </w:rPr>
        <w:t xml:space="preserve">Melakukan </w:t>
      </w:r>
      <w:r w:rsidR="00F57065">
        <w:rPr>
          <w:rFonts w:ascii="Times New Roman" w:hAnsi="Times New Roman"/>
          <w:sz w:val="24"/>
          <w:szCs w:val="24"/>
          <w:lang w:val="en-US"/>
        </w:rPr>
        <w:t>persiapan dan analisis data sekunder</w:t>
      </w:r>
      <w:r w:rsidRPr="0055744E">
        <w:rPr>
          <w:rFonts w:ascii="Times New Roman" w:hAnsi="Times New Roman"/>
          <w:sz w:val="24"/>
          <w:szCs w:val="24"/>
        </w:rPr>
        <w:t>.</w:t>
      </w:r>
    </w:p>
    <w:p w14:paraId="1A0C8B97" w14:textId="23B954B4" w:rsidR="00902964" w:rsidRPr="00902964" w:rsidRDefault="00F57065"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t xml:space="preserve">Menentukan </w:t>
      </w:r>
      <w:r w:rsidR="0037343B" w:rsidRPr="00902964">
        <w:rPr>
          <w:rFonts w:ascii="Times New Roman" w:hAnsi="Times New Roman"/>
          <w:sz w:val="24"/>
          <w:szCs w:val="24"/>
          <w:lang w:val="en-US"/>
        </w:rPr>
        <w:t xml:space="preserve">program kerja implementasi </w:t>
      </w:r>
      <w:r w:rsidR="00902964">
        <w:rPr>
          <w:rFonts w:ascii="Times New Roman" w:hAnsi="Times New Roman"/>
          <w:sz w:val="24"/>
          <w:szCs w:val="24"/>
          <w:lang w:val="en-US"/>
        </w:rPr>
        <w:t xml:space="preserve">program </w:t>
      </w:r>
      <w:r w:rsidR="0037343B" w:rsidRPr="00902964">
        <w:rPr>
          <w:rFonts w:ascii="Times New Roman" w:hAnsi="Times New Roman"/>
          <w:sz w:val="24"/>
          <w:szCs w:val="24"/>
          <w:lang w:val="en-US"/>
        </w:rPr>
        <w:t>kompensasi RSPO</w:t>
      </w:r>
    </w:p>
    <w:p w14:paraId="0E80D605" w14:textId="77777777" w:rsidR="00902964" w:rsidRPr="00902964" w:rsidRDefault="00F57065"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t xml:space="preserve">Melakukan survey awal </w:t>
      </w:r>
      <w:r w:rsidR="00902964">
        <w:rPr>
          <w:rFonts w:ascii="Times New Roman" w:hAnsi="Times New Roman"/>
          <w:sz w:val="24"/>
          <w:szCs w:val="24"/>
          <w:lang w:val="en-US"/>
        </w:rPr>
        <w:t xml:space="preserve">untuk melihat potensi dan implikasi program </w:t>
      </w:r>
      <w:r w:rsidR="00902964" w:rsidRPr="00902964">
        <w:rPr>
          <w:rFonts w:ascii="Times New Roman" w:hAnsi="Times New Roman"/>
          <w:sz w:val="24"/>
          <w:szCs w:val="24"/>
          <w:lang w:val="en-US"/>
        </w:rPr>
        <w:t>kompensasi RSPO</w:t>
      </w:r>
    </w:p>
    <w:p w14:paraId="0C2F870A" w14:textId="77777777" w:rsidR="00902964" w:rsidRPr="00902964" w:rsidRDefault="00F57065"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t>Menuliskan laporan insepsi</w:t>
      </w:r>
      <w:r w:rsidR="00D26D21" w:rsidRPr="00902964">
        <w:rPr>
          <w:rFonts w:ascii="Times New Roman" w:hAnsi="Times New Roman"/>
          <w:sz w:val="24"/>
          <w:szCs w:val="24"/>
          <w:lang w:val="en-US"/>
        </w:rPr>
        <w:t xml:space="preserve"> </w:t>
      </w:r>
      <w:r w:rsidR="00902964">
        <w:rPr>
          <w:rFonts w:ascii="Times New Roman" w:hAnsi="Times New Roman"/>
          <w:sz w:val="24"/>
          <w:szCs w:val="24"/>
          <w:lang w:val="en-US"/>
        </w:rPr>
        <w:t xml:space="preserve">program </w:t>
      </w:r>
      <w:r w:rsidR="00902964" w:rsidRPr="00902964">
        <w:rPr>
          <w:rFonts w:ascii="Times New Roman" w:hAnsi="Times New Roman"/>
          <w:sz w:val="24"/>
          <w:szCs w:val="24"/>
          <w:lang w:val="en-US"/>
        </w:rPr>
        <w:t>kompensasi RSPO</w:t>
      </w:r>
    </w:p>
    <w:p w14:paraId="029B53E5" w14:textId="77777777" w:rsidR="00902964" w:rsidRPr="00902964" w:rsidRDefault="00F57065"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t xml:space="preserve">Melakukan konsultasi </w:t>
      </w:r>
      <w:r w:rsidR="00902964">
        <w:rPr>
          <w:rFonts w:ascii="Times New Roman" w:hAnsi="Times New Roman"/>
          <w:sz w:val="24"/>
          <w:szCs w:val="24"/>
          <w:lang w:val="en-US"/>
        </w:rPr>
        <w:t xml:space="preserve">dengan berbagai </w:t>
      </w:r>
      <w:r w:rsidR="00902964" w:rsidRPr="00902964">
        <w:rPr>
          <w:rFonts w:ascii="Times New Roman" w:hAnsi="Times New Roman"/>
          <w:i/>
          <w:sz w:val="24"/>
          <w:szCs w:val="24"/>
          <w:lang w:val="en-US"/>
        </w:rPr>
        <w:t>stakeholder</w:t>
      </w:r>
    </w:p>
    <w:p w14:paraId="5FB59920" w14:textId="77777777" w:rsidR="00902964" w:rsidRPr="00902964" w:rsidRDefault="00902964" w:rsidP="001007D0">
      <w:pPr>
        <w:pStyle w:val="ListParagraph"/>
        <w:numPr>
          <w:ilvl w:val="1"/>
          <w:numId w:val="17"/>
        </w:numPr>
        <w:ind w:left="993" w:hanging="284"/>
        <w:jc w:val="both"/>
        <w:rPr>
          <w:rFonts w:ascii="Times New Roman" w:hAnsi="Times New Roman"/>
          <w:sz w:val="24"/>
          <w:szCs w:val="24"/>
        </w:rPr>
      </w:pPr>
      <w:r>
        <w:rPr>
          <w:rFonts w:ascii="Times New Roman" w:hAnsi="Times New Roman"/>
          <w:sz w:val="24"/>
          <w:szCs w:val="24"/>
          <w:lang w:val="en-US"/>
        </w:rPr>
        <w:t>Melaksanakan</w:t>
      </w:r>
      <w:r w:rsidR="00D26D21" w:rsidRPr="00902964">
        <w:rPr>
          <w:rFonts w:ascii="Times New Roman" w:hAnsi="Times New Roman"/>
          <w:sz w:val="24"/>
          <w:szCs w:val="24"/>
          <w:lang w:val="en-US"/>
        </w:rPr>
        <w:t xml:space="preserve"> implementasi</w:t>
      </w:r>
      <w:r>
        <w:rPr>
          <w:rFonts w:ascii="Times New Roman" w:hAnsi="Times New Roman"/>
          <w:sz w:val="24"/>
          <w:szCs w:val="24"/>
          <w:lang w:val="en-US"/>
        </w:rPr>
        <w:t xml:space="preserve"> kerja program</w:t>
      </w:r>
      <w:r w:rsidR="00D26D21" w:rsidRPr="00902964">
        <w:rPr>
          <w:rFonts w:ascii="Times New Roman" w:hAnsi="Times New Roman"/>
          <w:sz w:val="24"/>
          <w:szCs w:val="24"/>
          <w:lang w:val="en-US"/>
        </w:rPr>
        <w:t xml:space="preserve"> kompensasi</w:t>
      </w:r>
    </w:p>
    <w:p w14:paraId="591C06F6" w14:textId="77777777" w:rsidR="00902964" w:rsidRPr="00902964" w:rsidRDefault="00217CAE"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t xml:space="preserve">Menuliskan laporan </w:t>
      </w:r>
      <w:r w:rsidR="0037343B" w:rsidRPr="00902964">
        <w:rPr>
          <w:rFonts w:ascii="Times New Roman" w:hAnsi="Times New Roman"/>
          <w:sz w:val="24"/>
          <w:szCs w:val="24"/>
          <w:lang w:val="en-US"/>
        </w:rPr>
        <w:t xml:space="preserve">utama </w:t>
      </w:r>
      <w:r w:rsidR="00D26D21" w:rsidRPr="00902964">
        <w:rPr>
          <w:rFonts w:ascii="Times New Roman" w:hAnsi="Times New Roman"/>
          <w:sz w:val="24"/>
          <w:szCs w:val="24"/>
          <w:lang w:val="en-US"/>
        </w:rPr>
        <w:t>hasil implementasi kompensasi RSPO</w:t>
      </w:r>
    </w:p>
    <w:p w14:paraId="3743274D" w14:textId="77777777" w:rsidR="00902964" w:rsidRPr="00902964" w:rsidRDefault="00217CAE"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t xml:space="preserve">Mengirimkan laporan </w:t>
      </w:r>
      <w:r w:rsidR="0037343B" w:rsidRPr="00902964">
        <w:rPr>
          <w:rFonts w:ascii="Times New Roman" w:hAnsi="Times New Roman"/>
          <w:sz w:val="24"/>
          <w:szCs w:val="24"/>
          <w:lang w:val="en-US"/>
        </w:rPr>
        <w:t>hasil implementasi kompensasi RSPO kepada Sekretariat RSPO</w:t>
      </w:r>
    </w:p>
    <w:p w14:paraId="7E047800" w14:textId="77777777" w:rsidR="00902964" w:rsidRPr="00902964" w:rsidRDefault="00217CAE"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lastRenderedPageBreak/>
        <w:t xml:space="preserve">Menyerahkan hasil Pekerjaan kepada Pihak Pertama berupa laporan </w:t>
      </w:r>
      <w:r w:rsidR="0037343B" w:rsidRPr="00902964">
        <w:rPr>
          <w:rFonts w:ascii="Times New Roman" w:hAnsi="Times New Roman"/>
          <w:sz w:val="24"/>
          <w:szCs w:val="24"/>
          <w:lang w:val="en-US"/>
        </w:rPr>
        <w:t xml:space="preserve">insepsi dan laporan utama hasil implementasi kompensasi RSPO yang telah </w:t>
      </w:r>
      <w:r w:rsidRPr="00902964">
        <w:rPr>
          <w:rFonts w:ascii="Times New Roman" w:hAnsi="Times New Roman"/>
          <w:sz w:val="24"/>
          <w:szCs w:val="24"/>
          <w:lang w:val="en-US"/>
        </w:rPr>
        <w:t xml:space="preserve">disahkan oleh </w:t>
      </w:r>
      <w:r w:rsidR="0037343B" w:rsidRPr="00902964">
        <w:rPr>
          <w:rFonts w:ascii="Times New Roman" w:hAnsi="Times New Roman"/>
          <w:sz w:val="24"/>
          <w:szCs w:val="24"/>
          <w:lang w:val="en-US"/>
        </w:rPr>
        <w:t>RSPO.</w:t>
      </w:r>
    </w:p>
    <w:p w14:paraId="70894784" w14:textId="59D2F24E" w:rsidR="00902964" w:rsidRPr="00902964" w:rsidRDefault="00A271C4" w:rsidP="001007D0">
      <w:pPr>
        <w:pStyle w:val="ListParagraph"/>
        <w:numPr>
          <w:ilvl w:val="1"/>
          <w:numId w:val="17"/>
        </w:numPr>
        <w:ind w:left="993" w:hanging="284"/>
        <w:jc w:val="both"/>
        <w:rPr>
          <w:rFonts w:ascii="Times New Roman" w:hAnsi="Times New Roman"/>
          <w:sz w:val="24"/>
          <w:szCs w:val="24"/>
        </w:rPr>
      </w:pPr>
      <w:commentRangeStart w:id="22"/>
      <w:r>
        <w:rPr>
          <w:rFonts w:ascii="Times New Roman" w:hAnsi="Times New Roman"/>
          <w:sz w:val="24"/>
          <w:szCs w:val="24"/>
          <w:lang w:val="en-US"/>
        </w:rPr>
        <w:t>Pihak Pertama m</w:t>
      </w:r>
      <w:r w:rsidR="0037343B" w:rsidRPr="00902964">
        <w:rPr>
          <w:rFonts w:ascii="Times New Roman" w:hAnsi="Times New Roman"/>
          <w:sz w:val="24"/>
          <w:szCs w:val="24"/>
          <w:lang w:val="en-US"/>
        </w:rPr>
        <w:t>enunjuk konsultan keuangan independen</w:t>
      </w:r>
      <w:commentRangeEnd w:id="22"/>
      <w:r>
        <w:rPr>
          <w:rStyle w:val="CommentReference"/>
          <w:lang w:val="en-US" w:eastAsia="en-US"/>
        </w:rPr>
        <w:commentReference w:id="22"/>
      </w:r>
      <w:r w:rsidR="0037343B" w:rsidRPr="00902964">
        <w:rPr>
          <w:rFonts w:ascii="Times New Roman" w:hAnsi="Times New Roman"/>
          <w:sz w:val="24"/>
          <w:szCs w:val="24"/>
          <w:lang w:val="en-US"/>
        </w:rPr>
        <w:t xml:space="preserve"> yang disepakati oleh </w:t>
      </w:r>
      <w:r>
        <w:rPr>
          <w:rFonts w:ascii="Times New Roman" w:hAnsi="Times New Roman"/>
          <w:sz w:val="24"/>
          <w:szCs w:val="24"/>
          <w:lang w:val="en-US"/>
        </w:rPr>
        <w:t>Para Pihak</w:t>
      </w:r>
      <w:r w:rsidR="0037343B" w:rsidRPr="00902964">
        <w:rPr>
          <w:rFonts w:ascii="Times New Roman" w:hAnsi="Times New Roman"/>
          <w:sz w:val="24"/>
          <w:szCs w:val="24"/>
          <w:lang w:val="en-US"/>
        </w:rPr>
        <w:t>, untuk melakukan audit keuangan yang digunakan dalam kegiatan ini</w:t>
      </w:r>
    </w:p>
    <w:p w14:paraId="4BC7BDCD" w14:textId="5D89896A" w:rsidR="0037343B" w:rsidRPr="008A4F90" w:rsidRDefault="0037343B" w:rsidP="001007D0">
      <w:pPr>
        <w:pStyle w:val="ListParagraph"/>
        <w:numPr>
          <w:ilvl w:val="1"/>
          <w:numId w:val="17"/>
        </w:numPr>
        <w:ind w:left="993" w:hanging="284"/>
        <w:jc w:val="both"/>
        <w:rPr>
          <w:rFonts w:ascii="Times New Roman" w:hAnsi="Times New Roman"/>
          <w:sz w:val="24"/>
          <w:szCs w:val="24"/>
        </w:rPr>
      </w:pPr>
      <w:r w:rsidRPr="00902964">
        <w:rPr>
          <w:rFonts w:ascii="Times New Roman" w:hAnsi="Times New Roman"/>
          <w:sz w:val="24"/>
          <w:szCs w:val="24"/>
          <w:lang w:val="en-US"/>
        </w:rPr>
        <w:t>Melaporkan hasil audit keuangan independen kepada Pihak Pertama</w:t>
      </w:r>
    </w:p>
    <w:p w14:paraId="7AADDDF8" w14:textId="56AC214F" w:rsidR="008A4F90" w:rsidRPr="00902964" w:rsidDel="00D368A7" w:rsidRDefault="008A4F90" w:rsidP="001007D0">
      <w:pPr>
        <w:pStyle w:val="ListParagraph"/>
        <w:numPr>
          <w:ilvl w:val="1"/>
          <w:numId w:val="17"/>
        </w:numPr>
        <w:ind w:left="993" w:hanging="284"/>
        <w:jc w:val="both"/>
        <w:rPr>
          <w:del w:id="23" w:author="Gaia DB" w:date="2020-07-10T07:14:00Z"/>
          <w:rFonts w:ascii="Times New Roman" w:hAnsi="Times New Roman"/>
          <w:sz w:val="24"/>
          <w:szCs w:val="24"/>
        </w:rPr>
      </w:pPr>
      <w:del w:id="24" w:author="Gaia DB" w:date="2020-07-10T07:14:00Z">
        <w:r w:rsidDel="00D368A7">
          <w:rPr>
            <w:rFonts w:ascii="Times New Roman" w:hAnsi="Times New Roman"/>
            <w:sz w:val="24"/>
            <w:szCs w:val="24"/>
            <w:lang w:val="en-US"/>
          </w:rPr>
          <w:delText xml:space="preserve">Melaksanakan </w:delText>
        </w:r>
        <w:r w:rsidR="00885C1A" w:rsidDel="00D368A7">
          <w:rPr>
            <w:rFonts w:ascii="Times New Roman" w:hAnsi="Times New Roman"/>
            <w:sz w:val="24"/>
            <w:szCs w:val="24"/>
            <w:lang w:val="en-US"/>
          </w:rPr>
          <w:delText xml:space="preserve">monitoring </w:delText>
        </w:r>
        <w:r w:rsidDel="00D368A7">
          <w:rPr>
            <w:rFonts w:ascii="Times New Roman" w:hAnsi="Times New Roman"/>
            <w:sz w:val="24"/>
            <w:szCs w:val="24"/>
            <w:lang w:val="en-US"/>
          </w:rPr>
          <w:delText>hasil pekerjaan</w:delText>
        </w:r>
        <w:commentRangeEnd w:id="21"/>
        <w:r w:rsidR="00125B73" w:rsidDel="00D368A7">
          <w:rPr>
            <w:rStyle w:val="CommentReference"/>
            <w:lang w:val="en-US" w:eastAsia="en-US"/>
          </w:rPr>
          <w:commentReference w:id="21"/>
        </w:r>
      </w:del>
    </w:p>
    <w:p w14:paraId="2EE8D2F2" w14:textId="66362FA4" w:rsidR="0055744E" w:rsidRPr="0055744E" w:rsidRDefault="0055744E" w:rsidP="00217CAE">
      <w:pPr>
        <w:pStyle w:val="ListParagraph"/>
        <w:ind w:left="360"/>
        <w:jc w:val="both"/>
        <w:rPr>
          <w:rFonts w:ascii="Times New Roman" w:hAnsi="Times New Roman"/>
          <w:sz w:val="24"/>
          <w:szCs w:val="24"/>
        </w:rPr>
      </w:pPr>
    </w:p>
    <w:p w14:paraId="48FDE098" w14:textId="254D9D58" w:rsidR="00D921A7" w:rsidRPr="003069CD" w:rsidRDefault="0055744E" w:rsidP="001007D0">
      <w:pPr>
        <w:pStyle w:val="ListParagraph"/>
        <w:numPr>
          <w:ilvl w:val="0"/>
          <w:numId w:val="3"/>
        </w:numPr>
        <w:ind w:left="360" w:hanging="360"/>
        <w:jc w:val="both"/>
        <w:rPr>
          <w:rFonts w:ascii="Times New Roman" w:hAnsi="Times New Roman"/>
          <w:sz w:val="24"/>
          <w:szCs w:val="24"/>
        </w:rPr>
      </w:pPr>
      <w:r w:rsidRPr="0055744E">
        <w:rPr>
          <w:rFonts w:ascii="Times New Roman" w:hAnsi="Times New Roman"/>
          <w:sz w:val="24"/>
          <w:szCs w:val="24"/>
        </w:rPr>
        <w:t xml:space="preserve">Pekerjaan lainnya yang menunjang terlaksananya Pekerjaan </w:t>
      </w:r>
      <w:r w:rsidR="002E654A">
        <w:rPr>
          <w:rFonts w:ascii="Times New Roman" w:hAnsi="Times New Roman"/>
          <w:sz w:val="24"/>
          <w:szCs w:val="24"/>
          <w:lang w:val="en-US"/>
        </w:rPr>
        <w:t>ini s</w:t>
      </w:r>
      <w:ins w:id="25" w:author="Gaia DB" w:date="2020-06-17T10:07:00Z">
        <w:r w:rsidR="00C01FE1">
          <w:rPr>
            <w:rFonts w:ascii="Times New Roman" w:hAnsi="Times New Roman"/>
            <w:sz w:val="24"/>
            <w:szCs w:val="24"/>
            <w:lang w:val="en-US"/>
          </w:rPr>
          <w:t>e</w:t>
        </w:r>
      </w:ins>
      <w:del w:id="26" w:author="Gaia DB" w:date="2020-06-17T10:07:00Z">
        <w:r w:rsidR="002E654A" w:rsidDel="00C01FE1">
          <w:rPr>
            <w:rFonts w:ascii="Times New Roman" w:hAnsi="Times New Roman"/>
            <w:sz w:val="24"/>
            <w:szCs w:val="24"/>
            <w:lang w:val="en-US"/>
          </w:rPr>
          <w:delText>u</w:delText>
        </w:r>
      </w:del>
      <w:r w:rsidR="002E654A">
        <w:rPr>
          <w:rFonts w:ascii="Times New Roman" w:hAnsi="Times New Roman"/>
          <w:sz w:val="24"/>
          <w:szCs w:val="24"/>
          <w:lang w:val="en-US"/>
        </w:rPr>
        <w:t xml:space="preserve">suai </w:t>
      </w:r>
      <w:r>
        <w:rPr>
          <w:rFonts w:ascii="Times New Roman" w:hAnsi="Times New Roman"/>
          <w:sz w:val="24"/>
          <w:szCs w:val="24"/>
        </w:rPr>
        <w:t>petunjuk</w:t>
      </w:r>
      <w:r w:rsidR="002E654A">
        <w:rPr>
          <w:rFonts w:ascii="Times New Roman" w:hAnsi="Times New Roman"/>
          <w:sz w:val="24"/>
          <w:szCs w:val="24"/>
          <w:lang w:val="en-US"/>
        </w:rPr>
        <w:t xml:space="preserve"> dan atau arahan</w:t>
      </w:r>
      <w:r>
        <w:rPr>
          <w:rFonts w:ascii="Times New Roman" w:hAnsi="Times New Roman"/>
          <w:sz w:val="24"/>
          <w:szCs w:val="24"/>
        </w:rPr>
        <w:t xml:space="preserve"> </w:t>
      </w:r>
      <w:r w:rsidR="00743422">
        <w:rPr>
          <w:rFonts w:ascii="Times New Roman" w:hAnsi="Times New Roman"/>
          <w:sz w:val="24"/>
          <w:szCs w:val="24"/>
          <w:lang w:val="en-US"/>
        </w:rPr>
        <w:t>Pihak Pertama</w:t>
      </w:r>
      <w:r w:rsidRPr="0055744E">
        <w:rPr>
          <w:rFonts w:ascii="Times New Roman" w:hAnsi="Times New Roman"/>
          <w:sz w:val="24"/>
          <w:szCs w:val="24"/>
        </w:rPr>
        <w:t xml:space="preserve"> atau wakilnya sepanjang tidak menyimpang dari Perjanjian ini.</w:t>
      </w:r>
    </w:p>
    <w:p w14:paraId="4E9E07F3" w14:textId="77777777" w:rsidR="00D921A7" w:rsidRDefault="00D921A7" w:rsidP="00D921A7">
      <w:pPr>
        <w:jc w:val="center"/>
        <w:rPr>
          <w:rFonts w:ascii="Times New Roman" w:hAnsi="Times New Roman"/>
          <w:b/>
          <w:sz w:val="24"/>
          <w:szCs w:val="24"/>
        </w:rPr>
      </w:pPr>
      <w:r w:rsidRPr="00EA5042">
        <w:rPr>
          <w:rFonts w:ascii="Times New Roman" w:hAnsi="Times New Roman"/>
          <w:b/>
          <w:sz w:val="24"/>
          <w:szCs w:val="24"/>
        </w:rPr>
        <w:t>Pasal</w:t>
      </w:r>
      <w:r w:rsidRPr="00EA5042">
        <w:rPr>
          <w:rStyle w:val="apple-converted-space"/>
          <w:rFonts w:ascii="Times New Roman" w:hAnsi="Times New Roman"/>
          <w:b/>
          <w:bCs/>
          <w:color w:val="000000"/>
          <w:sz w:val="24"/>
          <w:szCs w:val="24"/>
          <w:lang w:val="x-none"/>
        </w:rPr>
        <w:t> </w:t>
      </w:r>
      <w:r w:rsidRPr="00EA5042">
        <w:rPr>
          <w:rFonts w:ascii="Times New Roman" w:hAnsi="Times New Roman"/>
          <w:b/>
          <w:sz w:val="24"/>
          <w:szCs w:val="24"/>
        </w:rPr>
        <w:t>2</w:t>
      </w:r>
    </w:p>
    <w:p w14:paraId="1FA3E23A" w14:textId="77777777" w:rsidR="00D921A7" w:rsidRPr="004731C4" w:rsidRDefault="00D921A7" w:rsidP="00D921A7">
      <w:pPr>
        <w:jc w:val="center"/>
        <w:rPr>
          <w:rFonts w:ascii="Times New Roman" w:hAnsi="Times New Roman"/>
          <w:b/>
          <w:sz w:val="24"/>
          <w:szCs w:val="24"/>
        </w:rPr>
      </w:pPr>
      <w:r w:rsidRPr="008F2BF2">
        <w:rPr>
          <w:rFonts w:ascii="Times New Roman" w:hAnsi="Times New Roman"/>
          <w:b/>
          <w:sz w:val="24"/>
          <w:szCs w:val="24"/>
        </w:rPr>
        <w:t xml:space="preserve">Dasar </w:t>
      </w:r>
      <w:r w:rsidRPr="004731C4">
        <w:rPr>
          <w:rFonts w:ascii="Times New Roman" w:hAnsi="Times New Roman"/>
          <w:b/>
          <w:sz w:val="24"/>
          <w:szCs w:val="24"/>
        </w:rPr>
        <w:t>Pelaksanaan Pekerjaan</w:t>
      </w:r>
    </w:p>
    <w:p w14:paraId="6D2A8297" w14:textId="39673A4A" w:rsidR="00D921A7" w:rsidRPr="00EA5042" w:rsidRDefault="00D921A7" w:rsidP="00D921A7">
      <w:pPr>
        <w:pStyle w:val="PlainText"/>
        <w:jc w:val="both"/>
        <w:rPr>
          <w:rFonts w:ascii="Times New Roman" w:eastAsia="MS Mincho" w:hAnsi="Times New Roman" w:cs="Times New Roman"/>
          <w:sz w:val="24"/>
          <w:szCs w:val="24"/>
          <w:lang w:val="id-ID"/>
        </w:rPr>
      </w:pPr>
      <w:r w:rsidRPr="00EA5042">
        <w:rPr>
          <w:rFonts w:ascii="Times New Roman" w:eastAsia="MS Mincho" w:hAnsi="Times New Roman" w:cs="Times New Roman"/>
          <w:sz w:val="24"/>
          <w:szCs w:val="24"/>
          <w:lang w:val="id-ID"/>
        </w:rPr>
        <w:t>Yang menjadi dasar Perjanjian ini adalah dokumen-dokumen serta persyaratan yang berlaku sah dan merupakan bagian yang tidak terpisahkan dari Perjanjian ini, yaitu:</w:t>
      </w:r>
    </w:p>
    <w:p w14:paraId="0A826D9E" w14:textId="77777777" w:rsidR="002E654A" w:rsidRDefault="002E654A" w:rsidP="002E654A">
      <w:pPr>
        <w:pStyle w:val="BodyTextIndent"/>
        <w:spacing w:after="0" w:line="240" w:lineRule="auto"/>
        <w:ind w:left="0"/>
        <w:jc w:val="both"/>
        <w:rPr>
          <w:rFonts w:ascii="Times New Roman" w:hAnsi="Times New Roman"/>
          <w:sz w:val="24"/>
          <w:szCs w:val="24"/>
        </w:rPr>
      </w:pPr>
    </w:p>
    <w:p w14:paraId="39EA5DDB" w14:textId="77777777" w:rsidR="008A4F90" w:rsidRDefault="002E654A" w:rsidP="001007D0">
      <w:pPr>
        <w:numPr>
          <w:ilvl w:val="0"/>
          <w:numId w:val="4"/>
        </w:numPr>
        <w:spacing w:after="0" w:line="240" w:lineRule="auto"/>
        <w:jc w:val="both"/>
        <w:rPr>
          <w:rFonts w:ascii="Times New Roman" w:hAnsi="Times New Roman"/>
          <w:i/>
          <w:sz w:val="24"/>
          <w:szCs w:val="24"/>
        </w:rPr>
      </w:pPr>
      <w:r w:rsidRPr="002E654A">
        <w:rPr>
          <w:rFonts w:ascii="Times New Roman" w:hAnsi="Times New Roman"/>
          <w:i/>
          <w:sz w:val="24"/>
          <w:szCs w:val="24"/>
        </w:rPr>
        <w:t>Annex 8 Remediation and Compensation Plan</w:t>
      </w:r>
      <w:r>
        <w:rPr>
          <w:rFonts w:ascii="Times New Roman" w:hAnsi="Times New Roman"/>
          <w:i/>
          <w:sz w:val="24"/>
          <w:szCs w:val="24"/>
        </w:rPr>
        <w:t xml:space="preserve"> RSPO</w:t>
      </w:r>
    </w:p>
    <w:p w14:paraId="03F33E82" w14:textId="77777777" w:rsidR="008A4F90" w:rsidRPr="008A4F90" w:rsidRDefault="00D921A7" w:rsidP="001007D0">
      <w:pPr>
        <w:numPr>
          <w:ilvl w:val="0"/>
          <w:numId w:val="4"/>
        </w:numPr>
        <w:spacing w:after="0" w:line="240" w:lineRule="auto"/>
        <w:jc w:val="both"/>
        <w:rPr>
          <w:rFonts w:ascii="Times New Roman" w:hAnsi="Times New Roman"/>
          <w:i/>
          <w:sz w:val="24"/>
          <w:szCs w:val="24"/>
        </w:rPr>
      </w:pPr>
      <w:r w:rsidRPr="008A4F90">
        <w:rPr>
          <w:rFonts w:ascii="Times New Roman" w:hAnsi="Times New Roman"/>
          <w:sz w:val="24"/>
          <w:szCs w:val="24"/>
        </w:rPr>
        <w:t>Rencana kerja</w:t>
      </w:r>
      <w:r w:rsidRPr="008A4F90">
        <w:rPr>
          <w:rFonts w:ascii="Times New Roman" w:hAnsi="Times New Roman"/>
          <w:sz w:val="24"/>
          <w:szCs w:val="24"/>
          <w:lang w:val="es-ES"/>
        </w:rPr>
        <w:t xml:space="preserve"> dan gambar rencana kerja </w:t>
      </w:r>
    </w:p>
    <w:p w14:paraId="72C83CCF" w14:textId="25B1BAD9" w:rsidR="00D921A7" w:rsidRPr="008A4F90" w:rsidRDefault="002E654A" w:rsidP="001007D0">
      <w:pPr>
        <w:numPr>
          <w:ilvl w:val="0"/>
          <w:numId w:val="4"/>
        </w:numPr>
        <w:spacing w:after="0" w:line="240" w:lineRule="auto"/>
        <w:jc w:val="both"/>
        <w:rPr>
          <w:rFonts w:ascii="Times New Roman" w:hAnsi="Times New Roman"/>
          <w:i/>
          <w:sz w:val="24"/>
          <w:szCs w:val="24"/>
        </w:rPr>
      </w:pPr>
      <w:r w:rsidRPr="008A4F90">
        <w:rPr>
          <w:rFonts w:ascii="Times New Roman" w:hAnsi="Times New Roman"/>
          <w:sz w:val="24"/>
          <w:szCs w:val="24"/>
        </w:rPr>
        <w:t>Semua ketentuan dan persyaratan</w:t>
      </w:r>
      <w:r w:rsidR="00D921A7" w:rsidRPr="008A4F90">
        <w:rPr>
          <w:rFonts w:ascii="Times New Roman" w:hAnsi="Times New Roman"/>
          <w:sz w:val="24"/>
          <w:szCs w:val="24"/>
        </w:rPr>
        <w:t xml:space="preserve"> administrasi, teknik pelaksanaan Pekerjaan dan keselamatan kerja yang tercantum dalam peraturan perundang-undangan yang berlaku</w:t>
      </w:r>
      <w:r w:rsidRPr="008A4F90">
        <w:rPr>
          <w:rFonts w:ascii="Times New Roman" w:hAnsi="Times New Roman"/>
          <w:sz w:val="24"/>
          <w:szCs w:val="24"/>
        </w:rPr>
        <w:t>.</w:t>
      </w:r>
    </w:p>
    <w:p w14:paraId="773FE6B9" w14:textId="77777777" w:rsidR="00281CDB" w:rsidRDefault="00281CDB" w:rsidP="0014119E">
      <w:pPr>
        <w:spacing w:after="0" w:line="240" w:lineRule="auto"/>
        <w:jc w:val="center"/>
        <w:outlineLvl w:val="0"/>
        <w:rPr>
          <w:rFonts w:ascii="Times New Roman" w:eastAsia="MS Mincho" w:hAnsi="Times New Roman"/>
          <w:b/>
          <w:bCs/>
          <w:sz w:val="24"/>
          <w:szCs w:val="24"/>
        </w:rPr>
      </w:pPr>
    </w:p>
    <w:p w14:paraId="6C95FB13" w14:textId="77777777" w:rsidR="0014119E" w:rsidRPr="007818F2" w:rsidRDefault="0014119E" w:rsidP="0014119E">
      <w:pPr>
        <w:spacing w:after="0" w:line="240" w:lineRule="auto"/>
        <w:jc w:val="center"/>
        <w:outlineLvl w:val="0"/>
        <w:rPr>
          <w:rFonts w:ascii="Times New Roman" w:eastAsia="MS Mincho" w:hAnsi="Times New Roman"/>
          <w:b/>
          <w:bCs/>
          <w:sz w:val="24"/>
          <w:szCs w:val="24"/>
          <w:lang w:val="id-ID"/>
        </w:rPr>
      </w:pPr>
      <w:r w:rsidRPr="007818F2">
        <w:rPr>
          <w:rFonts w:ascii="Times New Roman" w:eastAsia="MS Mincho" w:hAnsi="Times New Roman"/>
          <w:b/>
          <w:bCs/>
          <w:sz w:val="24"/>
          <w:szCs w:val="24"/>
        </w:rPr>
        <w:t xml:space="preserve">Pasal </w:t>
      </w:r>
      <w:r w:rsidRPr="007818F2">
        <w:rPr>
          <w:rFonts w:ascii="Times New Roman" w:eastAsia="MS Mincho" w:hAnsi="Times New Roman"/>
          <w:b/>
          <w:bCs/>
          <w:sz w:val="24"/>
          <w:szCs w:val="24"/>
          <w:lang w:val="id-ID"/>
        </w:rPr>
        <w:t>3</w:t>
      </w:r>
    </w:p>
    <w:p w14:paraId="50CDE8EF" w14:textId="56223DE8" w:rsidR="0014119E" w:rsidRPr="007818F2" w:rsidRDefault="008A4F90" w:rsidP="0014119E">
      <w:pPr>
        <w:spacing w:after="0" w:line="240" w:lineRule="auto"/>
        <w:jc w:val="center"/>
        <w:rPr>
          <w:rFonts w:ascii="Times New Roman" w:eastAsia="MS Mincho" w:hAnsi="Times New Roman"/>
          <w:b/>
          <w:bCs/>
          <w:sz w:val="24"/>
          <w:szCs w:val="24"/>
        </w:rPr>
      </w:pPr>
      <w:r>
        <w:rPr>
          <w:rFonts w:ascii="Times New Roman" w:eastAsia="MS Mincho" w:hAnsi="Times New Roman"/>
          <w:b/>
          <w:bCs/>
          <w:sz w:val="24"/>
          <w:szCs w:val="24"/>
        </w:rPr>
        <w:t>Jangka Waktu</w:t>
      </w:r>
      <w:r w:rsidR="0029230D" w:rsidRPr="0029230D">
        <w:rPr>
          <w:rFonts w:ascii="Times New Roman" w:eastAsia="MS Mincho" w:hAnsi="Times New Roman"/>
          <w:b/>
          <w:bCs/>
          <w:sz w:val="24"/>
          <w:szCs w:val="24"/>
        </w:rPr>
        <w:t xml:space="preserve"> P</w:t>
      </w:r>
      <w:r w:rsidR="0029230D">
        <w:rPr>
          <w:rFonts w:ascii="Times New Roman" w:eastAsia="MS Mincho" w:hAnsi="Times New Roman"/>
          <w:b/>
          <w:bCs/>
          <w:sz w:val="24"/>
          <w:szCs w:val="24"/>
        </w:rPr>
        <w:t>ekerjaan</w:t>
      </w:r>
    </w:p>
    <w:p w14:paraId="066DFB5C" w14:textId="77777777" w:rsidR="0014119E" w:rsidRPr="007818F2" w:rsidRDefault="0014119E" w:rsidP="0014119E">
      <w:pPr>
        <w:spacing w:after="0" w:line="240" w:lineRule="auto"/>
        <w:jc w:val="both"/>
        <w:rPr>
          <w:rFonts w:ascii="Times New Roman" w:eastAsia="MS Mincho" w:hAnsi="Times New Roman"/>
          <w:sz w:val="24"/>
          <w:szCs w:val="24"/>
        </w:rPr>
      </w:pPr>
      <w:r w:rsidRPr="007818F2">
        <w:rPr>
          <w:rFonts w:ascii="Times New Roman" w:eastAsia="MS Mincho" w:hAnsi="Times New Roman"/>
          <w:sz w:val="24"/>
          <w:szCs w:val="24"/>
        </w:rPr>
        <w:tab/>
      </w:r>
    </w:p>
    <w:p w14:paraId="7B50C54E" w14:textId="1FA6BBC7" w:rsidR="008A4F90" w:rsidRPr="008A4F90" w:rsidRDefault="008A4F90" w:rsidP="001007D0">
      <w:pPr>
        <w:numPr>
          <w:ilvl w:val="0"/>
          <w:numId w:val="18"/>
        </w:numPr>
        <w:spacing w:after="0" w:line="240" w:lineRule="auto"/>
        <w:jc w:val="both"/>
        <w:rPr>
          <w:rFonts w:ascii="Times New Roman" w:eastAsia="MS Mincho" w:hAnsi="Times New Roman"/>
          <w:sz w:val="24"/>
          <w:szCs w:val="24"/>
          <w:lang w:val="id-ID"/>
        </w:rPr>
      </w:pPr>
      <w:r>
        <w:rPr>
          <w:rFonts w:ascii="Times New Roman" w:eastAsia="Times New Roman" w:hAnsi="Times New Roman"/>
          <w:sz w:val="24"/>
          <w:szCs w:val="24"/>
        </w:rPr>
        <w:t xml:space="preserve">Sesuai dengan </w:t>
      </w:r>
      <w:r w:rsidRPr="002E654A">
        <w:rPr>
          <w:rFonts w:ascii="Times New Roman" w:hAnsi="Times New Roman"/>
          <w:i/>
          <w:sz w:val="24"/>
          <w:szCs w:val="24"/>
        </w:rPr>
        <w:t>Annex 8 Remediation and Compensation Plan</w:t>
      </w:r>
      <w:r>
        <w:rPr>
          <w:rFonts w:ascii="Times New Roman" w:hAnsi="Times New Roman"/>
          <w:i/>
          <w:sz w:val="24"/>
          <w:szCs w:val="24"/>
        </w:rPr>
        <w:t xml:space="preserve"> RSPO</w:t>
      </w:r>
      <w:r w:rsidRPr="00F6628E">
        <w:rPr>
          <w:rFonts w:ascii="Times New Roman" w:eastAsia="Times New Roman" w:hAnsi="Times New Roman"/>
          <w:sz w:val="24"/>
          <w:szCs w:val="24"/>
        </w:rPr>
        <w:t xml:space="preserve"> </w:t>
      </w:r>
      <w:r>
        <w:rPr>
          <w:rFonts w:ascii="Times New Roman" w:eastAsia="Times New Roman" w:hAnsi="Times New Roman"/>
          <w:sz w:val="24"/>
          <w:szCs w:val="24"/>
        </w:rPr>
        <w:t>j</w:t>
      </w:r>
      <w:r w:rsidR="0014119E" w:rsidRPr="00F6628E">
        <w:rPr>
          <w:rFonts w:ascii="Times New Roman" w:eastAsia="Times New Roman" w:hAnsi="Times New Roman"/>
          <w:sz w:val="24"/>
          <w:szCs w:val="24"/>
        </w:rPr>
        <w:t>angka waktu</w:t>
      </w:r>
      <w:r>
        <w:rPr>
          <w:rFonts w:ascii="Times New Roman" w:eastAsia="Times New Roman" w:hAnsi="Times New Roman"/>
          <w:sz w:val="24"/>
          <w:szCs w:val="24"/>
        </w:rPr>
        <w:t xml:space="preserve"> pelaksanaan program kompensasi </w:t>
      </w:r>
      <w:r w:rsidR="0014119E" w:rsidRPr="00F6628E">
        <w:rPr>
          <w:rFonts w:ascii="Times New Roman" w:eastAsia="Times New Roman" w:hAnsi="Times New Roman"/>
          <w:sz w:val="24"/>
          <w:szCs w:val="24"/>
        </w:rPr>
        <w:t xml:space="preserve">adalah selama </w:t>
      </w:r>
      <w:commentRangeStart w:id="27"/>
      <w:del w:id="28" w:author="Gaia DB" w:date="2020-07-10T15:04:00Z">
        <w:r w:rsidDel="00896E90">
          <w:rPr>
            <w:rFonts w:ascii="Times New Roman" w:eastAsia="Times New Roman" w:hAnsi="Times New Roman"/>
            <w:sz w:val="24"/>
            <w:szCs w:val="24"/>
          </w:rPr>
          <w:delText>2</w:delText>
        </w:r>
      </w:del>
      <w:r w:rsidR="00274599" w:rsidRPr="00F6628E">
        <w:rPr>
          <w:rFonts w:ascii="Times New Roman" w:eastAsia="Times New Roman" w:hAnsi="Times New Roman"/>
          <w:sz w:val="24"/>
          <w:szCs w:val="24"/>
        </w:rPr>
        <w:t>5</w:t>
      </w:r>
      <w:r w:rsidR="0014119E" w:rsidRPr="00F6628E">
        <w:rPr>
          <w:rFonts w:ascii="Times New Roman" w:eastAsia="Times New Roman" w:hAnsi="Times New Roman"/>
          <w:sz w:val="24"/>
          <w:szCs w:val="24"/>
        </w:rPr>
        <w:t xml:space="preserve"> </w:t>
      </w:r>
      <w:r w:rsidR="0029230D" w:rsidRPr="00F6628E">
        <w:rPr>
          <w:rFonts w:ascii="Times New Roman" w:eastAsia="Times New Roman" w:hAnsi="Times New Roman"/>
          <w:sz w:val="24"/>
          <w:szCs w:val="24"/>
        </w:rPr>
        <w:t>(</w:t>
      </w:r>
      <w:del w:id="29" w:author="Gaia DB" w:date="2020-07-10T15:04:00Z">
        <w:r w:rsidDel="00896E90">
          <w:rPr>
            <w:rFonts w:ascii="Times New Roman" w:eastAsia="Times New Roman" w:hAnsi="Times New Roman"/>
            <w:sz w:val="24"/>
            <w:szCs w:val="24"/>
          </w:rPr>
          <w:delText xml:space="preserve">dua puluh </w:delText>
        </w:r>
      </w:del>
      <w:r w:rsidR="00274599" w:rsidRPr="00F6628E">
        <w:rPr>
          <w:rFonts w:ascii="Times New Roman" w:eastAsia="Times New Roman" w:hAnsi="Times New Roman"/>
          <w:sz w:val="24"/>
          <w:szCs w:val="24"/>
        </w:rPr>
        <w:t>lima</w:t>
      </w:r>
      <w:r w:rsidR="0029230D" w:rsidRPr="00F6628E">
        <w:rPr>
          <w:rFonts w:ascii="Times New Roman" w:eastAsia="Times New Roman" w:hAnsi="Times New Roman"/>
          <w:sz w:val="24"/>
          <w:szCs w:val="24"/>
        </w:rPr>
        <w:t xml:space="preserve">) </w:t>
      </w:r>
      <w:r w:rsidR="0037343B" w:rsidRPr="00F6628E">
        <w:rPr>
          <w:rFonts w:ascii="Times New Roman" w:eastAsia="Times New Roman" w:hAnsi="Times New Roman"/>
          <w:sz w:val="24"/>
          <w:szCs w:val="24"/>
        </w:rPr>
        <w:t xml:space="preserve">tahun </w:t>
      </w:r>
      <w:commentRangeEnd w:id="27"/>
      <w:r w:rsidR="00235A83">
        <w:rPr>
          <w:rStyle w:val="CommentReference"/>
        </w:rPr>
        <w:commentReference w:id="27"/>
      </w:r>
      <w:r w:rsidR="0014119E" w:rsidRPr="00F6628E">
        <w:rPr>
          <w:rFonts w:ascii="Times New Roman" w:eastAsia="Times New Roman" w:hAnsi="Times New Roman"/>
          <w:sz w:val="24"/>
          <w:szCs w:val="24"/>
        </w:rPr>
        <w:t>kalender terhitung sejak</w:t>
      </w:r>
      <w:r w:rsidR="0014119E" w:rsidRPr="007818F2">
        <w:rPr>
          <w:rFonts w:ascii="Times New Roman" w:eastAsia="Times New Roman" w:hAnsi="Times New Roman"/>
          <w:sz w:val="24"/>
          <w:szCs w:val="24"/>
        </w:rPr>
        <w:t xml:space="preserve"> Perjanjian ini yaitu</w:t>
      </w:r>
      <w:r w:rsidR="005667C2">
        <w:rPr>
          <w:rFonts w:ascii="Times New Roman" w:eastAsia="Times New Roman" w:hAnsi="Times New Roman"/>
          <w:sz w:val="24"/>
          <w:szCs w:val="24"/>
        </w:rPr>
        <w:t xml:space="preserve"> </w:t>
      </w:r>
      <w:r>
        <w:rPr>
          <w:rFonts w:ascii="Times New Roman" w:eastAsia="Times New Roman" w:hAnsi="Times New Roman"/>
          <w:sz w:val="24"/>
          <w:szCs w:val="24"/>
        </w:rPr>
        <w:t>………</w:t>
      </w:r>
      <w:r w:rsidR="0014119E" w:rsidRPr="007818F2">
        <w:rPr>
          <w:rFonts w:ascii="Times New Roman" w:eastAsia="Times New Roman" w:hAnsi="Times New Roman"/>
          <w:sz w:val="24"/>
          <w:szCs w:val="24"/>
        </w:rPr>
        <w:t xml:space="preserve"> sampai dengan </w:t>
      </w:r>
      <w:r>
        <w:rPr>
          <w:rFonts w:ascii="Times New Roman" w:eastAsia="Times New Roman" w:hAnsi="Times New Roman"/>
          <w:sz w:val="24"/>
          <w:szCs w:val="24"/>
        </w:rPr>
        <w:t>……</w:t>
      </w:r>
      <w:r w:rsidR="00685445">
        <w:rPr>
          <w:rFonts w:ascii="Times New Roman" w:eastAsia="Times New Roman" w:hAnsi="Times New Roman"/>
          <w:sz w:val="24"/>
          <w:szCs w:val="24"/>
        </w:rPr>
        <w:t xml:space="preserve"> </w:t>
      </w:r>
      <w:r>
        <w:rPr>
          <w:rFonts w:ascii="Times New Roman" w:eastAsia="Times New Roman" w:hAnsi="Times New Roman"/>
          <w:sz w:val="24"/>
          <w:szCs w:val="24"/>
        </w:rPr>
        <w:t>dengan deskripsi sebagai berikut:</w:t>
      </w:r>
    </w:p>
    <w:p w14:paraId="450DA1FB" w14:textId="61F4F540" w:rsidR="008A4F90" w:rsidRPr="008A4F90" w:rsidRDefault="008A4F90" w:rsidP="001007D0">
      <w:pPr>
        <w:numPr>
          <w:ilvl w:val="1"/>
          <w:numId w:val="18"/>
        </w:numPr>
        <w:spacing w:after="0" w:line="240" w:lineRule="auto"/>
        <w:jc w:val="both"/>
        <w:rPr>
          <w:rFonts w:ascii="Times New Roman" w:eastAsia="MS Mincho" w:hAnsi="Times New Roman"/>
          <w:sz w:val="24"/>
          <w:szCs w:val="24"/>
          <w:lang w:val="id-ID"/>
        </w:rPr>
      </w:pPr>
      <w:r>
        <w:rPr>
          <w:rFonts w:ascii="Times New Roman" w:eastAsia="MS Mincho" w:hAnsi="Times New Roman"/>
          <w:sz w:val="24"/>
          <w:szCs w:val="24"/>
        </w:rPr>
        <w:t>Pihak Kedua akan melaksanakan implementasi program kompensasi RSPO selama 5 (lima) tahun sejak ditandatangani perjanjian ini yaitu ……. sampai dengan ……..</w:t>
      </w:r>
      <w:r w:rsidR="00CA3F71">
        <w:rPr>
          <w:rFonts w:ascii="Times New Roman" w:eastAsia="MS Mincho" w:hAnsi="Times New Roman"/>
          <w:sz w:val="24"/>
          <w:szCs w:val="24"/>
        </w:rPr>
        <w:t xml:space="preserve"> </w:t>
      </w:r>
      <w:r w:rsidR="003C7DBA">
        <w:rPr>
          <w:rFonts w:ascii="Times New Roman" w:eastAsia="MS Mincho" w:hAnsi="Times New Roman"/>
          <w:sz w:val="24"/>
          <w:szCs w:val="24"/>
        </w:rPr>
        <w:t>dan setelah masa implementasi program kompensasi RSPO selesai dilaksanakan maka Para Pihak akan membuat Berita Acara Selesai Pe</w:t>
      </w:r>
      <w:del w:id="30" w:author="Gaia DB" w:date="2020-07-10T07:34:00Z">
        <w:r w:rsidR="003C7DBA" w:rsidDel="00BE18F9">
          <w:rPr>
            <w:rFonts w:ascii="Times New Roman" w:eastAsia="MS Mincho" w:hAnsi="Times New Roman"/>
            <w:sz w:val="24"/>
            <w:szCs w:val="24"/>
          </w:rPr>
          <w:delText>r</w:delText>
        </w:r>
      </w:del>
      <w:r w:rsidR="003C7DBA">
        <w:rPr>
          <w:rFonts w:ascii="Times New Roman" w:eastAsia="MS Mincho" w:hAnsi="Times New Roman"/>
          <w:sz w:val="24"/>
          <w:szCs w:val="24"/>
        </w:rPr>
        <w:t>kerjaan (BASP).</w:t>
      </w:r>
    </w:p>
    <w:p w14:paraId="437EFC33" w14:textId="0969C739" w:rsidR="008A4F90" w:rsidRPr="008A4F90" w:rsidDel="00BE18F9" w:rsidRDefault="008A4F90" w:rsidP="001007D0">
      <w:pPr>
        <w:numPr>
          <w:ilvl w:val="1"/>
          <w:numId w:val="18"/>
        </w:numPr>
        <w:spacing w:after="0" w:line="240" w:lineRule="auto"/>
        <w:jc w:val="both"/>
        <w:rPr>
          <w:del w:id="31" w:author="Gaia DB" w:date="2020-07-10T07:35:00Z"/>
          <w:rFonts w:ascii="Times New Roman" w:eastAsia="MS Mincho" w:hAnsi="Times New Roman"/>
          <w:sz w:val="24"/>
          <w:szCs w:val="24"/>
          <w:lang w:val="id-ID"/>
        </w:rPr>
      </w:pPr>
      <w:del w:id="32" w:author="Gaia DB" w:date="2020-07-10T07:35:00Z">
        <w:r w:rsidDel="00BE18F9">
          <w:rPr>
            <w:rFonts w:ascii="Times New Roman" w:eastAsia="MS Mincho" w:hAnsi="Times New Roman"/>
            <w:sz w:val="24"/>
            <w:szCs w:val="24"/>
          </w:rPr>
          <w:delText xml:space="preserve">Pihak Kedua akan melaksanakan program </w:delText>
        </w:r>
        <w:r w:rsidR="003C7DBA" w:rsidDel="00BE18F9">
          <w:rPr>
            <w:rFonts w:ascii="Times New Roman" w:eastAsia="MS Mincho" w:hAnsi="Times New Roman"/>
            <w:sz w:val="24"/>
            <w:szCs w:val="24"/>
          </w:rPr>
          <w:delText>monitoring</w:delText>
        </w:r>
        <w:r w:rsidDel="00BE18F9">
          <w:rPr>
            <w:rFonts w:ascii="Times New Roman" w:eastAsia="MS Mincho" w:hAnsi="Times New Roman"/>
            <w:sz w:val="24"/>
            <w:szCs w:val="24"/>
          </w:rPr>
          <w:delText xml:space="preserve"> </w:delText>
        </w:r>
        <w:r w:rsidR="00CA3F71" w:rsidDel="00BE18F9">
          <w:rPr>
            <w:rFonts w:ascii="Times New Roman" w:eastAsia="MS Mincho" w:hAnsi="Times New Roman"/>
            <w:sz w:val="24"/>
            <w:szCs w:val="24"/>
          </w:rPr>
          <w:delText xml:space="preserve">selama 20 (dua puluh) tahun sejak Berita Acara Selesai Perkerjaan (BASP) telah ditandatangani Para Pihak. </w:delText>
        </w:r>
      </w:del>
    </w:p>
    <w:p w14:paraId="650D91AA" w14:textId="77777777" w:rsidR="0014119E" w:rsidRPr="007818F2" w:rsidRDefault="0014119E" w:rsidP="0014119E">
      <w:pPr>
        <w:spacing w:after="0" w:line="240" w:lineRule="auto"/>
        <w:jc w:val="both"/>
        <w:rPr>
          <w:rFonts w:ascii="Times New Roman" w:eastAsia="MS Mincho" w:hAnsi="Times New Roman"/>
          <w:sz w:val="24"/>
          <w:szCs w:val="24"/>
          <w:lang w:val="id-ID"/>
        </w:rPr>
      </w:pPr>
    </w:p>
    <w:p w14:paraId="549A2071" w14:textId="5F13ECA3" w:rsidR="0014119E" w:rsidRPr="007818F2" w:rsidRDefault="0029230D" w:rsidP="001007D0">
      <w:pPr>
        <w:numPr>
          <w:ilvl w:val="0"/>
          <w:numId w:val="18"/>
        </w:numPr>
        <w:spacing w:after="0" w:line="240" w:lineRule="auto"/>
        <w:jc w:val="both"/>
        <w:rPr>
          <w:rFonts w:ascii="Times New Roman" w:eastAsia="MS Mincho" w:hAnsi="Times New Roman"/>
          <w:sz w:val="24"/>
          <w:szCs w:val="24"/>
          <w:lang w:val="id-ID"/>
        </w:rPr>
      </w:pPr>
      <w:r>
        <w:rPr>
          <w:rFonts w:ascii="Times New Roman" w:eastAsia="MS Mincho" w:hAnsi="Times New Roman"/>
          <w:sz w:val="24"/>
          <w:szCs w:val="24"/>
        </w:rPr>
        <w:t>Pihak Kedua</w:t>
      </w:r>
      <w:r w:rsidR="008A4F90">
        <w:rPr>
          <w:rFonts w:ascii="Times New Roman" w:eastAsia="MS Mincho" w:hAnsi="Times New Roman"/>
          <w:sz w:val="24"/>
          <w:szCs w:val="24"/>
          <w:lang w:val="id-ID"/>
        </w:rPr>
        <w:t xml:space="preserve"> </w:t>
      </w:r>
      <w:r w:rsidR="0014119E" w:rsidRPr="007818F2">
        <w:rPr>
          <w:rFonts w:ascii="Times New Roman" w:eastAsia="MS Mincho" w:hAnsi="Times New Roman"/>
          <w:sz w:val="24"/>
          <w:szCs w:val="24"/>
          <w:lang w:val="id-ID"/>
        </w:rPr>
        <w:t>akan menyerahkan hasil Pekerjaan</w:t>
      </w:r>
      <w:r w:rsidR="00CA3F71">
        <w:rPr>
          <w:rFonts w:ascii="Times New Roman" w:eastAsia="MS Mincho" w:hAnsi="Times New Roman"/>
          <w:sz w:val="24"/>
          <w:szCs w:val="24"/>
        </w:rPr>
        <w:t xml:space="preserve"> </w:t>
      </w:r>
      <w:r w:rsidR="0014119E" w:rsidRPr="007818F2">
        <w:rPr>
          <w:rFonts w:ascii="Times New Roman" w:eastAsia="MS Mincho" w:hAnsi="Times New Roman"/>
          <w:sz w:val="24"/>
          <w:szCs w:val="24"/>
          <w:lang w:val="id-ID"/>
        </w:rPr>
        <w:t xml:space="preserve">tersebut kepada </w:t>
      </w:r>
      <w:r>
        <w:rPr>
          <w:rFonts w:ascii="Times New Roman" w:eastAsia="MS Mincho" w:hAnsi="Times New Roman"/>
          <w:sz w:val="24"/>
          <w:szCs w:val="24"/>
        </w:rPr>
        <w:t>Pi</w:t>
      </w:r>
      <w:r w:rsidR="00BA31F1">
        <w:rPr>
          <w:rFonts w:ascii="Times New Roman" w:eastAsia="MS Mincho" w:hAnsi="Times New Roman"/>
          <w:sz w:val="24"/>
          <w:szCs w:val="24"/>
        </w:rPr>
        <w:t>h</w:t>
      </w:r>
      <w:r>
        <w:rPr>
          <w:rFonts w:ascii="Times New Roman" w:eastAsia="MS Mincho" w:hAnsi="Times New Roman"/>
          <w:sz w:val="24"/>
          <w:szCs w:val="24"/>
        </w:rPr>
        <w:t>ak Pertama</w:t>
      </w:r>
      <w:r w:rsidR="0014119E" w:rsidRPr="007818F2">
        <w:rPr>
          <w:rFonts w:ascii="Times New Roman" w:eastAsia="MS Mincho" w:hAnsi="Times New Roman"/>
          <w:sz w:val="24"/>
          <w:szCs w:val="24"/>
          <w:lang w:val="id-ID"/>
        </w:rPr>
        <w:t xml:space="preserve"> berupa dokumen </w:t>
      </w:r>
      <w:r w:rsidR="00274599">
        <w:rPr>
          <w:rFonts w:ascii="Times New Roman" w:eastAsia="MS Mincho" w:hAnsi="Times New Roman"/>
          <w:sz w:val="24"/>
          <w:szCs w:val="24"/>
        </w:rPr>
        <w:t xml:space="preserve">laporan </w:t>
      </w:r>
      <w:r w:rsidR="0037343B">
        <w:rPr>
          <w:rFonts w:ascii="Times New Roman" w:eastAsia="MS Mincho" w:hAnsi="Times New Roman"/>
          <w:sz w:val="24"/>
          <w:szCs w:val="24"/>
        </w:rPr>
        <w:t xml:space="preserve">utama </w:t>
      </w:r>
      <w:r w:rsidR="0037343B">
        <w:rPr>
          <w:rFonts w:ascii="Times New Roman" w:hAnsi="Times New Roman"/>
          <w:sz w:val="24"/>
          <w:szCs w:val="24"/>
        </w:rPr>
        <w:t>hasil implementasi kompensasi RSPO yang telah disahkan oleh RSPO</w:t>
      </w:r>
      <w:r w:rsidR="0014119E" w:rsidRPr="007818F2">
        <w:rPr>
          <w:rFonts w:ascii="Times New Roman" w:eastAsia="MS Mincho" w:hAnsi="Times New Roman"/>
          <w:sz w:val="24"/>
          <w:szCs w:val="24"/>
          <w:lang w:val="id-ID"/>
        </w:rPr>
        <w:t xml:space="preserve"> </w:t>
      </w:r>
      <w:r w:rsidR="00CA3F71">
        <w:rPr>
          <w:rFonts w:ascii="Times New Roman" w:eastAsia="MS Mincho" w:hAnsi="Times New Roman"/>
          <w:sz w:val="24"/>
          <w:szCs w:val="24"/>
        </w:rPr>
        <w:t>dan</w:t>
      </w:r>
      <w:r w:rsidR="00CA3F71" w:rsidRPr="007818F2">
        <w:rPr>
          <w:rFonts w:ascii="Times New Roman" w:eastAsia="MS Mincho" w:hAnsi="Times New Roman"/>
          <w:sz w:val="24"/>
          <w:szCs w:val="24"/>
          <w:lang w:val="id-ID"/>
        </w:rPr>
        <w:t xml:space="preserve"> </w:t>
      </w:r>
      <w:r w:rsidR="00CA3F71">
        <w:rPr>
          <w:rFonts w:ascii="Times New Roman" w:eastAsia="MS Mincho" w:hAnsi="Times New Roman"/>
          <w:sz w:val="24"/>
          <w:szCs w:val="24"/>
        </w:rPr>
        <w:t xml:space="preserve">Berita Acara Selesai Perkerjaan (BASP) </w:t>
      </w:r>
      <w:r w:rsidR="0014119E" w:rsidRPr="007818F2">
        <w:rPr>
          <w:rFonts w:ascii="Times New Roman" w:eastAsia="MS Mincho" w:hAnsi="Times New Roman"/>
          <w:sz w:val="24"/>
          <w:szCs w:val="24"/>
          <w:lang w:val="id-ID"/>
        </w:rPr>
        <w:t>kepada</w:t>
      </w:r>
      <w:r w:rsidR="0014119E" w:rsidRPr="007818F2">
        <w:rPr>
          <w:rFonts w:ascii="Times New Roman" w:eastAsia="MS Mincho" w:hAnsi="Times New Roman"/>
          <w:sz w:val="24"/>
          <w:szCs w:val="24"/>
        </w:rPr>
        <w:t xml:space="preserve"> </w:t>
      </w:r>
      <w:r>
        <w:rPr>
          <w:rFonts w:ascii="Times New Roman" w:eastAsia="MS Mincho" w:hAnsi="Times New Roman"/>
          <w:sz w:val="24"/>
          <w:szCs w:val="24"/>
        </w:rPr>
        <w:t>Pihak Pertama</w:t>
      </w:r>
      <w:r w:rsidR="0014119E" w:rsidRPr="007818F2">
        <w:rPr>
          <w:rFonts w:ascii="Times New Roman" w:eastAsia="MS Mincho" w:hAnsi="Times New Roman"/>
          <w:sz w:val="24"/>
          <w:szCs w:val="24"/>
          <w:lang w:val="id-ID"/>
        </w:rPr>
        <w:t xml:space="preserve">. </w:t>
      </w:r>
    </w:p>
    <w:p w14:paraId="37DB684B" w14:textId="77777777" w:rsidR="0014119E" w:rsidRPr="007818F2" w:rsidRDefault="0014119E" w:rsidP="0014119E">
      <w:pPr>
        <w:spacing w:after="0" w:line="240" w:lineRule="auto"/>
        <w:jc w:val="both"/>
        <w:rPr>
          <w:rFonts w:ascii="Times New Roman" w:eastAsia="MS Mincho" w:hAnsi="Times New Roman"/>
          <w:sz w:val="24"/>
          <w:szCs w:val="24"/>
          <w:lang w:val="id-ID"/>
        </w:rPr>
      </w:pPr>
    </w:p>
    <w:p w14:paraId="773CC588" w14:textId="29BF3FAF" w:rsidR="0014119E" w:rsidRPr="007818F2" w:rsidRDefault="0014119E" w:rsidP="001007D0">
      <w:pPr>
        <w:numPr>
          <w:ilvl w:val="0"/>
          <w:numId w:val="18"/>
        </w:numPr>
        <w:spacing w:after="0" w:line="240" w:lineRule="auto"/>
        <w:jc w:val="both"/>
        <w:rPr>
          <w:rFonts w:ascii="Times New Roman" w:eastAsia="MS Mincho" w:hAnsi="Times New Roman"/>
          <w:sz w:val="24"/>
          <w:szCs w:val="24"/>
          <w:lang w:val="id-ID"/>
        </w:rPr>
      </w:pPr>
      <w:commentRangeStart w:id="33"/>
      <w:r w:rsidRPr="00F6628E">
        <w:rPr>
          <w:rFonts w:ascii="Times New Roman" w:eastAsia="MS Mincho" w:hAnsi="Times New Roman"/>
          <w:sz w:val="24"/>
          <w:szCs w:val="24"/>
          <w:lang w:val="id-ID"/>
        </w:rPr>
        <w:t>Apabila sampai bata</w:t>
      </w:r>
      <w:r w:rsidR="0029230D" w:rsidRPr="00F6628E">
        <w:rPr>
          <w:rFonts w:ascii="Times New Roman" w:eastAsia="MS Mincho" w:hAnsi="Times New Roman"/>
          <w:sz w:val="24"/>
          <w:szCs w:val="24"/>
          <w:lang w:val="id-ID"/>
        </w:rPr>
        <w:t xml:space="preserve">s waktu </w:t>
      </w:r>
      <w:r w:rsidR="000247CD" w:rsidRPr="000247CD">
        <w:rPr>
          <w:rFonts w:ascii="Times New Roman" w:eastAsia="MS Mincho" w:hAnsi="Times New Roman"/>
          <w:sz w:val="24"/>
          <w:szCs w:val="24"/>
          <w:lang w:val="id-ID"/>
        </w:rPr>
        <w:t xml:space="preserve">implementasi program kompensasi RSPO </w:t>
      </w:r>
      <w:r w:rsidR="0029230D" w:rsidRPr="00F6628E">
        <w:rPr>
          <w:rFonts w:ascii="Times New Roman" w:eastAsia="MS Mincho" w:hAnsi="Times New Roman"/>
          <w:sz w:val="24"/>
          <w:szCs w:val="24"/>
          <w:lang w:val="id-ID"/>
        </w:rPr>
        <w:t xml:space="preserve">yang disepakati yaitu </w:t>
      </w:r>
      <w:r w:rsidR="00274599" w:rsidRPr="00F6628E">
        <w:rPr>
          <w:rFonts w:ascii="Times New Roman" w:eastAsia="MS Mincho" w:hAnsi="Times New Roman"/>
          <w:sz w:val="24"/>
          <w:szCs w:val="24"/>
        </w:rPr>
        <w:t>5</w:t>
      </w:r>
      <w:r w:rsidR="0029230D" w:rsidRPr="00F6628E">
        <w:rPr>
          <w:rFonts w:ascii="Times New Roman" w:eastAsia="MS Mincho" w:hAnsi="Times New Roman"/>
          <w:sz w:val="24"/>
          <w:szCs w:val="24"/>
        </w:rPr>
        <w:t xml:space="preserve"> </w:t>
      </w:r>
      <w:r w:rsidR="0029230D" w:rsidRPr="00F6628E">
        <w:rPr>
          <w:rFonts w:ascii="Times New Roman" w:eastAsia="MS Mincho" w:hAnsi="Times New Roman"/>
          <w:sz w:val="24"/>
          <w:szCs w:val="24"/>
          <w:lang w:val="id-ID"/>
        </w:rPr>
        <w:t>(</w:t>
      </w:r>
      <w:r w:rsidR="00274599" w:rsidRPr="00F6628E">
        <w:rPr>
          <w:rFonts w:ascii="Times New Roman" w:eastAsia="MS Mincho" w:hAnsi="Times New Roman"/>
          <w:sz w:val="24"/>
          <w:szCs w:val="24"/>
        </w:rPr>
        <w:t>lima</w:t>
      </w:r>
      <w:r w:rsidRPr="00F6628E">
        <w:rPr>
          <w:rFonts w:ascii="Times New Roman" w:eastAsia="MS Mincho" w:hAnsi="Times New Roman"/>
          <w:sz w:val="24"/>
          <w:szCs w:val="24"/>
          <w:lang w:val="id-ID"/>
        </w:rPr>
        <w:t xml:space="preserve">) </w:t>
      </w:r>
      <w:r w:rsidR="0037343B" w:rsidRPr="00F6628E">
        <w:rPr>
          <w:rFonts w:ascii="Times New Roman" w:eastAsia="MS Mincho" w:hAnsi="Times New Roman"/>
          <w:sz w:val="24"/>
          <w:szCs w:val="24"/>
        </w:rPr>
        <w:t xml:space="preserve">tahun </w:t>
      </w:r>
      <w:r w:rsidRPr="00F6628E">
        <w:rPr>
          <w:rFonts w:ascii="Times New Roman" w:eastAsia="MS Mincho" w:hAnsi="Times New Roman"/>
          <w:sz w:val="24"/>
          <w:szCs w:val="24"/>
          <w:lang w:val="id-ID"/>
        </w:rPr>
        <w:t>tidak tercapai</w:t>
      </w:r>
      <w:r w:rsidR="00BD1027">
        <w:rPr>
          <w:rFonts w:ascii="Times New Roman" w:eastAsia="MS Mincho" w:hAnsi="Times New Roman"/>
          <w:sz w:val="24"/>
          <w:szCs w:val="24"/>
        </w:rPr>
        <w:t xml:space="preserve"> dan atau diselesaikan</w:t>
      </w:r>
      <w:r w:rsidRPr="00F6628E">
        <w:rPr>
          <w:rFonts w:ascii="Times New Roman" w:eastAsia="MS Mincho" w:hAnsi="Times New Roman"/>
          <w:sz w:val="24"/>
          <w:szCs w:val="24"/>
          <w:lang w:val="id-ID"/>
        </w:rPr>
        <w:t xml:space="preserve"> seperti</w:t>
      </w:r>
      <w:r w:rsidRPr="007818F2">
        <w:rPr>
          <w:rFonts w:ascii="Times New Roman" w:eastAsia="MS Mincho" w:hAnsi="Times New Roman"/>
          <w:sz w:val="24"/>
          <w:szCs w:val="24"/>
          <w:lang w:val="id-ID"/>
        </w:rPr>
        <w:t xml:space="preserve"> tercantum dalam Pasal 3 ayat (1)</w:t>
      </w:r>
      <w:r w:rsidR="0029230D" w:rsidRPr="0029230D">
        <w:rPr>
          <w:rFonts w:ascii="Times New Roman" w:eastAsia="MS Mincho" w:hAnsi="Times New Roman"/>
          <w:sz w:val="24"/>
          <w:szCs w:val="24"/>
          <w:lang w:val="id-ID"/>
        </w:rPr>
        <w:t xml:space="preserve"> </w:t>
      </w:r>
      <w:r w:rsidR="00CA3F71">
        <w:rPr>
          <w:rFonts w:ascii="Times New Roman" w:eastAsia="MS Mincho" w:hAnsi="Times New Roman"/>
          <w:sz w:val="24"/>
          <w:szCs w:val="24"/>
        </w:rPr>
        <w:t xml:space="preserve">huruf a </w:t>
      </w:r>
      <w:r w:rsidR="0029230D" w:rsidRPr="0029230D">
        <w:rPr>
          <w:rFonts w:ascii="Times New Roman" w:eastAsia="MS Mincho" w:hAnsi="Times New Roman"/>
          <w:sz w:val="24"/>
          <w:szCs w:val="24"/>
          <w:lang w:val="id-ID"/>
        </w:rPr>
        <w:t xml:space="preserve">maka </w:t>
      </w:r>
      <w:r w:rsidR="0029230D">
        <w:rPr>
          <w:rFonts w:ascii="Times New Roman" w:eastAsia="MS Mincho" w:hAnsi="Times New Roman"/>
          <w:sz w:val="24"/>
          <w:szCs w:val="24"/>
        </w:rPr>
        <w:t>Pihak Kedua</w:t>
      </w:r>
      <w:r w:rsidR="00CA3F71">
        <w:rPr>
          <w:rFonts w:ascii="Times New Roman" w:eastAsia="MS Mincho" w:hAnsi="Times New Roman"/>
          <w:sz w:val="24"/>
          <w:szCs w:val="24"/>
          <w:lang w:val="id-ID"/>
        </w:rPr>
        <w:t xml:space="preserve"> sepakat untuk menerima </w:t>
      </w:r>
      <w:r w:rsidR="00CA3F71">
        <w:rPr>
          <w:rFonts w:ascii="Times New Roman" w:eastAsia="MS Mincho" w:hAnsi="Times New Roman"/>
          <w:sz w:val="24"/>
          <w:szCs w:val="24"/>
        </w:rPr>
        <w:t>penalti</w:t>
      </w:r>
      <w:r w:rsidRPr="007818F2">
        <w:rPr>
          <w:rFonts w:ascii="Times New Roman" w:eastAsia="MS Mincho" w:hAnsi="Times New Roman"/>
          <w:sz w:val="24"/>
          <w:szCs w:val="24"/>
          <w:lang w:val="id-ID"/>
        </w:rPr>
        <w:t xml:space="preserve"> yaitu :</w:t>
      </w:r>
    </w:p>
    <w:p w14:paraId="7172ECC3" w14:textId="77777777" w:rsidR="0014119E" w:rsidRPr="007818F2" w:rsidRDefault="0014119E" w:rsidP="0014119E">
      <w:pPr>
        <w:spacing w:after="0" w:line="240" w:lineRule="auto"/>
        <w:ind w:left="720"/>
        <w:rPr>
          <w:rFonts w:ascii="Times New Roman" w:eastAsia="MS Mincho" w:hAnsi="Times New Roman"/>
          <w:sz w:val="24"/>
          <w:szCs w:val="24"/>
          <w:lang w:val="id-ID"/>
        </w:rPr>
      </w:pPr>
    </w:p>
    <w:p w14:paraId="2C8A28E9" w14:textId="77777777" w:rsidR="000247CD" w:rsidRDefault="000247CD" w:rsidP="001007D0">
      <w:pPr>
        <w:numPr>
          <w:ilvl w:val="1"/>
          <w:numId w:val="18"/>
        </w:numPr>
        <w:spacing w:after="0" w:line="240" w:lineRule="auto"/>
        <w:jc w:val="both"/>
        <w:rPr>
          <w:rFonts w:ascii="Times New Roman" w:eastAsia="MS Mincho" w:hAnsi="Times New Roman"/>
          <w:sz w:val="24"/>
          <w:szCs w:val="24"/>
        </w:rPr>
      </w:pPr>
      <w:r>
        <w:rPr>
          <w:rFonts w:ascii="Times New Roman" w:eastAsia="MS Mincho" w:hAnsi="Times New Roman"/>
          <w:sz w:val="24"/>
          <w:szCs w:val="24"/>
        </w:rPr>
        <w:t xml:space="preserve">Pihak Kedua harus membayar denda penaliti </w:t>
      </w:r>
      <w:commentRangeStart w:id="34"/>
      <w:commentRangeStart w:id="35"/>
      <w:r w:rsidRPr="0061336D">
        <w:rPr>
          <w:rFonts w:ascii="Times New Roman" w:eastAsia="MS Mincho" w:hAnsi="Times New Roman"/>
          <w:sz w:val="24"/>
          <w:szCs w:val="24"/>
          <w:highlight w:val="yellow"/>
        </w:rPr>
        <w:t>sebesar 50%</w:t>
      </w:r>
      <w:commentRangeEnd w:id="34"/>
      <w:r w:rsidR="0061336D">
        <w:rPr>
          <w:rStyle w:val="CommentReference"/>
        </w:rPr>
        <w:commentReference w:id="34"/>
      </w:r>
      <w:commentRangeEnd w:id="35"/>
      <w:r w:rsidR="00C01FE1">
        <w:rPr>
          <w:rStyle w:val="CommentReference"/>
        </w:rPr>
        <w:commentReference w:id="35"/>
      </w:r>
      <w:r>
        <w:rPr>
          <w:rFonts w:ascii="Times New Roman" w:eastAsia="MS Mincho" w:hAnsi="Times New Roman"/>
          <w:sz w:val="24"/>
          <w:szCs w:val="24"/>
        </w:rPr>
        <w:t xml:space="preserve"> dari seluruh nilai pembayaran kontrak kerja ini </w:t>
      </w:r>
    </w:p>
    <w:p w14:paraId="2111EEE0" w14:textId="77777777" w:rsidR="000247CD" w:rsidRPr="00BD1027" w:rsidRDefault="000247CD" w:rsidP="001007D0">
      <w:pPr>
        <w:numPr>
          <w:ilvl w:val="1"/>
          <w:numId w:val="18"/>
        </w:numPr>
        <w:spacing w:after="0" w:line="240" w:lineRule="auto"/>
        <w:jc w:val="both"/>
        <w:rPr>
          <w:rFonts w:ascii="Times New Roman" w:eastAsia="MS Mincho" w:hAnsi="Times New Roman"/>
          <w:sz w:val="24"/>
          <w:szCs w:val="24"/>
        </w:rPr>
      </w:pPr>
      <w:r w:rsidRPr="000247CD">
        <w:rPr>
          <w:rFonts w:ascii="Times New Roman" w:eastAsia="MS Mincho" w:hAnsi="Times New Roman"/>
          <w:sz w:val="24"/>
          <w:szCs w:val="24"/>
        </w:rPr>
        <w:lastRenderedPageBreak/>
        <w:t xml:space="preserve">Pihak Kedua </w:t>
      </w:r>
      <w:r w:rsidR="0014119E" w:rsidRPr="000247CD">
        <w:rPr>
          <w:rFonts w:ascii="Times New Roman" w:eastAsia="MS Mincho" w:hAnsi="Times New Roman"/>
          <w:sz w:val="24"/>
          <w:szCs w:val="24"/>
          <w:lang w:val="id-ID"/>
        </w:rPr>
        <w:t xml:space="preserve">akan di </w:t>
      </w:r>
      <w:r w:rsidR="0014119E" w:rsidRPr="000247CD">
        <w:rPr>
          <w:rFonts w:ascii="Times New Roman" w:eastAsia="MS Mincho" w:hAnsi="Times New Roman"/>
          <w:i/>
          <w:sz w:val="24"/>
          <w:szCs w:val="24"/>
          <w:lang w:val="id-ID"/>
        </w:rPr>
        <w:t>blacklist</w:t>
      </w:r>
      <w:r w:rsidR="0014119E" w:rsidRPr="000247CD">
        <w:rPr>
          <w:rFonts w:ascii="Times New Roman" w:eastAsia="MS Mincho" w:hAnsi="Times New Roman"/>
          <w:sz w:val="24"/>
          <w:szCs w:val="24"/>
          <w:lang w:val="id-ID"/>
        </w:rPr>
        <w:t xml:space="preserve"> dari </w:t>
      </w:r>
      <w:r>
        <w:rPr>
          <w:rFonts w:ascii="Times New Roman" w:eastAsia="MS Mincho" w:hAnsi="Times New Roman"/>
          <w:sz w:val="24"/>
          <w:szCs w:val="24"/>
        </w:rPr>
        <w:t xml:space="preserve">seluruh unit bisnis </w:t>
      </w:r>
      <w:r w:rsidR="0014119E" w:rsidRPr="000247CD">
        <w:rPr>
          <w:rFonts w:ascii="Times New Roman" w:eastAsia="MS Mincho" w:hAnsi="Times New Roman"/>
          <w:sz w:val="24"/>
          <w:szCs w:val="24"/>
          <w:lang w:val="id-ID"/>
        </w:rPr>
        <w:t xml:space="preserve">Wilmar </w:t>
      </w:r>
      <w:r w:rsidRPr="000247CD">
        <w:rPr>
          <w:rFonts w:ascii="Times New Roman" w:eastAsia="MS Mincho" w:hAnsi="Times New Roman"/>
          <w:sz w:val="24"/>
          <w:szCs w:val="24"/>
        </w:rPr>
        <w:t xml:space="preserve">International </w:t>
      </w:r>
      <w:r w:rsidR="0014119E" w:rsidRPr="000247CD">
        <w:rPr>
          <w:rFonts w:ascii="Times New Roman" w:eastAsia="MS Mincho" w:hAnsi="Times New Roman"/>
          <w:sz w:val="24"/>
          <w:szCs w:val="24"/>
          <w:lang w:val="id-ID"/>
        </w:rPr>
        <w:t>Group</w:t>
      </w:r>
    </w:p>
    <w:p w14:paraId="49890807" w14:textId="5FC1D2C2" w:rsidR="00BD1027" w:rsidRDefault="00BD1027" w:rsidP="001007D0">
      <w:pPr>
        <w:numPr>
          <w:ilvl w:val="1"/>
          <w:numId w:val="18"/>
        </w:numPr>
        <w:spacing w:after="0" w:line="240" w:lineRule="auto"/>
        <w:jc w:val="both"/>
        <w:rPr>
          <w:rFonts w:ascii="Times New Roman" w:eastAsia="MS Mincho" w:hAnsi="Times New Roman"/>
          <w:sz w:val="24"/>
          <w:szCs w:val="24"/>
        </w:rPr>
      </w:pPr>
      <w:r>
        <w:rPr>
          <w:rFonts w:ascii="Times New Roman" w:eastAsia="MS Mincho" w:hAnsi="Times New Roman"/>
          <w:sz w:val="24"/>
          <w:szCs w:val="24"/>
        </w:rPr>
        <w:t>Rincian dan teknis pengenaan denda keterlambatan akan diatur dalam Pasal 8 perjanjian ini.</w:t>
      </w:r>
      <w:commentRangeEnd w:id="33"/>
      <w:r w:rsidR="00D330B2">
        <w:rPr>
          <w:rStyle w:val="CommentReference"/>
        </w:rPr>
        <w:commentReference w:id="33"/>
      </w:r>
    </w:p>
    <w:p w14:paraId="0E92B299" w14:textId="77777777" w:rsidR="0014119E" w:rsidRPr="007818F2" w:rsidRDefault="0014119E" w:rsidP="008D2051">
      <w:pPr>
        <w:spacing w:after="0" w:line="240" w:lineRule="auto"/>
        <w:ind w:left="720" w:hanging="360"/>
        <w:rPr>
          <w:rFonts w:ascii="Times New Roman" w:eastAsia="MS Mincho" w:hAnsi="Times New Roman"/>
          <w:sz w:val="24"/>
          <w:szCs w:val="24"/>
          <w:lang w:val="id-ID"/>
        </w:rPr>
      </w:pPr>
    </w:p>
    <w:p w14:paraId="2CDA3F5F" w14:textId="1BF776A2" w:rsidR="0014119E" w:rsidRPr="007818F2" w:rsidRDefault="0014119E" w:rsidP="001007D0">
      <w:pPr>
        <w:numPr>
          <w:ilvl w:val="0"/>
          <w:numId w:val="18"/>
        </w:numPr>
        <w:spacing w:after="0" w:line="240" w:lineRule="auto"/>
        <w:jc w:val="both"/>
        <w:rPr>
          <w:rFonts w:ascii="Times New Roman" w:eastAsia="MS Mincho" w:hAnsi="Times New Roman"/>
          <w:sz w:val="24"/>
          <w:szCs w:val="24"/>
          <w:lang w:val="id-ID"/>
        </w:rPr>
      </w:pPr>
      <w:r w:rsidRPr="007818F2">
        <w:rPr>
          <w:rFonts w:ascii="Times New Roman" w:eastAsia="MS Mincho" w:hAnsi="Times New Roman"/>
          <w:sz w:val="24"/>
          <w:szCs w:val="24"/>
          <w:lang w:val="id-ID"/>
        </w:rPr>
        <w:t>Bahwa tanggal penyelesaian sebagaimana disebutkan dalam Pasal 3</w:t>
      </w:r>
      <w:r w:rsidRPr="007818F2">
        <w:rPr>
          <w:rFonts w:ascii="Times New Roman" w:eastAsia="MS Mincho" w:hAnsi="Times New Roman"/>
          <w:color w:val="0000FF"/>
          <w:sz w:val="24"/>
          <w:szCs w:val="24"/>
          <w:lang w:val="id-ID"/>
        </w:rPr>
        <w:t xml:space="preserve"> </w:t>
      </w:r>
      <w:r w:rsidRPr="007818F2">
        <w:rPr>
          <w:rFonts w:ascii="Times New Roman" w:eastAsia="MS Mincho" w:hAnsi="Times New Roman"/>
          <w:sz w:val="24"/>
          <w:szCs w:val="24"/>
          <w:lang w:val="id-ID"/>
        </w:rPr>
        <w:t xml:space="preserve">ayat (1) </w:t>
      </w:r>
      <w:r w:rsidR="000247CD">
        <w:rPr>
          <w:rFonts w:ascii="Times New Roman" w:eastAsia="MS Mincho" w:hAnsi="Times New Roman"/>
          <w:sz w:val="24"/>
          <w:szCs w:val="24"/>
        </w:rPr>
        <w:t xml:space="preserve">huruf a </w:t>
      </w:r>
      <w:r w:rsidRPr="007818F2">
        <w:rPr>
          <w:rFonts w:ascii="Times New Roman" w:eastAsia="MS Mincho" w:hAnsi="Times New Roman"/>
          <w:sz w:val="24"/>
          <w:szCs w:val="24"/>
          <w:lang w:val="id-ID"/>
        </w:rPr>
        <w:t>diatas akan ditinjau kembali dan disesuaikan apabila terjadi :</w:t>
      </w:r>
    </w:p>
    <w:p w14:paraId="4BBDE44C" w14:textId="77777777" w:rsidR="0014119E" w:rsidRPr="007818F2" w:rsidRDefault="0014119E" w:rsidP="0014119E">
      <w:pPr>
        <w:spacing w:after="0" w:line="240" w:lineRule="auto"/>
        <w:ind w:left="360"/>
        <w:jc w:val="both"/>
        <w:rPr>
          <w:rFonts w:ascii="Times New Roman" w:eastAsia="MS Mincho" w:hAnsi="Times New Roman"/>
          <w:sz w:val="24"/>
          <w:szCs w:val="24"/>
          <w:lang w:val="id-ID"/>
        </w:rPr>
      </w:pPr>
      <w:r w:rsidRPr="007818F2">
        <w:rPr>
          <w:rFonts w:ascii="Times New Roman" w:eastAsia="MS Mincho" w:hAnsi="Times New Roman"/>
          <w:sz w:val="24"/>
          <w:szCs w:val="24"/>
          <w:lang w:val="id-ID"/>
        </w:rPr>
        <w:t xml:space="preserve">a. </w:t>
      </w:r>
      <w:r w:rsidRPr="007818F2">
        <w:rPr>
          <w:rFonts w:ascii="Times New Roman" w:eastAsia="MS Mincho" w:hAnsi="Times New Roman"/>
          <w:sz w:val="24"/>
          <w:szCs w:val="24"/>
          <w:lang w:val="id-ID"/>
        </w:rPr>
        <w:tab/>
        <w:t xml:space="preserve">Keadaan </w:t>
      </w:r>
      <w:r w:rsidRPr="007818F2">
        <w:rPr>
          <w:rFonts w:ascii="Times New Roman" w:eastAsia="MS Mincho" w:hAnsi="Times New Roman"/>
          <w:i/>
          <w:sz w:val="24"/>
          <w:szCs w:val="24"/>
          <w:lang w:val="id-ID"/>
        </w:rPr>
        <w:t>Force Majeure</w:t>
      </w:r>
      <w:r w:rsidRPr="007818F2">
        <w:rPr>
          <w:rFonts w:ascii="Times New Roman" w:eastAsia="MS Mincho" w:hAnsi="Times New Roman"/>
          <w:sz w:val="24"/>
          <w:szCs w:val="24"/>
          <w:lang w:val="id-ID"/>
        </w:rPr>
        <w:t xml:space="preserve">, atau </w:t>
      </w:r>
    </w:p>
    <w:p w14:paraId="2552788B" w14:textId="7F8EF552" w:rsidR="00D921A7" w:rsidRPr="000247CD" w:rsidRDefault="0014119E" w:rsidP="000247CD">
      <w:pPr>
        <w:spacing w:after="0" w:line="240" w:lineRule="auto"/>
        <w:ind w:left="720" w:hanging="360"/>
        <w:jc w:val="both"/>
        <w:rPr>
          <w:rFonts w:ascii="Times New Roman" w:eastAsia="MS Mincho" w:hAnsi="Times New Roman"/>
          <w:sz w:val="24"/>
          <w:szCs w:val="24"/>
          <w:lang w:val="id-ID"/>
        </w:rPr>
      </w:pPr>
      <w:r w:rsidRPr="007818F2">
        <w:rPr>
          <w:rFonts w:ascii="Times New Roman" w:eastAsia="MS Mincho" w:hAnsi="Times New Roman"/>
          <w:sz w:val="24"/>
          <w:szCs w:val="24"/>
          <w:lang w:val="id-ID"/>
        </w:rPr>
        <w:t>b.</w:t>
      </w:r>
      <w:r w:rsidRPr="007818F2">
        <w:rPr>
          <w:rFonts w:ascii="Times New Roman" w:eastAsia="MS Mincho" w:hAnsi="Times New Roman"/>
          <w:sz w:val="24"/>
          <w:szCs w:val="24"/>
          <w:lang w:val="id-ID"/>
        </w:rPr>
        <w:tab/>
        <w:t xml:space="preserve">Adanya perubahan lingkup kerja yang diminta dan disetujui oleh </w:t>
      </w:r>
      <w:r w:rsidR="0019675C">
        <w:rPr>
          <w:rFonts w:ascii="Times New Roman" w:eastAsia="MS Mincho" w:hAnsi="Times New Roman"/>
          <w:sz w:val="24"/>
          <w:szCs w:val="24"/>
        </w:rPr>
        <w:t>Pihak Pertama</w:t>
      </w:r>
      <w:r w:rsidRPr="007818F2">
        <w:rPr>
          <w:rFonts w:ascii="Times New Roman" w:eastAsia="MS Mincho" w:hAnsi="Times New Roman"/>
          <w:sz w:val="24"/>
          <w:szCs w:val="24"/>
          <w:lang w:val="id-ID"/>
        </w:rPr>
        <w:t xml:space="preserve"> didasarkan atas pertimbangan bahwa perubahan tersebut wajar diberikan perpanjangan waktu</w:t>
      </w:r>
      <w:r w:rsidRPr="007818F2">
        <w:rPr>
          <w:rFonts w:ascii="Times New Roman" w:eastAsia="MS Mincho" w:hAnsi="Times New Roman"/>
          <w:sz w:val="24"/>
          <w:szCs w:val="24"/>
          <w:lang w:val="id-ID"/>
        </w:rPr>
        <w:tab/>
      </w:r>
    </w:p>
    <w:p w14:paraId="77949F73" w14:textId="77777777" w:rsidR="00B82B83" w:rsidRPr="007818F2" w:rsidRDefault="00B82B83" w:rsidP="00B82B83">
      <w:pPr>
        <w:pStyle w:val="PlainText"/>
        <w:jc w:val="center"/>
        <w:outlineLvl w:val="0"/>
        <w:rPr>
          <w:rFonts w:ascii="Times New Roman" w:eastAsia="MS Mincho" w:hAnsi="Times New Roman" w:cs="Times New Roman"/>
          <w:b/>
          <w:bCs/>
          <w:sz w:val="24"/>
          <w:szCs w:val="24"/>
          <w:lang w:val="id-ID"/>
        </w:rPr>
      </w:pPr>
      <w:r w:rsidRPr="007818F2">
        <w:rPr>
          <w:rFonts w:ascii="Times New Roman" w:eastAsia="MS Mincho" w:hAnsi="Times New Roman" w:cs="Times New Roman"/>
          <w:b/>
          <w:bCs/>
          <w:sz w:val="24"/>
          <w:szCs w:val="24"/>
        </w:rPr>
        <w:t xml:space="preserve">Pasal </w:t>
      </w:r>
      <w:r w:rsidRPr="007818F2">
        <w:rPr>
          <w:rFonts w:ascii="Times New Roman" w:eastAsia="MS Mincho" w:hAnsi="Times New Roman" w:cs="Times New Roman"/>
          <w:b/>
          <w:bCs/>
          <w:sz w:val="24"/>
          <w:szCs w:val="24"/>
          <w:lang w:val="id-ID"/>
        </w:rPr>
        <w:t>4</w:t>
      </w:r>
    </w:p>
    <w:p w14:paraId="1BB60726" w14:textId="5B381549" w:rsidR="00B82B83" w:rsidRPr="007818F2" w:rsidRDefault="00B82B83" w:rsidP="00B82B83">
      <w:pPr>
        <w:pStyle w:val="PlainText"/>
        <w:jc w:val="center"/>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lang w:val="id-ID"/>
        </w:rPr>
        <w:t>P</w:t>
      </w:r>
      <w:r w:rsidRPr="007818F2">
        <w:rPr>
          <w:rFonts w:ascii="Times New Roman" w:eastAsia="MS Mincho" w:hAnsi="Times New Roman" w:cs="Times New Roman"/>
          <w:b/>
          <w:bCs/>
          <w:sz w:val="24"/>
          <w:szCs w:val="24"/>
        </w:rPr>
        <w:t>erubahan</w:t>
      </w:r>
      <w:r w:rsidRPr="007818F2">
        <w:rPr>
          <w:rFonts w:ascii="Times New Roman" w:eastAsia="MS Mincho" w:hAnsi="Times New Roman" w:cs="Times New Roman"/>
          <w:b/>
          <w:bCs/>
          <w:sz w:val="24"/>
          <w:szCs w:val="24"/>
          <w:lang w:val="id-ID"/>
        </w:rPr>
        <w:t xml:space="preserve"> L</w:t>
      </w:r>
      <w:r w:rsidRPr="007818F2">
        <w:rPr>
          <w:rFonts w:ascii="Times New Roman" w:eastAsia="MS Mincho" w:hAnsi="Times New Roman" w:cs="Times New Roman"/>
          <w:b/>
          <w:bCs/>
          <w:sz w:val="24"/>
          <w:szCs w:val="24"/>
        </w:rPr>
        <w:t>ingkup</w:t>
      </w:r>
      <w:r w:rsidRPr="007818F2">
        <w:rPr>
          <w:rFonts w:ascii="Times New Roman" w:eastAsia="MS Mincho" w:hAnsi="Times New Roman" w:cs="Times New Roman"/>
          <w:b/>
          <w:bCs/>
          <w:sz w:val="24"/>
          <w:szCs w:val="24"/>
          <w:lang w:val="id-ID"/>
        </w:rPr>
        <w:t xml:space="preserve"> K</w:t>
      </w:r>
      <w:r w:rsidRPr="007818F2">
        <w:rPr>
          <w:rFonts w:ascii="Times New Roman" w:eastAsia="MS Mincho" w:hAnsi="Times New Roman" w:cs="Times New Roman"/>
          <w:b/>
          <w:bCs/>
          <w:sz w:val="24"/>
          <w:szCs w:val="24"/>
        </w:rPr>
        <w:t>erja</w:t>
      </w:r>
    </w:p>
    <w:p w14:paraId="313D06C3" w14:textId="77777777" w:rsidR="00B82B83" w:rsidRPr="007818F2" w:rsidRDefault="00B82B83" w:rsidP="00B82B83">
      <w:pPr>
        <w:pStyle w:val="PlainText"/>
        <w:jc w:val="center"/>
        <w:rPr>
          <w:rFonts w:ascii="Times New Roman" w:eastAsia="MS Mincho" w:hAnsi="Times New Roman" w:cs="Times New Roman"/>
          <w:sz w:val="24"/>
          <w:szCs w:val="24"/>
          <w:lang w:val="id-ID"/>
        </w:rPr>
      </w:pPr>
    </w:p>
    <w:p w14:paraId="0D392509" w14:textId="7DEC1EB5" w:rsidR="00B82B83" w:rsidRPr="007818F2" w:rsidRDefault="00B82B83" w:rsidP="001007D0">
      <w:pPr>
        <w:pStyle w:val="PlainText"/>
        <w:numPr>
          <w:ilvl w:val="0"/>
          <w:numId w:val="5"/>
        </w:numPr>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rPr>
        <w:t xml:space="preserve">Pihak Pertama </w:t>
      </w:r>
      <w:r w:rsidRPr="007818F2">
        <w:rPr>
          <w:rFonts w:ascii="Times New Roman" w:eastAsia="MS Mincho" w:hAnsi="Times New Roman" w:cs="Times New Roman"/>
          <w:sz w:val="24"/>
          <w:szCs w:val="24"/>
          <w:lang w:val="id-ID"/>
        </w:rPr>
        <w:t xml:space="preserve">berhak untuk meminta perubahan atas bagian-bagian Pekerjaan apabila dianggap perlu dengan memberitahukan secara tertulis kepada </w:t>
      </w:r>
      <w:r w:rsidRPr="007818F2">
        <w:rPr>
          <w:rFonts w:ascii="Times New Roman" w:eastAsia="MS Mincho" w:hAnsi="Times New Roman" w:cs="Times New Roman"/>
          <w:sz w:val="24"/>
          <w:szCs w:val="24"/>
        </w:rPr>
        <w:t>Pihak Kedua</w:t>
      </w:r>
      <w:r w:rsidRPr="007818F2">
        <w:rPr>
          <w:rFonts w:ascii="Times New Roman" w:eastAsia="MS Mincho" w:hAnsi="Times New Roman" w:cs="Times New Roman"/>
          <w:sz w:val="24"/>
          <w:szCs w:val="24"/>
          <w:lang w:val="id-ID"/>
        </w:rPr>
        <w:t>.</w:t>
      </w:r>
    </w:p>
    <w:p w14:paraId="644E749A" w14:textId="77777777" w:rsidR="00B82B83" w:rsidRPr="007818F2" w:rsidRDefault="00B82B83" w:rsidP="00B82B83">
      <w:pPr>
        <w:pStyle w:val="PlainText"/>
        <w:ind w:left="360"/>
        <w:jc w:val="both"/>
        <w:rPr>
          <w:rFonts w:ascii="Times New Roman" w:eastAsia="MS Mincho" w:hAnsi="Times New Roman" w:cs="Times New Roman"/>
          <w:sz w:val="24"/>
          <w:szCs w:val="24"/>
          <w:lang w:val="id-ID"/>
        </w:rPr>
      </w:pPr>
    </w:p>
    <w:p w14:paraId="093DD42E" w14:textId="4D951127" w:rsidR="00B82B83" w:rsidRPr="007818F2" w:rsidRDefault="00AB0437" w:rsidP="001007D0">
      <w:pPr>
        <w:pStyle w:val="PlainText"/>
        <w:numPr>
          <w:ilvl w:val="0"/>
          <w:numId w:val="5"/>
        </w:numPr>
        <w:jc w:val="both"/>
        <w:rPr>
          <w:rFonts w:ascii="Times New Roman" w:eastAsia="MS Mincho" w:hAnsi="Times New Roman" w:cs="Times New Roman"/>
          <w:sz w:val="24"/>
          <w:szCs w:val="24"/>
          <w:lang w:val="id-ID"/>
        </w:rPr>
      </w:pPr>
      <w:r>
        <w:rPr>
          <w:rFonts w:ascii="Times New Roman" w:eastAsia="MS Mincho" w:hAnsi="Times New Roman" w:cs="Times New Roman"/>
          <w:sz w:val="24"/>
          <w:szCs w:val="24"/>
        </w:rPr>
        <w:t xml:space="preserve">Apabila </w:t>
      </w:r>
      <w:r w:rsidR="00B82B83" w:rsidRPr="007818F2">
        <w:rPr>
          <w:rFonts w:ascii="Times New Roman" w:eastAsia="MS Mincho" w:hAnsi="Times New Roman" w:cs="Times New Roman"/>
          <w:sz w:val="24"/>
          <w:szCs w:val="24"/>
          <w:lang w:val="id-ID"/>
        </w:rPr>
        <w:t xml:space="preserve">terjadi perubahan lingkup kerja oleh </w:t>
      </w:r>
      <w:r w:rsidR="00B82B83" w:rsidRPr="007818F2">
        <w:rPr>
          <w:rFonts w:ascii="Times New Roman" w:eastAsia="MS Mincho" w:hAnsi="Times New Roman" w:cs="Times New Roman"/>
          <w:sz w:val="24"/>
          <w:szCs w:val="24"/>
        </w:rPr>
        <w:t>Pihak Pertama</w:t>
      </w:r>
      <w:r w:rsidR="00B82B83" w:rsidRPr="007818F2">
        <w:rPr>
          <w:rFonts w:ascii="Times New Roman" w:eastAsia="MS Mincho" w:hAnsi="Times New Roman" w:cs="Times New Roman"/>
          <w:sz w:val="24"/>
          <w:szCs w:val="24"/>
          <w:lang w:val="id-ID"/>
        </w:rPr>
        <w:t xml:space="preserve"> sebagaimana dimaksud dalam Pasal 4</w:t>
      </w:r>
      <w:r w:rsidR="00B82B83" w:rsidRPr="007818F2">
        <w:rPr>
          <w:rFonts w:ascii="Times New Roman" w:eastAsia="MS Mincho" w:hAnsi="Times New Roman" w:cs="Times New Roman"/>
          <w:color w:val="0000FF"/>
          <w:sz w:val="24"/>
          <w:szCs w:val="24"/>
          <w:lang w:val="id-ID"/>
        </w:rPr>
        <w:t xml:space="preserve"> </w:t>
      </w:r>
      <w:r w:rsidR="00B82B83" w:rsidRPr="007818F2">
        <w:rPr>
          <w:rFonts w:ascii="Times New Roman" w:eastAsia="MS Mincho" w:hAnsi="Times New Roman" w:cs="Times New Roman"/>
          <w:sz w:val="24"/>
          <w:szCs w:val="24"/>
          <w:lang w:val="id-ID"/>
        </w:rPr>
        <w:t xml:space="preserve">ayat (1) dan perubahan tersebut mengakibatkan adanya perubahan harga Pekerjaan atau perpanjangan waktu maka </w:t>
      </w:r>
      <w:r>
        <w:rPr>
          <w:rFonts w:ascii="Times New Roman" w:eastAsia="MS Mincho" w:hAnsi="Times New Roman" w:cs="Times New Roman"/>
          <w:sz w:val="24"/>
          <w:szCs w:val="24"/>
        </w:rPr>
        <w:t xml:space="preserve">perubahan atau penambahan lingkup pekerjaan akan dibuat secara </w:t>
      </w:r>
      <w:r>
        <w:rPr>
          <w:rFonts w:ascii="Times New Roman" w:eastAsia="MS Mincho" w:hAnsi="Times New Roman" w:cs="Times New Roman"/>
          <w:sz w:val="24"/>
          <w:szCs w:val="24"/>
          <w:lang w:val="id-ID"/>
        </w:rPr>
        <w:t xml:space="preserve">tertulis oleh Para Pihak dalam </w:t>
      </w:r>
      <w:r w:rsidR="00B82B83" w:rsidRPr="007818F2">
        <w:rPr>
          <w:rFonts w:ascii="Times New Roman" w:eastAsia="MS Mincho" w:hAnsi="Times New Roman" w:cs="Times New Roman"/>
          <w:sz w:val="24"/>
          <w:szCs w:val="24"/>
          <w:lang w:val="id-ID"/>
        </w:rPr>
        <w:t>Amandemen dan/atau Addendum yang merupakan bagian yang tidak terpisahkan dalam Perjanjian ini.</w:t>
      </w:r>
    </w:p>
    <w:p w14:paraId="3434280E" w14:textId="77777777" w:rsidR="00B82B83" w:rsidRPr="007818F2" w:rsidRDefault="00B82B83" w:rsidP="007818F2">
      <w:pPr>
        <w:pStyle w:val="PlainText"/>
        <w:jc w:val="both"/>
        <w:rPr>
          <w:rFonts w:ascii="Times New Roman" w:eastAsia="MS Mincho" w:hAnsi="Times New Roman" w:cs="Times New Roman"/>
          <w:sz w:val="24"/>
          <w:szCs w:val="24"/>
          <w:lang w:val="id-ID"/>
        </w:rPr>
      </w:pPr>
    </w:p>
    <w:p w14:paraId="2401AF98" w14:textId="07A12729" w:rsidR="00B82B83" w:rsidRPr="007818F2" w:rsidRDefault="00406647" w:rsidP="001007D0">
      <w:pPr>
        <w:pStyle w:val="PlainText"/>
        <w:numPr>
          <w:ilvl w:val="0"/>
          <w:numId w:val="5"/>
        </w:numPr>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rPr>
        <w:t>Pihak Kedua</w:t>
      </w:r>
      <w:r w:rsidR="00B82B83" w:rsidRPr="007818F2">
        <w:rPr>
          <w:rFonts w:ascii="Times New Roman" w:eastAsia="MS Mincho" w:hAnsi="Times New Roman" w:cs="Times New Roman"/>
          <w:sz w:val="24"/>
          <w:szCs w:val="24"/>
          <w:lang w:val="id-ID"/>
        </w:rPr>
        <w:t xml:space="preserve"> wajib untuk melanjutkan pelaksanaan Pekerjaan sesuai dengan lingkup kerja dan perubahan-perubahan yang telah disetujui oleh Para Pihak</w:t>
      </w:r>
    </w:p>
    <w:p w14:paraId="5B5A591C" w14:textId="77777777" w:rsidR="00D921A7" w:rsidRPr="007818F2" w:rsidRDefault="00D921A7" w:rsidP="007818F2">
      <w:pPr>
        <w:jc w:val="both"/>
        <w:rPr>
          <w:rFonts w:ascii="Times New Roman" w:hAnsi="Times New Roman"/>
          <w:sz w:val="24"/>
          <w:szCs w:val="24"/>
        </w:rPr>
      </w:pPr>
    </w:p>
    <w:p w14:paraId="183D0C40" w14:textId="77777777" w:rsidR="00406647" w:rsidRPr="007818F2" w:rsidRDefault="00406647" w:rsidP="00406647">
      <w:pPr>
        <w:pStyle w:val="PlainText"/>
        <w:jc w:val="center"/>
        <w:outlineLvl w:val="0"/>
        <w:rPr>
          <w:rFonts w:ascii="Times New Roman" w:eastAsia="MS Mincho" w:hAnsi="Times New Roman" w:cs="Times New Roman"/>
          <w:b/>
          <w:bCs/>
          <w:sz w:val="24"/>
          <w:szCs w:val="24"/>
          <w:lang w:val="fi-FI"/>
        </w:rPr>
      </w:pPr>
      <w:r w:rsidRPr="007818F2">
        <w:rPr>
          <w:rFonts w:ascii="Times New Roman" w:eastAsia="MS Mincho" w:hAnsi="Times New Roman" w:cs="Times New Roman"/>
          <w:b/>
          <w:bCs/>
          <w:sz w:val="24"/>
          <w:szCs w:val="24"/>
          <w:lang w:val="fi-FI"/>
        </w:rPr>
        <w:t>Pasal 5</w:t>
      </w:r>
    </w:p>
    <w:p w14:paraId="790BAFA4" w14:textId="0AABC659" w:rsidR="00406647" w:rsidRPr="007818F2" w:rsidRDefault="00885C1A" w:rsidP="00406647">
      <w:pPr>
        <w:pStyle w:val="PlainText"/>
        <w:jc w:val="center"/>
        <w:rPr>
          <w:rFonts w:ascii="Times New Roman" w:eastAsia="MS Mincho" w:hAnsi="Times New Roman" w:cs="Times New Roman"/>
          <w:b/>
          <w:bCs/>
          <w:sz w:val="24"/>
          <w:szCs w:val="24"/>
          <w:lang w:val="fi-FI"/>
        </w:rPr>
      </w:pPr>
      <w:r>
        <w:rPr>
          <w:rFonts w:ascii="Times New Roman" w:eastAsia="MS Mincho" w:hAnsi="Times New Roman" w:cs="Times New Roman"/>
          <w:b/>
          <w:bCs/>
          <w:sz w:val="24"/>
          <w:szCs w:val="24"/>
          <w:lang w:val="fi-FI"/>
        </w:rPr>
        <w:t>Monitoring</w:t>
      </w:r>
      <w:r w:rsidR="00406647" w:rsidRPr="007818F2">
        <w:rPr>
          <w:rFonts w:ascii="Times New Roman" w:eastAsia="MS Mincho" w:hAnsi="Times New Roman" w:cs="Times New Roman"/>
          <w:b/>
          <w:bCs/>
          <w:sz w:val="24"/>
          <w:szCs w:val="24"/>
          <w:lang w:val="fi-FI"/>
        </w:rPr>
        <w:t xml:space="preserve"> </w:t>
      </w:r>
      <w:r w:rsidR="00AB0437">
        <w:rPr>
          <w:rFonts w:ascii="Times New Roman" w:eastAsia="MS Mincho" w:hAnsi="Times New Roman" w:cs="Times New Roman"/>
          <w:b/>
          <w:bCs/>
          <w:sz w:val="24"/>
          <w:szCs w:val="24"/>
          <w:lang w:val="fi-FI"/>
        </w:rPr>
        <w:t>hasil Pekerjaan</w:t>
      </w:r>
    </w:p>
    <w:p w14:paraId="505E0FDA" w14:textId="77777777" w:rsidR="00406647" w:rsidRPr="007818F2" w:rsidRDefault="00406647" w:rsidP="00406647">
      <w:pPr>
        <w:pStyle w:val="PlainText"/>
        <w:jc w:val="both"/>
        <w:rPr>
          <w:rFonts w:ascii="Times New Roman" w:eastAsia="MS Mincho" w:hAnsi="Times New Roman" w:cs="Times New Roman"/>
          <w:sz w:val="24"/>
          <w:szCs w:val="24"/>
          <w:lang w:val="fi-FI"/>
        </w:rPr>
      </w:pPr>
    </w:p>
    <w:p w14:paraId="4392FFFA" w14:textId="32C1A064" w:rsidR="00406647" w:rsidRPr="007818F2" w:rsidDel="003F7259" w:rsidRDefault="00406647" w:rsidP="001007D0">
      <w:pPr>
        <w:pStyle w:val="PlainText"/>
        <w:numPr>
          <w:ilvl w:val="0"/>
          <w:numId w:val="6"/>
        </w:numPr>
        <w:tabs>
          <w:tab w:val="clear" w:pos="720"/>
          <w:tab w:val="num" w:pos="-3780"/>
        </w:tabs>
        <w:ind w:left="360"/>
        <w:jc w:val="both"/>
        <w:rPr>
          <w:del w:id="36" w:author="Gaia DB" w:date="2020-07-10T08:03:00Z"/>
          <w:rFonts w:ascii="Times New Roman" w:eastAsia="MS Mincho" w:hAnsi="Times New Roman" w:cs="Times New Roman"/>
          <w:sz w:val="24"/>
          <w:szCs w:val="24"/>
          <w:lang w:val="fi-FI"/>
        </w:rPr>
      </w:pPr>
      <w:del w:id="37" w:author="Gaia DB" w:date="2020-07-10T08:03:00Z">
        <w:r w:rsidRPr="007818F2" w:rsidDel="003F7259">
          <w:rPr>
            <w:rFonts w:ascii="Times New Roman" w:eastAsia="MS Mincho" w:hAnsi="Times New Roman" w:cs="Times New Roman"/>
            <w:sz w:val="24"/>
            <w:szCs w:val="24"/>
            <w:lang w:val="fi-FI"/>
          </w:rPr>
          <w:delText>Pihak Kedua</w:delText>
        </w:r>
        <w:r w:rsidRPr="007818F2" w:rsidDel="003F7259">
          <w:rPr>
            <w:rFonts w:ascii="Times New Roman" w:eastAsia="MS Mincho" w:hAnsi="Times New Roman" w:cs="Times New Roman"/>
            <w:sz w:val="24"/>
            <w:szCs w:val="24"/>
            <w:lang w:val="id-ID"/>
          </w:rPr>
          <w:delText xml:space="preserve"> </w:delText>
        </w:r>
        <w:r w:rsidRPr="007818F2" w:rsidDel="003F7259">
          <w:rPr>
            <w:rFonts w:ascii="Times New Roman" w:eastAsia="MS Mincho" w:hAnsi="Times New Roman" w:cs="Times New Roman"/>
            <w:sz w:val="24"/>
            <w:szCs w:val="24"/>
            <w:lang w:val="fi-FI"/>
          </w:rPr>
          <w:delText xml:space="preserve">bertanggungjawab kepada Pihak Pertama untuk melaksanakan </w:delText>
        </w:r>
        <w:r w:rsidR="00885C1A" w:rsidDel="003F7259">
          <w:rPr>
            <w:rFonts w:ascii="Times New Roman" w:eastAsia="MS Mincho" w:hAnsi="Times New Roman" w:cs="Times New Roman"/>
            <w:sz w:val="24"/>
            <w:szCs w:val="24"/>
            <w:lang w:val="fi-FI"/>
          </w:rPr>
          <w:delText>monitoring</w:delText>
        </w:r>
        <w:r w:rsidRPr="007818F2" w:rsidDel="003F7259">
          <w:rPr>
            <w:rFonts w:ascii="Times New Roman" w:eastAsia="MS Mincho" w:hAnsi="Times New Roman" w:cs="Times New Roman"/>
            <w:sz w:val="24"/>
            <w:szCs w:val="24"/>
            <w:lang w:val="fi-FI"/>
          </w:rPr>
          <w:delText xml:space="preserve"> hasil Pekerjaan </w:delText>
        </w:r>
        <w:r w:rsidR="00AB0437" w:rsidDel="003F7259">
          <w:rPr>
            <w:rFonts w:ascii="Times New Roman" w:eastAsia="MS Mincho" w:hAnsi="Times New Roman" w:cs="Times New Roman"/>
            <w:sz w:val="24"/>
            <w:szCs w:val="24"/>
            <w:lang w:val="fi-FI"/>
          </w:rPr>
          <w:delText>selama 2</w:delText>
        </w:r>
        <w:r w:rsidRPr="007818F2" w:rsidDel="003F7259">
          <w:rPr>
            <w:rFonts w:ascii="Times New Roman" w:eastAsia="MS Mincho" w:hAnsi="Times New Roman" w:cs="Times New Roman"/>
            <w:sz w:val="24"/>
            <w:szCs w:val="24"/>
            <w:lang w:val="fi-FI"/>
          </w:rPr>
          <w:delText xml:space="preserve">0 (tiga puluh) </w:delText>
        </w:r>
        <w:r w:rsidR="00AB0437" w:rsidDel="003F7259">
          <w:rPr>
            <w:rFonts w:ascii="Times New Roman" w:eastAsia="MS Mincho" w:hAnsi="Times New Roman" w:cs="Times New Roman"/>
            <w:sz w:val="24"/>
            <w:szCs w:val="24"/>
            <w:lang w:val="fi-FI"/>
          </w:rPr>
          <w:delText>tahun</w:delText>
        </w:r>
        <w:r w:rsidRPr="007818F2" w:rsidDel="003F7259">
          <w:rPr>
            <w:rFonts w:ascii="Times New Roman" w:eastAsia="MS Mincho" w:hAnsi="Times New Roman" w:cs="Times New Roman"/>
            <w:sz w:val="24"/>
            <w:szCs w:val="24"/>
            <w:lang w:val="fi-FI"/>
          </w:rPr>
          <w:delText>, terhitung sejak tanggal pen</w:delText>
        </w:r>
        <w:r w:rsidR="00AB0437" w:rsidDel="003F7259">
          <w:rPr>
            <w:rFonts w:ascii="Times New Roman" w:eastAsia="MS Mincho" w:hAnsi="Times New Roman" w:cs="Times New Roman"/>
            <w:sz w:val="24"/>
            <w:szCs w:val="24"/>
            <w:lang w:val="fi-FI"/>
          </w:rPr>
          <w:delText xml:space="preserve">andatanganan Berita Acara Selesai Pekerjaan </w:delText>
        </w:r>
        <w:r w:rsidRPr="007818F2" w:rsidDel="003F7259">
          <w:rPr>
            <w:rFonts w:ascii="Times New Roman" w:eastAsia="MS Mincho" w:hAnsi="Times New Roman" w:cs="Times New Roman"/>
            <w:sz w:val="24"/>
            <w:szCs w:val="24"/>
            <w:lang w:val="fi-FI"/>
          </w:rPr>
          <w:delText xml:space="preserve">oleh </w:delText>
        </w:r>
        <w:r w:rsidR="00AB0437" w:rsidDel="003F7259">
          <w:rPr>
            <w:rFonts w:ascii="Times New Roman" w:eastAsia="MS Mincho" w:hAnsi="Times New Roman" w:cs="Times New Roman"/>
            <w:sz w:val="24"/>
            <w:szCs w:val="24"/>
            <w:lang w:val="fi-FI"/>
          </w:rPr>
          <w:delText>Para Pihak</w:delText>
        </w:r>
        <w:r w:rsidRPr="007818F2" w:rsidDel="003F7259">
          <w:rPr>
            <w:rFonts w:ascii="Times New Roman" w:eastAsia="MS Mincho" w:hAnsi="Times New Roman" w:cs="Times New Roman"/>
            <w:sz w:val="24"/>
            <w:szCs w:val="24"/>
            <w:lang w:val="fi-FI"/>
          </w:rPr>
          <w:delText xml:space="preserve">. Apabila  Masa </w:delText>
        </w:r>
        <w:r w:rsidR="00AB0437" w:rsidDel="003F7259">
          <w:rPr>
            <w:rFonts w:ascii="Times New Roman" w:eastAsia="MS Mincho" w:hAnsi="Times New Roman" w:cs="Times New Roman"/>
            <w:sz w:val="24"/>
            <w:szCs w:val="24"/>
            <w:lang w:val="fi-FI"/>
          </w:rPr>
          <w:delText>Pemeliharaan</w:delText>
        </w:r>
        <w:r w:rsidRPr="007818F2" w:rsidDel="003F7259">
          <w:rPr>
            <w:rFonts w:ascii="Times New Roman" w:eastAsia="MS Mincho" w:hAnsi="Times New Roman" w:cs="Times New Roman"/>
            <w:sz w:val="24"/>
            <w:szCs w:val="24"/>
            <w:lang w:val="fi-FI"/>
          </w:rPr>
          <w:delText xml:space="preserve"> Pekerjaan  telah selesai, maka Pihak Kedua akan membuat Berita Acara </w:delText>
        </w:r>
        <w:r w:rsidR="00AB0437" w:rsidDel="003F7259">
          <w:rPr>
            <w:rFonts w:ascii="Times New Roman" w:eastAsia="MS Mincho" w:hAnsi="Times New Roman" w:cs="Times New Roman"/>
            <w:sz w:val="24"/>
            <w:szCs w:val="24"/>
            <w:lang w:val="fi-FI"/>
          </w:rPr>
          <w:delText>Serah Terima (BAST)</w:delText>
        </w:r>
        <w:r w:rsidRPr="007818F2" w:rsidDel="003F7259">
          <w:rPr>
            <w:rFonts w:ascii="Times New Roman" w:eastAsia="MS Mincho" w:hAnsi="Times New Roman" w:cs="Times New Roman"/>
            <w:sz w:val="24"/>
            <w:szCs w:val="24"/>
            <w:lang w:val="fi-FI"/>
          </w:rPr>
          <w:delText xml:space="preserve"> yang  ditandatangani oleh Pihak Pertama dan Pihak Kedua .</w:delText>
        </w:r>
      </w:del>
    </w:p>
    <w:p w14:paraId="095F121E" w14:textId="798A5F46" w:rsidR="003F7259" w:rsidRPr="00AB0437" w:rsidRDefault="003F7259" w:rsidP="003F7259">
      <w:pPr>
        <w:pStyle w:val="PlainText"/>
        <w:numPr>
          <w:ilvl w:val="0"/>
          <w:numId w:val="6"/>
        </w:numPr>
        <w:tabs>
          <w:tab w:val="clear" w:pos="720"/>
        </w:tabs>
        <w:ind w:left="360"/>
        <w:jc w:val="both"/>
        <w:rPr>
          <w:rFonts w:ascii="Times New Roman" w:eastAsia="MS Mincho" w:hAnsi="Times New Roman" w:cs="Times New Roman"/>
          <w:sz w:val="24"/>
          <w:szCs w:val="24"/>
          <w:lang w:val="fi-FI"/>
        </w:rPr>
      </w:pPr>
      <w:moveToRangeStart w:id="38" w:author="Gaia DB" w:date="2020-07-10T08:03:00Z" w:name="move45260598"/>
      <w:moveTo w:id="39" w:author="Gaia DB" w:date="2020-07-10T08:03:00Z">
        <w:r>
          <w:rPr>
            <w:rFonts w:ascii="Times New Roman" w:eastAsia="MS Mincho" w:hAnsi="Times New Roman" w:cs="Times New Roman"/>
            <w:sz w:val="24"/>
            <w:szCs w:val="24"/>
            <w:lang w:val="fi-FI"/>
          </w:rPr>
          <w:t xml:space="preserve">Pihak Kedua wajib memberikan laporan monitoring setiap tahun terhitung satu tahun setelah </w:t>
        </w:r>
        <w:r>
          <w:rPr>
            <w:rFonts w:ascii="Times New Roman" w:eastAsia="MS Mincho" w:hAnsi="Times New Roman"/>
            <w:sz w:val="24"/>
            <w:szCs w:val="24"/>
          </w:rPr>
          <w:t>Berita Acara Selesai Perkerjaan (BASP) ditandatangani Para Pihak</w:t>
        </w:r>
        <w:del w:id="40" w:author="Gaia DB" w:date="2020-07-10T08:03:00Z">
          <w:r w:rsidDel="003F7259">
            <w:rPr>
              <w:rFonts w:ascii="Times New Roman" w:eastAsia="MS Mincho" w:hAnsi="Times New Roman"/>
              <w:sz w:val="24"/>
              <w:szCs w:val="24"/>
            </w:rPr>
            <w:delText xml:space="preserve"> sesuai dengan Pasal 3 (1) huruf a</w:delText>
          </w:r>
        </w:del>
        <w:r>
          <w:rPr>
            <w:rFonts w:ascii="Times New Roman" w:eastAsia="MS Mincho" w:hAnsi="Times New Roman"/>
            <w:sz w:val="24"/>
            <w:szCs w:val="24"/>
          </w:rPr>
          <w:t>.</w:t>
        </w:r>
      </w:moveTo>
    </w:p>
    <w:moveToRangeEnd w:id="38"/>
    <w:p w14:paraId="7972F53B" w14:textId="77777777" w:rsidR="00406647" w:rsidRPr="007818F2" w:rsidRDefault="00406647" w:rsidP="00406647">
      <w:pPr>
        <w:pStyle w:val="PlainText"/>
        <w:jc w:val="both"/>
        <w:rPr>
          <w:rFonts w:ascii="Times New Roman" w:eastAsia="MS Mincho" w:hAnsi="Times New Roman" w:cs="Times New Roman"/>
          <w:sz w:val="24"/>
          <w:szCs w:val="24"/>
          <w:lang w:val="fi-FI"/>
        </w:rPr>
      </w:pPr>
    </w:p>
    <w:p w14:paraId="4A36C95A" w14:textId="3775F8FF" w:rsidR="00406647" w:rsidRPr="007818F2" w:rsidRDefault="00406647" w:rsidP="001007D0">
      <w:pPr>
        <w:pStyle w:val="PlainText"/>
        <w:numPr>
          <w:ilvl w:val="0"/>
          <w:numId w:val="6"/>
        </w:numPr>
        <w:tabs>
          <w:tab w:val="clear" w:pos="720"/>
          <w:tab w:val="num" w:pos="360"/>
        </w:tabs>
        <w:ind w:left="360"/>
        <w:jc w:val="both"/>
        <w:rPr>
          <w:rFonts w:ascii="Times New Roman" w:eastAsia="MS Mincho" w:hAnsi="Times New Roman" w:cs="Times New Roman"/>
          <w:sz w:val="24"/>
          <w:szCs w:val="24"/>
          <w:lang w:val="fi-FI"/>
        </w:rPr>
      </w:pPr>
      <w:r w:rsidRPr="007818F2">
        <w:rPr>
          <w:rFonts w:ascii="Times New Roman" w:eastAsia="MS Mincho" w:hAnsi="Times New Roman" w:cs="Times New Roman"/>
          <w:sz w:val="24"/>
          <w:szCs w:val="24"/>
          <w:lang w:val="fi-FI"/>
        </w:rPr>
        <w:t xml:space="preserve">Semua biaya yang dikeluarkan sehubungan dengan </w:t>
      </w:r>
      <w:r w:rsidR="00885C1A">
        <w:rPr>
          <w:rFonts w:ascii="Times New Roman" w:eastAsia="MS Mincho" w:hAnsi="Times New Roman" w:cs="Times New Roman"/>
          <w:sz w:val="24"/>
          <w:szCs w:val="24"/>
          <w:lang w:val="fi-FI"/>
        </w:rPr>
        <w:t>monitoring</w:t>
      </w:r>
      <w:r w:rsidR="00885C1A" w:rsidRPr="007818F2">
        <w:rPr>
          <w:rFonts w:ascii="Times New Roman" w:eastAsia="MS Mincho" w:hAnsi="Times New Roman" w:cs="Times New Roman"/>
          <w:sz w:val="24"/>
          <w:szCs w:val="24"/>
          <w:lang w:val="fi-FI"/>
        </w:rPr>
        <w:t xml:space="preserve"> pekerjaan </w:t>
      </w:r>
      <w:r w:rsidRPr="007818F2">
        <w:rPr>
          <w:rFonts w:ascii="Times New Roman" w:eastAsia="MS Mincho" w:hAnsi="Times New Roman" w:cs="Times New Roman"/>
          <w:sz w:val="24"/>
          <w:szCs w:val="24"/>
          <w:lang w:val="fi-FI"/>
        </w:rPr>
        <w:t>ini ditanggung sepenuhnya oleh Pihak Kedua.</w:t>
      </w:r>
    </w:p>
    <w:p w14:paraId="32D75158" w14:textId="77777777" w:rsidR="00406647" w:rsidRPr="007818F2" w:rsidRDefault="00406647" w:rsidP="00406647">
      <w:pPr>
        <w:pStyle w:val="PlainText"/>
        <w:jc w:val="both"/>
        <w:rPr>
          <w:rFonts w:ascii="Times New Roman" w:eastAsia="MS Mincho" w:hAnsi="Times New Roman" w:cs="Times New Roman"/>
          <w:sz w:val="24"/>
          <w:szCs w:val="24"/>
          <w:lang w:val="fi-FI"/>
        </w:rPr>
      </w:pPr>
    </w:p>
    <w:p w14:paraId="1FBEC390" w14:textId="4A2747C6" w:rsidR="00406647" w:rsidRDefault="00406647" w:rsidP="001007D0">
      <w:pPr>
        <w:pStyle w:val="PlainText"/>
        <w:numPr>
          <w:ilvl w:val="0"/>
          <w:numId w:val="6"/>
        </w:numPr>
        <w:tabs>
          <w:tab w:val="clear" w:pos="720"/>
        </w:tabs>
        <w:ind w:left="360"/>
        <w:jc w:val="both"/>
        <w:rPr>
          <w:rFonts w:ascii="Times New Roman" w:eastAsia="MS Mincho" w:hAnsi="Times New Roman" w:cs="Times New Roman"/>
          <w:sz w:val="24"/>
          <w:szCs w:val="24"/>
          <w:lang w:val="fi-FI"/>
        </w:rPr>
      </w:pPr>
      <w:r w:rsidRPr="007818F2">
        <w:rPr>
          <w:rFonts w:ascii="Times New Roman" w:eastAsia="MS Mincho" w:hAnsi="Times New Roman" w:cs="Times New Roman"/>
          <w:sz w:val="24"/>
          <w:szCs w:val="24"/>
          <w:lang w:val="fi-FI"/>
        </w:rPr>
        <w:t xml:space="preserve">Selama Masa </w:t>
      </w:r>
      <w:r w:rsidR="00AB0437">
        <w:rPr>
          <w:rFonts w:ascii="Times New Roman" w:eastAsia="MS Mincho" w:hAnsi="Times New Roman" w:cs="Times New Roman"/>
          <w:sz w:val="24"/>
          <w:szCs w:val="24"/>
          <w:lang w:val="fi-FI"/>
        </w:rPr>
        <w:t>Pemeliharaan</w:t>
      </w:r>
      <w:r w:rsidRPr="007818F2">
        <w:rPr>
          <w:rFonts w:ascii="Times New Roman" w:eastAsia="MS Mincho" w:hAnsi="Times New Roman" w:cs="Times New Roman"/>
          <w:sz w:val="24"/>
          <w:szCs w:val="24"/>
          <w:lang w:val="fi-FI"/>
        </w:rPr>
        <w:t xml:space="preserve"> Pekerjaan </w:t>
      </w:r>
      <w:r w:rsidR="00E454F2" w:rsidRPr="007818F2">
        <w:rPr>
          <w:rFonts w:ascii="Times New Roman" w:eastAsia="MS Mincho" w:hAnsi="Times New Roman" w:cs="Times New Roman"/>
          <w:sz w:val="24"/>
          <w:szCs w:val="24"/>
          <w:lang w:val="fi-FI"/>
        </w:rPr>
        <w:t>dilakukan, Pihak Kedua</w:t>
      </w:r>
      <w:r w:rsidRPr="007818F2">
        <w:rPr>
          <w:rFonts w:ascii="Times New Roman" w:eastAsia="MS Mincho" w:hAnsi="Times New Roman" w:cs="Times New Roman"/>
          <w:sz w:val="24"/>
          <w:szCs w:val="24"/>
          <w:lang w:val="fi-FI"/>
        </w:rPr>
        <w:t xml:space="preserve"> wajib</w:t>
      </w:r>
      <w:r w:rsidRPr="007818F2">
        <w:rPr>
          <w:rFonts w:ascii="Times New Roman" w:eastAsia="MS Mincho" w:hAnsi="Times New Roman" w:cs="Times New Roman"/>
          <w:sz w:val="24"/>
          <w:szCs w:val="24"/>
          <w:lang w:val="id-ID"/>
        </w:rPr>
        <w:t xml:space="preserve"> </w:t>
      </w:r>
      <w:r w:rsidRPr="007818F2">
        <w:rPr>
          <w:rFonts w:ascii="Times New Roman" w:eastAsia="MS Mincho" w:hAnsi="Times New Roman" w:cs="Times New Roman"/>
          <w:sz w:val="24"/>
          <w:szCs w:val="24"/>
          <w:lang w:val="fi-FI"/>
        </w:rPr>
        <w:t xml:space="preserve">melaksanakan perbaikan-perbaikan atas kekurangan yang timbul dan melaksanakan penyempurnaan Pekerjaan sehingga dapat diterima oleh </w:t>
      </w:r>
      <w:r w:rsidR="00667603">
        <w:rPr>
          <w:rFonts w:ascii="Times New Roman" w:eastAsia="MS Mincho" w:hAnsi="Times New Roman" w:cs="Times New Roman"/>
          <w:sz w:val="24"/>
          <w:szCs w:val="24"/>
          <w:lang w:val="fi-FI"/>
        </w:rPr>
        <w:t>Pihak</w:t>
      </w:r>
      <w:r w:rsidR="00E454F2" w:rsidRPr="007818F2">
        <w:rPr>
          <w:rFonts w:ascii="Times New Roman" w:eastAsia="MS Mincho" w:hAnsi="Times New Roman" w:cs="Times New Roman"/>
          <w:sz w:val="24"/>
          <w:szCs w:val="24"/>
          <w:lang w:val="fi-FI"/>
        </w:rPr>
        <w:t xml:space="preserve"> Pertama</w:t>
      </w:r>
      <w:r w:rsidRPr="007818F2">
        <w:rPr>
          <w:rFonts w:ascii="Times New Roman" w:eastAsia="MS Mincho" w:hAnsi="Times New Roman" w:cs="Times New Roman"/>
          <w:sz w:val="24"/>
          <w:szCs w:val="24"/>
          <w:lang w:val="fi-FI"/>
        </w:rPr>
        <w:t>. Apabi</w:t>
      </w:r>
      <w:r w:rsidR="00E454F2" w:rsidRPr="007818F2">
        <w:rPr>
          <w:rFonts w:ascii="Times New Roman" w:eastAsia="MS Mincho" w:hAnsi="Times New Roman" w:cs="Times New Roman"/>
          <w:sz w:val="24"/>
          <w:szCs w:val="24"/>
          <w:lang w:val="fi-FI"/>
        </w:rPr>
        <w:t>la Pihak Kedua</w:t>
      </w:r>
      <w:r w:rsidRPr="007818F2">
        <w:rPr>
          <w:rFonts w:ascii="Times New Roman" w:eastAsia="MS Mincho" w:hAnsi="Times New Roman" w:cs="Times New Roman"/>
          <w:sz w:val="24"/>
          <w:szCs w:val="24"/>
          <w:lang w:val="id-ID"/>
        </w:rPr>
        <w:t xml:space="preserve"> </w:t>
      </w:r>
      <w:r w:rsidRPr="007818F2">
        <w:rPr>
          <w:rFonts w:ascii="Times New Roman" w:eastAsia="MS Mincho" w:hAnsi="Times New Roman" w:cs="Times New Roman"/>
          <w:sz w:val="24"/>
          <w:szCs w:val="24"/>
          <w:lang w:val="fi-FI"/>
        </w:rPr>
        <w:t xml:space="preserve">tidak mengindahkan </w:t>
      </w:r>
      <w:r w:rsidRPr="007818F2">
        <w:rPr>
          <w:rFonts w:ascii="Times New Roman" w:eastAsia="MS Mincho" w:hAnsi="Times New Roman" w:cs="Times New Roman"/>
          <w:sz w:val="24"/>
          <w:szCs w:val="24"/>
          <w:lang w:val="id-ID"/>
        </w:rPr>
        <w:t xml:space="preserve">atau </w:t>
      </w:r>
      <w:r w:rsidRPr="007818F2">
        <w:rPr>
          <w:rFonts w:ascii="Times New Roman" w:eastAsia="MS Mincho" w:hAnsi="Times New Roman" w:cs="Times New Roman"/>
          <w:sz w:val="24"/>
          <w:szCs w:val="24"/>
          <w:lang w:val="fi-FI"/>
        </w:rPr>
        <w:t>tidak melaksanakan Pekerjaan</w:t>
      </w:r>
      <w:r w:rsidR="00E454F2" w:rsidRPr="007818F2">
        <w:rPr>
          <w:rFonts w:ascii="Times New Roman" w:eastAsia="MS Mincho" w:hAnsi="Times New Roman" w:cs="Times New Roman"/>
          <w:sz w:val="24"/>
          <w:szCs w:val="24"/>
          <w:lang w:val="fi-FI"/>
        </w:rPr>
        <w:t xml:space="preserve"> pemeliharaan dengan baik, maka Pihak Pertama</w:t>
      </w:r>
      <w:r w:rsidRPr="007818F2">
        <w:rPr>
          <w:rFonts w:ascii="Times New Roman" w:eastAsia="MS Mincho" w:hAnsi="Times New Roman" w:cs="Times New Roman"/>
          <w:sz w:val="24"/>
          <w:szCs w:val="24"/>
          <w:lang w:val="fi-FI"/>
        </w:rPr>
        <w:t xml:space="preserve"> berhak menunjuk pihak ketiga untuk melaksanakan Pekerjaan pemeliharaan/perbaikan atau melaksanakan sendiri perbaikan tersebut dan semua biaya yang berhubungan dengan Pekerjaan menjadi b</w:t>
      </w:r>
      <w:r w:rsidR="00E454F2" w:rsidRPr="007818F2">
        <w:rPr>
          <w:rFonts w:ascii="Times New Roman" w:eastAsia="MS Mincho" w:hAnsi="Times New Roman" w:cs="Times New Roman"/>
          <w:sz w:val="24"/>
          <w:szCs w:val="24"/>
          <w:lang w:val="fi-FI"/>
        </w:rPr>
        <w:t>eban dan wajib dibayar Pihak Kedua</w:t>
      </w:r>
      <w:r w:rsidRPr="007818F2">
        <w:rPr>
          <w:rFonts w:ascii="Times New Roman" w:eastAsia="MS Mincho" w:hAnsi="Times New Roman" w:cs="Times New Roman"/>
          <w:sz w:val="24"/>
          <w:szCs w:val="24"/>
          <w:lang w:val="id-ID"/>
        </w:rPr>
        <w:t xml:space="preserve"> </w:t>
      </w:r>
      <w:r w:rsidRPr="007818F2">
        <w:rPr>
          <w:rFonts w:ascii="Times New Roman" w:eastAsia="MS Mincho" w:hAnsi="Times New Roman" w:cs="Times New Roman"/>
          <w:sz w:val="24"/>
          <w:szCs w:val="24"/>
          <w:lang w:val="fi-FI"/>
        </w:rPr>
        <w:t>sepenuhnya.</w:t>
      </w:r>
    </w:p>
    <w:p w14:paraId="7DD2823F" w14:textId="77777777" w:rsidR="00AB0437" w:rsidRPr="003C7DBA" w:rsidRDefault="00AB0437" w:rsidP="00A271C4">
      <w:pPr>
        <w:spacing w:after="0"/>
        <w:rPr>
          <w:rFonts w:ascii="Times New Roman" w:eastAsia="MS Mincho" w:hAnsi="Times New Roman"/>
          <w:sz w:val="24"/>
          <w:szCs w:val="24"/>
          <w:lang w:val="fi-FI"/>
        </w:rPr>
      </w:pPr>
    </w:p>
    <w:p w14:paraId="5FF96632" w14:textId="7E4A745D" w:rsidR="00AB0437" w:rsidRPr="00AB0437" w:rsidDel="003F7259" w:rsidRDefault="003C7DBA" w:rsidP="001007D0">
      <w:pPr>
        <w:pStyle w:val="PlainText"/>
        <w:numPr>
          <w:ilvl w:val="0"/>
          <w:numId w:val="6"/>
        </w:numPr>
        <w:tabs>
          <w:tab w:val="clear" w:pos="720"/>
        </w:tabs>
        <w:ind w:left="360"/>
        <w:jc w:val="both"/>
        <w:rPr>
          <w:rFonts w:ascii="Times New Roman" w:eastAsia="MS Mincho" w:hAnsi="Times New Roman" w:cs="Times New Roman"/>
          <w:sz w:val="24"/>
          <w:szCs w:val="24"/>
          <w:lang w:val="fi-FI"/>
        </w:rPr>
      </w:pPr>
      <w:moveFromRangeStart w:id="41" w:author="Gaia DB" w:date="2020-07-10T08:03:00Z" w:name="move45260598"/>
      <w:moveFrom w:id="42" w:author="Gaia DB" w:date="2020-07-10T08:03:00Z">
        <w:r w:rsidDel="003F7259">
          <w:rPr>
            <w:rFonts w:ascii="Times New Roman" w:eastAsia="MS Mincho" w:hAnsi="Times New Roman" w:cs="Times New Roman"/>
            <w:sz w:val="24"/>
            <w:szCs w:val="24"/>
            <w:lang w:val="fi-FI"/>
          </w:rPr>
          <w:t xml:space="preserve">Pihak Kedua wajib memberikan laporan monitoring setiap tahun terhitung satu tahun setelah </w:t>
        </w:r>
        <w:r w:rsidDel="003F7259">
          <w:rPr>
            <w:rFonts w:ascii="Times New Roman" w:eastAsia="MS Mincho" w:hAnsi="Times New Roman"/>
            <w:sz w:val="24"/>
            <w:szCs w:val="24"/>
          </w:rPr>
          <w:t xml:space="preserve">Berita Acara Selesai Perkerjaan (BASP) </w:t>
        </w:r>
        <w:r w:rsidR="00A271C4" w:rsidDel="003F7259">
          <w:rPr>
            <w:rFonts w:ascii="Times New Roman" w:eastAsia="MS Mincho" w:hAnsi="Times New Roman"/>
            <w:sz w:val="24"/>
            <w:szCs w:val="24"/>
          </w:rPr>
          <w:t xml:space="preserve">ditandatangani Para Pihak </w:t>
        </w:r>
        <w:r w:rsidDel="003F7259">
          <w:rPr>
            <w:rFonts w:ascii="Times New Roman" w:eastAsia="MS Mincho" w:hAnsi="Times New Roman"/>
            <w:sz w:val="24"/>
            <w:szCs w:val="24"/>
          </w:rPr>
          <w:t>sesuai dengan Pasal 3</w:t>
        </w:r>
        <w:r w:rsidR="00A271C4" w:rsidDel="003F7259">
          <w:rPr>
            <w:rFonts w:ascii="Times New Roman" w:eastAsia="MS Mincho" w:hAnsi="Times New Roman"/>
            <w:sz w:val="24"/>
            <w:szCs w:val="24"/>
          </w:rPr>
          <w:t xml:space="preserve"> (1) huruf a.</w:t>
        </w:r>
      </w:moveFrom>
    </w:p>
    <w:moveFromRangeEnd w:id="41"/>
    <w:p w14:paraId="7461339E" w14:textId="3E469B05" w:rsidR="00406647" w:rsidRDefault="00406647" w:rsidP="00406647">
      <w:pPr>
        <w:pStyle w:val="PlainText"/>
        <w:rPr>
          <w:rFonts w:ascii="Times New Roman" w:eastAsia="MS Mincho" w:hAnsi="Times New Roman" w:cs="Times New Roman"/>
          <w:b/>
          <w:bCs/>
          <w:sz w:val="24"/>
          <w:szCs w:val="24"/>
          <w:lang w:val="fi-FI"/>
        </w:rPr>
      </w:pPr>
    </w:p>
    <w:p w14:paraId="0B30398C" w14:textId="77777777" w:rsidR="00A271C4" w:rsidRDefault="00A271C4" w:rsidP="00406647">
      <w:pPr>
        <w:pStyle w:val="PlainText"/>
        <w:rPr>
          <w:rFonts w:ascii="Times New Roman" w:eastAsia="MS Mincho" w:hAnsi="Times New Roman" w:cs="Times New Roman"/>
          <w:b/>
          <w:bCs/>
          <w:sz w:val="24"/>
          <w:szCs w:val="24"/>
          <w:lang w:val="fi-FI"/>
        </w:rPr>
      </w:pPr>
    </w:p>
    <w:p w14:paraId="2E719E15" w14:textId="77777777" w:rsidR="00A271C4" w:rsidRDefault="00A271C4" w:rsidP="00406647">
      <w:pPr>
        <w:pStyle w:val="PlainText"/>
        <w:rPr>
          <w:rFonts w:ascii="Times New Roman" w:eastAsia="MS Mincho" w:hAnsi="Times New Roman" w:cs="Times New Roman"/>
          <w:b/>
          <w:bCs/>
          <w:sz w:val="24"/>
          <w:szCs w:val="24"/>
          <w:lang w:val="fi-FI"/>
        </w:rPr>
      </w:pPr>
    </w:p>
    <w:p w14:paraId="57CA525C" w14:textId="77777777" w:rsidR="00A271C4" w:rsidRDefault="00A271C4" w:rsidP="00406647">
      <w:pPr>
        <w:pStyle w:val="PlainText"/>
        <w:rPr>
          <w:rFonts w:ascii="Times New Roman" w:eastAsia="MS Mincho" w:hAnsi="Times New Roman" w:cs="Times New Roman"/>
          <w:b/>
          <w:bCs/>
          <w:sz w:val="24"/>
          <w:szCs w:val="24"/>
          <w:lang w:val="fi-FI"/>
        </w:rPr>
      </w:pPr>
    </w:p>
    <w:p w14:paraId="07C67F3F" w14:textId="77777777" w:rsidR="00A271C4" w:rsidRDefault="00A271C4" w:rsidP="00406647">
      <w:pPr>
        <w:pStyle w:val="PlainText"/>
        <w:rPr>
          <w:rFonts w:ascii="Times New Roman" w:eastAsia="MS Mincho" w:hAnsi="Times New Roman" w:cs="Times New Roman"/>
          <w:b/>
          <w:bCs/>
          <w:sz w:val="24"/>
          <w:szCs w:val="24"/>
          <w:lang w:val="fi-FI"/>
        </w:rPr>
      </w:pPr>
    </w:p>
    <w:p w14:paraId="650C55F9" w14:textId="77777777" w:rsidR="00A271C4" w:rsidRDefault="00A271C4" w:rsidP="00406647">
      <w:pPr>
        <w:pStyle w:val="PlainText"/>
        <w:rPr>
          <w:rFonts w:ascii="Times New Roman" w:eastAsia="MS Mincho" w:hAnsi="Times New Roman" w:cs="Times New Roman"/>
          <w:b/>
          <w:bCs/>
          <w:sz w:val="24"/>
          <w:szCs w:val="24"/>
          <w:lang w:val="fi-FI"/>
        </w:rPr>
      </w:pPr>
    </w:p>
    <w:p w14:paraId="254B133E" w14:textId="77777777" w:rsidR="00A271C4" w:rsidRPr="007818F2" w:rsidRDefault="00A271C4" w:rsidP="00406647">
      <w:pPr>
        <w:pStyle w:val="PlainText"/>
        <w:rPr>
          <w:rFonts w:ascii="Times New Roman" w:eastAsia="MS Mincho" w:hAnsi="Times New Roman" w:cs="Times New Roman"/>
          <w:b/>
          <w:bCs/>
          <w:sz w:val="24"/>
          <w:szCs w:val="24"/>
          <w:lang w:val="fi-FI"/>
        </w:rPr>
      </w:pPr>
    </w:p>
    <w:p w14:paraId="370DBD2B" w14:textId="77777777" w:rsidR="00E454F2" w:rsidRPr="007818F2" w:rsidRDefault="00E454F2" w:rsidP="00E454F2">
      <w:pPr>
        <w:pStyle w:val="PlainText"/>
        <w:jc w:val="center"/>
        <w:outlineLvl w:val="0"/>
        <w:rPr>
          <w:rFonts w:ascii="Times New Roman" w:eastAsia="MS Mincho" w:hAnsi="Times New Roman" w:cs="Times New Roman"/>
          <w:b/>
          <w:bCs/>
          <w:sz w:val="24"/>
          <w:szCs w:val="24"/>
          <w:lang w:val="fi-FI"/>
        </w:rPr>
      </w:pPr>
      <w:r w:rsidRPr="007818F2">
        <w:rPr>
          <w:rFonts w:ascii="Times New Roman" w:eastAsia="MS Mincho" w:hAnsi="Times New Roman" w:cs="Times New Roman"/>
          <w:b/>
          <w:bCs/>
          <w:sz w:val="24"/>
          <w:szCs w:val="24"/>
          <w:lang w:val="fi-FI"/>
        </w:rPr>
        <w:t>Pasal 6</w:t>
      </w:r>
    </w:p>
    <w:p w14:paraId="251EECE5" w14:textId="7D4A16A7" w:rsidR="00E454F2" w:rsidRPr="007818F2" w:rsidRDefault="00445D3F" w:rsidP="00E454F2">
      <w:pPr>
        <w:pStyle w:val="PlainText"/>
        <w:jc w:val="center"/>
        <w:rPr>
          <w:rFonts w:ascii="Times New Roman" w:eastAsia="MS Mincho" w:hAnsi="Times New Roman" w:cs="Times New Roman"/>
          <w:b/>
          <w:bCs/>
          <w:sz w:val="24"/>
          <w:szCs w:val="24"/>
          <w:lang w:val="fi-FI"/>
        </w:rPr>
      </w:pPr>
      <w:r w:rsidRPr="00445D3F">
        <w:rPr>
          <w:rFonts w:ascii="Times New Roman" w:eastAsia="MS Mincho" w:hAnsi="Times New Roman" w:cs="Times New Roman"/>
          <w:b/>
          <w:bCs/>
          <w:sz w:val="24"/>
          <w:szCs w:val="24"/>
          <w:lang w:val="fi-FI"/>
        </w:rPr>
        <w:t>H</w:t>
      </w:r>
      <w:r>
        <w:rPr>
          <w:rFonts w:ascii="Times New Roman" w:eastAsia="MS Mincho" w:hAnsi="Times New Roman" w:cs="Times New Roman"/>
          <w:b/>
          <w:bCs/>
          <w:sz w:val="24"/>
          <w:szCs w:val="24"/>
          <w:lang w:val="fi-FI"/>
        </w:rPr>
        <w:t>arga</w:t>
      </w:r>
      <w:r w:rsidRPr="00445D3F">
        <w:rPr>
          <w:rFonts w:ascii="Times New Roman" w:eastAsia="MS Mincho" w:hAnsi="Times New Roman" w:cs="Times New Roman"/>
          <w:b/>
          <w:bCs/>
          <w:sz w:val="24"/>
          <w:szCs w:val="24"/>
          <w:lang w:val="fi-FI"/>
        </w:rPr>
        <w:t xml:space="preserve"> P</w:t>
      </w:r>
      <w:r>
        <w:rPr>
          <w:rFonts w:ascii="Times New Roman" w:eastAsia="MS Mincho" w:hAnsi="Times New Roman" w:cs="Times New Roman"/>
          <w:b/>
          <w:bCs/>
          <w:sz w:val="24"/>
          <w:szCs w:val="24"/>
          <w:lang w:val="fi-FI"/>
        </w:rPr>
        <w:t>ekerjaan</w:t>
      </w:r>
    </w:p>
    <w:p w14:paraId="2E72D19A" w14:textId="77777777" w:rsidR="00E454F2" w:rsidRPr="007818F2" w:rsidRDefault="00E454F2" w:rsidP="00E454F2">
      <w:pPr>
        <w:pStyle w:val="PlainText"/>
        <w:jc w:val="both"/>
        <w:rPr>
          <w:rFonts w:ascii="Times New Roman" w:eastAsia="MS Mincho" w:hAnsi="Times New Roman" w:cs="Times New Roman"/>
          <w:sz w:val="24"/>
          <w:szCs w:val="24"/>
          <w:lang w:val="fi-FI"/>
        </w:rPr>
      </w:pPr>
    </w:p>
    <w:p w14:paraId="05DFD492" w14:textId="55DA88C1" w:rsidR="00E454F2" w:rsidRPr="0011623E" w:rsidRDefault="00E454F2" w:rsidP="001007D0">
      <w:pPr>
        <w:pStyle w:val="PlainText"/>
        <w:numPr>
          <w:ilvl w:val="0"/>
          <w:numId w:val="15"/>
        </w:numPr>
        <w:ind w:left="426"/>
        <w:jc w:val="both"/>
        <w:rPr>
          <w:rFonts w:ascii="Times New Roman" w:eastAsia="MS Mincho" w:hAnsi="Times New Roman" w:cs="Times New Roman"/>
          <w:sz w:val="24"/>
          <w:szCs w:val="24"/>
          <w:lang w:val="fi-FI"/>
        </w:rPr>
      </w:pPr>
      <w:r w:rsidRPr="007818F2">
        <w:rPr>
          <w:rFonts w:ascii="Times New Roman" w:eastAsia="MS Mincho" w:hAnsi="Times New Roman" w:cs="Times New Roman"/>
          <w:sz w:val="24"/>
          <w:szCs w:val="24"/>
          <w:lang w:val="fi-FI"/>
        </w:rPr>
        <w:t>Harga untuk pelaksanaan Pekerjaan sebagaimana yang dimaksud dalam Pasal 1 Perjanjian ini adalah sebesar</w:t>
      </w:r>
      <w:r w:rsidR="00427365">
        <w:rPr>
          <w:rFonts w:ascii="Times New Roman" w:eastAsia="MS Mincho" w:hAnsi="Times New Roman" w:cs="Times New Roman"/>
          <w:sz w:val="24"/>
          <w:szCs w:val="24"/>
          <w:lang w:val="fi-FI"/>
        </w:rPr>
        <w:t xml:space="preserve"> </w:t>
      </w:r>
      <w:commentRangeStart w:id="43"/>
      <w:commentRangeStart w:id="44"/>
      <w:commentRangeStart w:id="45"/>
      <w:r w:rsidR="00A271C4">
        <w:rPr>
          <w:rFonts w:ascii="Times New Roman" w:eastAsia="MS Mincho" w:hAnsi="Times New Roman" w:cs="Times New Roman"/>
          <w:sz w:val="24"/>
          <w:szCs w:val="24"/>
          <w:lang w:val="fi-FI"/>
        </w:rPr>
        <w:t>.....................</w:t>
      </w:r>
      <w:commentRangeEnd w:id="43"/>
      <w:r w:rsidR="00A271C4">
        <w:rPr>
          <w:rStyle w:val="CommentReference"/>
          <w:rFonts w:ascii="Calibri" w:eastAsia="Calibri" w:hAnsi="Calibri" w:cs="Times New Roman"/>
        </w:rPr>
        <w:commentReference w:id="43"/>
      </w:r>
      <w:commentRangeEnd w:id="44"/>
      <w:r w:rsidR="0061336D">
        <w:rPr>
          <w:rStyle w:val="CommentReference"/>
          <w:rFonts w:ascii="Calibri" w:eastAsia="Calibri" w:hAnsi="Calibri" w:cs="Times New Roman"/>
        </w:rPr>
        <w:commentReference w:id="44"/>
      </w:r>
      <w:commentRangeEnd w:id="45"/>
      <w:r w:rsidR="00EA5565">
        <w:rPr>
          <w:rStyle w:val="CommentReference"/>
          <w:rFonts w:ascii="Calibri" w:eastAsia="Calibri" w:hAnsi="Calibri" w:cs="Times New Roman"/>
        </w:rPr>
        <w:commentReference w:id="45"/>
      </w:r>
      <w:r w:rsidR="00A271C4">
        <w:rPr>
          <w:rFonts w:ascii="Times New Roman" w:eastAsia="MS Mincho" w:hAnsi="Times New Roman" w:cs="Times New Roman"/>
          <w:sz w:val="24"/>
          <w:szCs w:val="24"/>
          <w:lang w:val="fi-FI"/>
        </w:rPr>
        <w:t xml:space="preserve"> </w:t>
      </w:r>
      <w:r w:rsidRPr="0011623E">
        <w:rPr>
          <w:rFonts w:ascii="Times New Roman" w:eastAsia="MS Mincho" w:hAnsi="Times New Roman" w:cs="Times New Roman"/>
          <w:sz w:val="24"/>
          <w:szCs w:val="24"/>
          <w:lang w:val="fi-FI"/>
        </w:rPr>
        <w:t xml:space="preserve">, harga </w:t>
      </w:r>
      <w:r w:rsidRPr="0011623E">
        <w:rPr>
          <w:rFonts w:ascii="Times New Roman" w:eastAsia="MS Mincho" w:hAnsi="Times New Roman" w:cs="Times New Roman"/>
          <w:sz w:val="24"/>
          <w:szCs w:val="24"/>
          <w:lang w:val="id-ID"/>
        </w:rPr>
        <w:t xml:space="preserve">belum </w:t>
      </w:r>
      <w:r w:rsidRPr="0011623E">
        <w:rPr>
          <w:rFonts w:ascii="Times New Roman" w:eastAsia="MS Mincho" w:hAnsi="Times New Roman" w:cs="Times New Roman"/>
          <w:sz w:val="24"/>
          <w:szCs w:val="24"/>
          <w:lang w:val="fi-FI"/>
        </w:rPr>
        <w:t xml:space="preserve">termasuk Pajak Penghasilan (PPh) </w:t>
      </w:r>
      <w:r w:rsidRPr="0011623E">
        <w:rPr>
          <w:rFonts w:ascii="Times New Roman" w:eastAsia="MS Mincho" w:hAnsi="Times New Roman" w:cs="Times New Roman"/>
          <w:sz w:val="24"/>
          <w:szCs w:val="24"/>
          <w:lang w:val="id-ID"/>
        </w:rPr>
        <w:t xml:space="preserve">yang </w:t>
      </w:r>
      <w:r w:rsidRPr="0011623E">
        <w:rPr>
          <w:rFonts w:ascii="Times New Roman" w:eastAsia="MS Mincho" w:hAnsi="Times New Roman" w:cs="Times New Roman"/>
          <w:sz w:val="24"/>
          <w:szCs w:val="24"/>
          <w:lang w:val="fi-FI"/>
        </w:rPr>
        <w:t xml:space="preserve">dipotong langsung oleh </w:t>
      </w:r>
      <w:r w:rsidR="00445D3F" w:rsidRPr="0011623E">
        <w:rPr>
          <w:rFonts w:ascii="Times New Roman" w:eastAsia="MS Mincho" w:hAnsi="Times New Roman" w:cs="Times New Roman"/>
          <w:sz w:val="24"/>
          <w:szCs w:val="24"/>
          <w:lang w:val="fi-FI"/>
        </w:rPr>
        <w:t xml:space="preserve">Pihak Pertama </w:t>
      </w:r>
      <w:r w:rsidRPr="0011623E">
        <w:rPr>
          <w:rFonts w:ascii="Times New Roman" w:eastAsia="MS Mincho" w:hAnsi="Times New Roman" w:cs="Times New Roman"/>
          <w:sz w:val="24"/>
          <w:szCs w:val="24"/>
          <w:lang w:val="id-ID"/>
        </w:rPr>
        <w:t>sebanyak 2% (dua persen) dari nilai kontrak yang disepakati.</w:t>
      </w:r>
      <w:r w:rsidRPr="0011623E">
        <w:rPr>
          <w:rFonts w:ascii="Times New Roman" w:eastAsia="MS Mincho" w:hAnsi="Times New Roman" w:cs="Times New Roman"/>
          <w:sz w:val="24"/>
          <w:szCs w:val="24"/>
          <w:lang w:val="fi-FI"/>
        </w:rPr>
        <w:t xml:space="preserve"> </w:t>
      </w:r>
    </w:p>
    <w:p w14:paraId="76EA8D6C" w14:textId="77777777" w:rsidR="00E454F2" w:rsidRPr="007818F2" w:rsidRDefault="00E454F2" w:rsidP="00E454F2">
      <w:pPr>
        <w:pStyle w:val="PlainText"/>
        <w:tabs>
          <w:tab w:val="num" w:pos="360"/>
        </w:tabs>
        <w:ind w:left="360" w:hanging="360"/>
        <w:jc w:val="both"/>
        <w:rPr>
          <w:rFonts w:ascii="Times New Roman" w:eastAsia="MS Mincho" w:hAnsi="Times New Roman" w:cs="Times New Roman"/>
          <w:sz w:val="24"/>
          <w:szCs w:val="24"/>
          <w:lang w:val="fi-FI"/>
        </w:rPr>
      </w:pPr>
      <w:r w:rsidRPr="007818F2">
        <w:rPr>
          <w:rFonts w:ascii="Times New Roman" w:eastAsia="MS Mincho" w:hAnsi="Times New Roman" w:cs="Times New Roman"/>
          <w:sz w:val="24"/>
          <w:szCs w:val="24"/>
          <w:lang w:val="fi-FI"/>
        </w:rPr>
        <w:tab/>
      </w:r>
    </w:p>
    <w:p w14:paraId="3D4A8DAC" w14:textId="4B8DAF4F" w:rsidR="00A432F3" w:rsidRPr="0011623E" w:rsidRDefault="00E454F2" w:rsidP="001007D0">
      <w:pPr>
        <w:pStyle w:val="PlainText"/>
        <w:numPr>
          <w:ilvl w:val="0"/>
          <w:numId w:val="15"/>
        </w:numPr>
        <w:ind w:left="426"/>
        <w:jc w:val="both"/>
        <w:rPr>
          <w:rFonts w:ascii="Times New Roman" w:eastAsia="MS Mincho" w:hAnsi="Times New Roman" w:cs="Times New Roman"/>
          <w:sz w:val="24"/>
          <w:szCs w:val="24"/>
          <w:lang w:val="fi-FI"/>
        </w:rPr>
      </w:pPr>
      <w:r w:rsidRPr="007818F2">
        <w:rPr>
          <w:rFonts w:ascii="Times New Roman" w:eastAsia="MS Mincho" w:hAnsi="Times New Roman" w:cs="Times New Roman"/>
          <w:sz w:val="24"/>
          <w:szCs w:val="24"/>
          <w:lang w:val="fi-FI"/>
        </w:rPr>
        <w:t xml:space="preserve">Harga </w:t>
      </w:r>
      <w:r w:rsidRPr="0011623E">
        <w:rPr>
          <w:rFonts w:ascii="Times New Roman" w:eastAsia="MS Mincho" w:hAnsi="Times New Roman" w:cs="Times New Roman"/>
          <w:sz w:val="24"/>
          <w:szCs w:val="24"/>
          <w:lang w:val="id-ID"/>
        </w:rPr>
        <w:t>Pekerjaan</w:t>
      </w:r>
      <w:r w:rsidRPr="0011623E">
        <w:rPr>
          <w:rFonts w:ascii="Times New Roman" w:eastAsia="MS Mincho" w:hAnsi="Times New Roman" w:cs="Times New Roman"/>
          <w:sz w:val="24"/>
          <w:szCs w:val="24"/>
          <w:lang w:val="fi-FI"/>
        </w:rPr>
        <w:t xml:space="preserve"> bersifat </w:t>
      </w:r>
      <w:r w:rsidRPr="0011623E">
        <w:rPr>
          <w:rFonts w:ascii="Times New Roman" w:eastAsia="MS Mincho" w:hAnsi="Times New Roman" w:cs="Times New Roman"/>
          <w:i/>
          <w:sz w:val="24"/>
          <w:szCs w:val="24"/>
          <w:lang w:val="fi-FI"/>
        </w:rPr>
        <w:t>Lumpsum Fixed Price</w:t>
      </w:r>
      <w:r w:rsidRPr="0011623E">
        <w:rPr>
          <w:rFonts w:ascii="Times New Roman" w:eastAsia="MS Mincho" w:hAnsi="Times New Roman" w:cs="Times New Roman"/>
          <w:sz w:val="24"/>
          <w:szCs w:val="24"/>
          <w:lang w:val="fi-FI"/>
        </w:rPr>
        <w:t xml:space="preserve"> (Harga tetap dan tidak berubah), kecuali dalam hal adanya penambahan atau pengurangan Pekerjaan berdasarkan persetujuan tertulis</w:t>
      </w:r>
      <w:r w:rsidR="00445D3F" w:rsidRPr="0011623E">
        <w:rPr>
          <w:rFonts w:ascii="Times New Roman" w:eastAsia="MS Mincho" w:hAnsi="Times New Roman" w:cs="Times New Roman"/>
          <w:sz w:val="24"/>
          <w:szCs w:val="24"/>
          <w:lang w:val="fi-FI"/>
        </w:rPr>
        <w:t xml:space="preserve"> Pihak Pertama</w:t>
      </w:r>
      <w:r w:rsidR="00427365">
        <w:rPr>
          <w:rFonts w:ascii="Times New Roman" w:eastAsia="MS Mincho" w:hAnsi="Times New Roman" w:cs="Times New Roman"/>
          <w:sz w:val="24"/>
          <w:szCs w:val="24"/>
          <w:lang w:val="fi-FI"/>
        </w:rPr>
        <w:t xml:space="preserve">. </w:t>
      </w:r>
    </w:p>
    <w:p w14:paraId="468D0B08" w14:textId="77777777" w:rsidR="00975DD1" w:rsidRPr="0011623E" w:rsidRDefault="00975DD1" w:rsidP="0011623E">
      <w:pPr>
        <w:pStyle w:val="PlainText"/>
        <w:ind w:left="426"/>
        <w:jc w:val="both"/>
        <w:rPr>
          <w:rFonts w:ascii="Times New Roman" w:eastAsia="MS Mincho" w:hAnsi="Times New Roman" w:cs="Times New Roman"/>
          <w:sz w:val="24"/>
          <w:szCs w:val="24"/>
          <w:lang w:val="fi-FI"/>
        </w:rPr>
      </w:pPr>
    </w:p>
    <w:p w14:paraId="6650C353" w14:textId="78D2170D" w:rsidR="00281CDB" w:rsidRPr="0011623E" w:rsidRDefault="00A432F3" w:rsidP="001007D0">
      <w:pPr>
        <w:pStyle w:val="PlainText"/>
        <w:numPr>
          <w:ilvl w:val="0"/>
          <w:numId w:val="15"/>
        </w:numPr>
        <w:ind w:left="426"/>
        <w:jc w:val="both"/>
        <w:rPr>
          <w:rFonts w:ascii="Times New Roman" w:eastAsia="MS Mincho" w:hAnsi="Times New Roman" w:cs="Times New Roman"/>
          <w:sz w:val="24"/>
          <w:szCs w:val="24"/>
          <w:lang w:val="fi-FI"/>
        </w:rPr>
      </w:pPr>
      <w:r w:rsidRPr="0011623E">
        <w:rPr>
          <w:rFonts w:ascii="Times New Roman" w:eastAsia="MS Mincho" w:hAnsi="Times New Roman" w:cs="Times New Roman"/>
          <w:sz w:val="24"/>
          <w:szCs w:val="24"/>
          <w:lang w:val="fi-FI"/>
        </w:rPr>
        <w:t xml:space="preserve">Harga Pekerjaan </w:t>
      </w:r>
      <w:r w:rsidR="00427365">
        <w:rPr>
          <w:rFonts w:ascii="Times New Roman" w:eastAsia="MS Mincho" w:hAnsi="Times New Roman" w:cs="Times New Roman"/>
          <w:sz w:val="24"/>
          <w:szCs w:val="24"/>
          <w:lang w:val="fi-FI"/>
        </w:rPr>
        <w:t xml:space="preserve">sudah </w:t>
      </w:r>
      <w:r w:rsidRPr="0011623E">
        <w:rPr>
          <w:rFonts w:ascii="Times New Roman" w:eastAsia="MS Mincho" w:hAnsi="Times New Roman" w:cs="Times New Roman"/>
          <w:sz w:val="24"/>
          <w:szCs w:val="24"/>
          <w:lang w:val="id-ID"/>
        </w:rPr>
        <w:t>termasuk</w:t>
      </w:r>
      <w:r w:rsidRPr="0011623E">
        <w:rPr>
          <w:rFonts w:ascii="Times New Roman" w:eastAsia="MS Mincho" w:hAnsi="Times New Roman" w:cs="Times New Roman"/>
          <w:sz w:val="24"/>
          <w:szCs w:val="24"/>
          <w:lang w:val="fi-FI"/>
        </w:rPr>
        <w:t xml:space="preserve"> akomodasi, transportasi</w:t>
      </w:r>
      <w:r w:rsidR="00427365">
        <w:rPr>
          <w:rFonts w:ascii="Times New Roman" w:eastAsia="MS Mincho" w:hAnsi="Times New Roman" w:cs="Times New Roman"/>
          <w:sz w:val="24"/>
          <w:szCs w:val="24"/>
          <w:lang w:val="fi-FI"/>
        </w:rPr>
        <w:t>, konsumsi</w:t>
      </w:r>
      <w:r w:rsidRPr="0011623E">
        <w:rPr>
          <w:rFonts w:ascii="Times New Roman" w:eastAsia="MS Mincho" w:hAnsi="Times New Roman" w:cs="Times New Roman"/>
          <w:sz w:val="24"/>
          <w:szCs w:val="24"/>
          <w:lang w:val="fi-FI"/>
        </w:rPr>
        <w:t xml:space="preserve"> dan biaya </w:t>
      </w:r>
      <w:r w:rsidR="00427365">
        <w:rPr>
          <w:rFonts w:ascii="Times New Roman" w:eastAsia="MS Mincho" w:hAnsi="Times New Roman" w:cs="Times New Roman"/>
          <w:sz w:val="24"/>
          <w:szCs w:val="24"/>
          <w:lang w:val="fi-FI"/>
        </w:rPr>
        <w:t>– biaya lain yang digunakan dalam administrasi dengan RSPO</w:t>
      </w:r>
      <w:r w:rsidR="00E454F2" w:rsidRPr="0011623E">
        <w:rPr>
          <w:rFonts w:ascii="Times New Roman" w:eastAsia="MS Mincho" w:hAnsi="Times New Roman" w:cs="Times New Roman"/>
          <w:sz w:val="24"/>
          <w:szCs w:val="24"/>
          <w:lang w:val="fi-FI"/>
        </w:rPr>
        <w:t>.</w:t>
      </w:r>
      <w:r w:rsidRPr="0011623E">
        <w:rPr>
          <w:rFonts w:ascii="Times New Roman" w:eastAsia="MS Mincho" w:hAnsi="Times New Roman" w:cs="Times New Roman"/>
          <w:sz w:val="24"/>
          <w:szCs w:val="24"/>
          <w:lang w:val="fi-FI"/>
        </w:rPr>
        <w:t xml:space="preserve"> </w:t>
      </w:r>
    </w:p>
    <w:p w14:paraId="232C5731" w14:textId="77777777" w:rsidR="009906F2" w:rsidRPr="007818F2" w:rsidRDefault="009906F2" w:rsidP="007818F2">
      <w:pPr>
        <w:pStyle w:val="PlainText"/>
        <w:ind w:left="360" w:hanging="360"/>
        <w:jc w:val="both"/>
        <w:rPr>
          <w:rFonts w:ascii="Times New Roman" w:eastAsia="MS Mincho" w:hAnsi="Times New Roman" w:cs="Times New Roman"/>
          <w:sz w:val="24"/>
          <w:szCs w:val="24"/>
          <w:lang w:val="fi-FI"/>
        </w:rPr>
      </w:pPr>
    </w:p>
    <w:p w14:paraId="436235F9" w14:textId="10F04D2E" w:rsidR="00281CDB" w:rsidRPr="007818F2" w:rsidRDefault="00C84129" w:rsidP="007818F2">
      <w:pPr>
        <w:pStyle w:val="ListParagraph"/>
        <w:ind w:left="360"/>
        <w:jc w:val="center"/>
        <w:rPr>
          <w:rFonts w:ascii="Times New Roman" w:hAnsi="Times New Roman"/>
          <w:b/>
          <w:sz w:val="24"/>
          <w:szCs w:val="24"/>
          <w:lang w:val="en-US"/>
        </w:rPr>
      </w:pPr>
      <w:r w:rsidRPr="007818F2">
        <w:rPr>
          <w:rFonts w:ascii="Times New Roman" w:hAnsi="Times New Roman"/>
          <w:b/>
          <w:sz w:val="24"/>
          <w:szCs w:val="24"/>
          <w:lang w:val="en-US"/>
        </w:rPr>
        <w:t>Pasal 7</w:t>
      </w:r>
    </w:p>
    <w:p w14:paraId="29BD6933" w14:textId="34A5DC8A" w:rsidR="00281CDB" w:rsidRPr="007818F2" w:rsidRDefault="00C84129" w:rsidP="007818F2">
      <w:pPr>
        <w:pStyle w:val="ListParagraph"/>
        <w:ind w:left="360"/>
        <w:jc w:val="center"/>
        <w:rPr>
          <w:rFonts w:ascii="Times New Roman" w:hAnsi="Times New Roman"/>
          <w:b/>
          <w:sz w:val="24"/>
          <w:szCs w:val="24"/>
          <w:lang w:val="en-US"/>
        </w:rPr>
      </w:pPr>
      <w:r w:rsidRPr="007818F2">
        <w:rPr>
          <w:rFonts w:ascii="Times New Roman" w:hAnsi="Times New Roman"/>
          <w:b/>
          <w:sz w:val="24"/>
          <w:szCs w:val="24"/>
          <w:lang w:val="en-US"/>
        </w:rPr>
        <w:t>Cara Pembayar</w:t>
      </w:r>
      <w:r w:rsidR="00217CAE">
        <w:rPr>
          <w:rFonts w:ascii="Times New Roman" w:hAnsi="Times New Roman"/>
          <w:b/>
          <w:sz w:val="24"/>
          <w:szCs w:val="24"/>
          <w:lang w:val="en-US"/>
        </w:rPr>
        <w:t>a</w:t>
      </w:r>
      <w:r w:rsidRPr="007818F2">
        <w:rPr>
          <w:rFonts w:ascii="Times New Roman" w:hAnsi="Times New Roman"/>
          <w:b/>
          <w:sz w:val="24"/>
          <w:szCs w:val="24"/>
          <w:lang w:val="en-US"/>
        </w:rPr>
        <w:t>n</w:t>
      </w:r>
    </w:p>
    <w:p w14:paraId="627997E7" w14:textId="77777777" w:rsidR="00281CDB" w:rsidRPr="00281CDB" w:rsidRDefault="00281CDB" w:rsidP="00281CDB">
      <w:pPr>
        <w:pStyle w:val="ListParagraph"/>
        <w:ind w:left="360"/>
        <w:jc w:val="both"/>
        <w:rPr>
          <w:rFonts w:ascii="Times New Roman" w:hAnsi="Times New Roman"/>
          <w:sz w:val="24"/>
          <w:szCs w:val="24"/>
          <w:lang w:val="en-US"/>
        </w:rPr>
      </w:pPr>
    </w:p>
    <w:p w14:paraId="6DC5529B" w14:textId="6B0140F2" w:rsidR="00281CDB" w:rsidRDefault="00281CDB" w:rsidP="00A55358">
      <w:pPr>
        <w:pStyle w:val="ListParagraph"/>
        <w:ind w:left="360" w:hanging="360"/>
        <w:jc w:val="both"/>
        <w:rPr>
          <w:rFonts w:ascii="Times New Roman" w:hAnsi="Times New Roman"/>
          <w:sz w:val="24"/>
          <w:szCs w:val="24"/>
          <w:lang w:val="en-US"/>
        </w:rPr>
      </w:pPr>
      <w:r w:rsidRPr="00281CDB">
        <w:rPr>
          <w:rFonts w:ascii="Times New Roman" w:hAnsi="Times New Roman"/>
          <w:sz w:val="24"/>
          <w:szCs w:val="24"/>
          <w:lang w:val="en-US"/>
        </w:rPr>
        <w:t xml:space="preserve">1. </w:t>
      </w:r>
      <w:r w:rsidRPr="00281CDB">
        <w:rPr>
          <w:rFonts w:ascii="Times New Roman" w:hAnsi="Times New Roman"/>
          <w:sz w:val="24"/>
          <w:szCs w:val="24"/>
          <w:lang w:val="en-US"/>
        </w:rPr>
        <w:tab/>
      </w:r>
      <w:r w:rsidR="00A55358">
        <w:rPr>
          <w:rFonts w:ascii="Times New Roman" w:hAnsi="Times New Roman"/>
          <w:sz w:val="24"/>
          <w:szCs w:val="24"/>
          <w:lang w:val="en-US"/>
        </w:rPr>
        <w:t>Pihak Pertama dan Pihak Kedua</w:t>
      </w:r>
      <w:r w:rsidRPr="00281CDB">
        <w:rPr>
          <w:rFonts w:ascii="Times New Roman" w:hAnsi="Times New Roman"/>
          <w:sz w:val="24"/>
          <w:szCs w:val="24"/>
          <w:lang w:val="en-US"/>
        </w:rPr>
        <w:t xml:space="preserve"> setuju bahwa pembayaran atas pelaksanaan Pekerjaan sebagaimana yang ditentukan dalam Pasal 6</w:t>
      </w:r>
      <w:r w:rsidR="009906F2">
        <w:rPr>
          <w:rFonts w:ascii="Times New Roman" w:hAnsi="Times New Roman"/>
          <w:sz w:val="24"/>
          <w:szCs w:val="24"/>
          <w:lang w:val="en-US"/>
        </w:rPr>
        <w:t xml:space="preserve"> </w:t>
      </w:r>
      <w:r w:rsidRPr="00281CDB">
        <w:rPr>
          <w:rFonts w:ascii="Times New Roman" w:hAnsi="Times New Roman"/>
          <w:sz w:val="24"/>
          <w:szCs w:val="24"/>
          <w:lang w:val="en-US"/>
        </w:rPr>
        <w:t>tersebut di atas dilakukan se</w:t>
      </w:r>
      <w:r w:rsidR="0011623E">
        <w:rPr>
          <w:rFonts w:ascii="Times New Roman" w:hAnsi="Times New Roman"/>
          <w:sz w:val="24"/>
          <w:szCs w:val="24"/>
          <w:lang w:val="en-US"/>
        </w:rPr>
        <w:t>cara bertahap</w:t>
      </w:r>
      <w:r w:rsidR="00A271C4">
        <w:rPr>
          <w:rFonts w:ascii="Times New Roman" w:hAnsi="Times New Roman"/>
          <w:sz w:val="24"/>
          <w:szCs w:val="24"/>
          <w:lang w:val="en-US"/>
        </w:rPr>
        <w:t xml:space="preserve"> (termin)</w:t>
      </w:r>
      <w:r w:rsidR="0011623E">
        <w:rPr>
          <w:rFonts w:ascii="Times New Roman" w:hAnsi="Times New Roman"/>
          <w:sz w:val="24"/>
          <w:szCs w:val="24"/>
          <w:lang w:val="en-US"/>
        </w:rPr>
        <w:t xml:space="preserve"> dengan perincian </w:t>
      </w:r>
      <w:r w:rsidRPr="00281CDB">
        <w:rPr>
          <w:rFonts w:ascii="Times New Roman" w:hAnsi="Times New Roman"/>
          <w:sz w:val="24"/>
          <w:szCs w:val="24"/>
          <w:lang w:val="en-US"/>
        </w:rPr>
        <w:t xml:space="preserve">sebagai berikut: </w:t>
      </w:r>
    </w:p>
    <w:p w14:paraId="34B646FA" w14:textId="77777777" w:rsidR="009906F2" w:rsidRPr="00281CDB" w:rsidRDefault="009906F2" w:rsidP="00A55358">
      <w:pPr>
        <w:pStyle w:val="ListParagraph"/>
        <w:ind w:left="360" w:hanging="360"/>
        <w:jc w:val="both"/>
        <w:rPr>
          <w:rFonts w:ascii="Times New Roman" w:hAnsi="Times New Roman"/>
          <w:sz w:val="24"/>
          <w:szCs w:val="24"/>
          <w:lang w:val="en-US"/>
        </w:rPr>
      </w:pPr>
    </w:p>
    <w:p w14:paraId="45FEEE68" w14:textId="157B03BD" w:rsidR="00281CDB" w:rsidRPr="00281CDB" w:rsidRDefault="00281CDB" w:rsidP="007818F2">
      <w:pPr>
        <w:pStyle w:val="ListParagraph"/>
        <w:ind w:hanging="360"/>
        <w:jc w:val="both"/>
        <w:rPr>
          <w:rFonts w:ascii="Times New Roman" w:hAnsi="Times New Roman"/>
          <w:sz w:val="24"/>
          <w:szCs w:val="24"/>
          <w:lang w:val="en-US"/>
        </w:rPr>
      </w:pPr>
      <w:r w:rsidRPr="00281CDB">
        <w:rPr>
          <w:rFonts w:ascii="Times New Roman" w:hAnsi="Times New Roman"/>
          <w:sz w:val="24"/>
          <w:szCs w:val="24"/>
          <w:lang w:val="en-US"/>
        </w:rPr>
        <w:t xml:space="preserve">a. </w:t>
      </w:r>
      <w:r w:rsidR="009906F2">
        <w:rPr>
          <w:rFonts w:ascii="Times New Roman" w:hAnsi="Times New Roman"/>
          <w:sz w:val="24"/>
          <w:szCs w:val="24"/>
          <w:lang w:val="en-US"/>
        </w:rPr>
        <w:tab/>
      </w:r>
      <w:commentRangeStart w:id="46"/>
      <w:r w:rsidR="00776A53">
        <w:rPr>
          <w:rFonts w:ascii="Times New Roman" w:hAnsi="Times New Roman"/>
          <w:sz w:val="24"/>
          <w:szCs w:val="24"/>
          <w:lang w:val="en-US"/>
        </w:rPr>
        <w:t xml:space="preserve">Pembayaran Termin I sebesar </w:t>
      </w:r>
      <w:ins w:id="47" w:author="Gaia DB" w:date="2020-07-10T11:57:00Z">
        <w:r w:rsidR="009F648A">
          <w:rPr>
            <w:rFonts w:ascii="Times New Roman" w:hAnsi="Times New Roman"/>
            <w:sz w:val="24"/>
            <w:szCs w:val="24"/>
            <w:lang w:val="en-US"/>
          </w:rPr>
          <w:t>5</w:t>
        </w:r>
      </w:ins>
      <w:commentRangeStart w:id="48"/>
      <w:commentRangeStart w:id="49"/>
      <w:del w:id="50" w:author="Gaia DB" w:date="2020-07-10T11:57:00Z">
        <w:r w:rsidR="00A271C4" w:rsidDel="009F648A">
          <w:rPr>
            <w:rFonts w:ascii="Times New Roman" w:hAnsi="Times New Roman"/>
            <w:sz w:val="24"/>
            <w:szCs w:val="24"/>
            <w:lang w:val="en-US"/>
          </w:rPr>
          <w:delText>3</w:delText>
        </w:r>
      </w:del>
      <w:r w:rsidR="00A271C4">
        <w:rPr>
          <w:rFonts w:ascii="Times New Roman" w:hAnsi="Times New Roman"/>
          <w:sz w:val="24"/>
          <w:szCs w:val="24"/>
          <w:lang w:val="en-US"/>
        </w:rPr>
        <w:t>0</w:t>
      </w:r>
      <w:r w:rsidR="00217CAE" w:rsidRPr="00275B7C">
        <w:rPr>
          <w:rFonts w:ascii="Times New Roman" w:hAnsi="Times New Roman"/>
          <w:sz w:val="24"/>
          <w:szCs w:val="24"/>
          <w:lang w:val="en-US"/>
        </w:rPr>
        <w:t xml:space="preserve"> </w:t>
      </w:r>
      <w:r w:rsidRPr="00275B7C">
        <w:rPr>
          <w:rFonts w:ascii="Times New Roman" w:hAnsi="Times New Roman"/>
          <w:sz w:val="24"/>
          <w:szCs w:val="24"/>
          <w:lang w:val="en-US"/>
        </w:rPr>
        <w:t>% (</w:t>
      </w:r>
      <w:del w:id="51" w:author="Gaia DB" w:date="2020-07-10T11:57:00Z">
        <w:r w:rsidR="00A271C4" w:rsidDel="009F648A">
          <w:rPr>
            <w:rFonts w:ascii="Times New Roman" w:hAnsi="Times New Roman"/>
            <w:sz w:val="24"/>
            <w:szCs w:val="24"/>
            <w:lang w:val="en-US"/>
          </w:rPr>
          <w:delText>tiga</w:delText>
        </w:r>
        <w:r w:rsidR="00427365" w:rsidDel="009F648A">
          <w:rPr>
            <w:rFonts w:ascii="Times New Roman" w:hAnsi="Times New Roman"/>
            <w:sz w:val="24"/>
            <w:szCs w:val="24"/>
            <w:lang w:val="en-US"/>
          </w:rPr>
          <w:delText xml:space="preserve"> </w:delText>
        </w:r>
      </w:del>
      <w:ins w:id="52" w:author="Gaia DB" w:date="2020-07-10T11:57:00Z">
        <w:r w:rsidR="009F648A">
          <w:rPr>
            <w:rFonts w:ascii="Times New Roman" w:hAnsi="Times New Roman"/>
            <w:sz w:val="24"/>
            <w:szCs w:val="24"/>
            <w:lang w:val="en-US"/>
          </w:rPr>
          <w:t xml:space="preserve">lima </w:t>
        </w:r>
      </w:ins>
      <w:r w:rsidR="00217CAE" w:rsidRPr="00275B7C">
        <w:rPr>
          <w:rFonts w:ascii="Times New Roman" w:hAnsi="Times New Roman"/>
          <w:sz w:val="24"/>
          <w:szCs w:val="24"/>
          <w:lang w:val="en-US"/>
        </w:rPr>
        <w:t>puluh per seratus</w:t>
      </w:r>
      <w:r w:rsidRPr="00275B7C">
        <w:rPr>
          <w:rFonts w:ascii="Times New Roman" w:hAnsi="Times New Roman"/>
          <w:sz w:val="24"/>
          <w:szCs w:val="24"/>
          <w:lang w:val="en-US"/>
        </w:rPr>
        <w:t>)</w:t>
      </w:r>
      <w:r w:rsidRPr="00281CDB">
        <w:rPr>
          <w:rFonts w:ascii="Times New Roman" w:hAnsi="Times New Roman"/>
          <w:sz w:val="24"/>
          <w:szCs w:val="24"/>
          <w:lang w:val="en-US"/>
        </w:rPr>
        <w:t xml:space="preserve"> </w:t>
      </w:r>
      <w:commentRangeEnd w:id="46"/>
      <w:r w:rsidR="00DA4BF8">
        <w:rPr>
          <w:rStyle w:val="CommentReference"/>
          <w:lang w:val="en-US" w:eastAsia="en-US"/>
        </w:rPr>
        <w:commentReference w:id="46"/>
      </w:r>
      <w:r w:rsidRPr="00281CDB">
        <w:rPr>
          <w:rFonts w:ascii="Times New Roman" w:hAnsi="Times New Roman"/>
          <w:sz w:val="24"/>
          <w:szCs w:val="24"/>
          <w:lang w:val="en-US"/>
        </w:rPr>
        <w:t xml:space="preserve">dari nilai kontrak sebesar </w:t>
      </w:r>
      <w:r w:rsidR="00A271C4">
        <w:rPr>
          <w:rFonts w:ascii="Times New Roman" w:eastAsia="MS Mincho" w:hAnsi="Times New Roman"/>
          <w:sz w:val="24"/>
          <w:szCs w:val="24"/>
          <w:lang w:val="fi-FI"/>
        </w:rPr>
        <w:t>.............................</w:t>
      </w:r>
      <w:r w:rsidR="00776A53">
        <w:rPr>
          <w:rFonts w:ascii="Times New Roman" w:hAnsi="Times New Roman"/>
          <w:sz w:val="24"/>
          <w:szCs w:val="24"/>
          <w:lang w:val="en-US"/>
        </w:rPr>
        <w:t xml:space="preserve"> atau sebesar </w:t>
      </w:r>
      <w:r w:rsidR="00A271C4">
        <w:rPr>
          <w:rFonts w:ascii="Times New Roman" w:hAnsi="Times New Roman"/>
          <w:sz w:val="24"/>
          <w:szCs w:val="24"/>
          <w:lang w:val="en-US"/>
        </w:rPr>
        <w:t>…………………</w:t>
      </w:r>
      <w:r w:rsidR="00427365">
        <w:rPr>
          <w:rFonts w:ascii="Times New Roman" w:hAnsi="Times New Roman"/>
          <w:sz w:val="24"/>
          <w:szCs w:val="24"/>
          <w:lang w:val="en-US"/>
        </w:rPr>
        <w:t xml:space="preserve">, </w:t>
      </w:r>
      <w:commentRangeEnd w:id="48"/>
      <w:r w:rsidR="0061336D">
        <w:rPr>
          <w:rStyle w:val="CommentReference"/>
          <w:lang w:val="en-US" w:eastAsia="en-US"/>
        </w:rPr>
        <w:commentReference w:id="48"/>
      </w:r>
      <w:commentRangeEnd w:id="49"/>
      <w:r w:rsidR="00EA5565">
        <w:rPr>
          <w:rStyle w:val="CommentReference"/>
          <w:lang w:val="en-US" w:eastAsia="en-US"/>
        </w:rPr>
        <w:commentReference w:id="49"/>
      </w:r>
      <w:r w:rsidR="00427365">
        <w:rPr>
          <w:rFonts w:ascii="Times New Roman" w:hAnsi="Times New Roman"/>
          <w:sz w:val="24"/>
          <w:szCs w:val="24"/>
          <w:lang w:val="en-US"/>
        </w:rPr>
        <w:t xml:space="preserve">harga </w:t>
      </w:r>
      <w:r w:rsidRPr="00281CDB">
        <w:rPr>
          <w:rFonts w:ascii="Times New Roman" w:hAnsi="Times New Roman"/>
          <w:sz w:val="24"/>
          <w:szCs w:val="24"/>
          <w:lang w:val="en-US"/>
        </w:rPr>
        <w:t>belum termasuk Pajak Penghasilan (</w:t>
      </w:r>
      <w:r w:rsidR="00776A53">
        <w:rPr>
          <w:rFonts w:ascii="Times New Roman" w:hAnsi="Times New Roman"/>
          <w:sz w:val="24"/>
          <w:szCs w:val="24"/>
          <w:lang w:val="en-US"/>
        </w:rPr>
        <w:t>PPh) dipotong langsung oleh Pihak Pertama</w:t>
      </w:r>
      <w:r w:rsidRPr="00281CDB">
        <w:rPr>
          <w:rFonts w:ascii="Times New Roman" w:hAnsi="Times New Roman"/>
          <w:sz w:val="24"/>
          <w:szCs w:val="24"/>
          <w:lang w:val="en-US"/>
        </w:rPr>
        <w:t xml:space="preserve"> sebanyak 2% (du</w:t>
      </w:r>
      <w:r w:rsidR="00427365">
        <w:rPr>
          <w:rFonts w:ascii="Times New Roman" w:hAnsi="Times New Roman"/>
          <w:sz w:val="24"/>
          <w:szCs w:val="24"/>
          <w:lang w:val="en-US"/>
        </w:rPr>
        <w:t>a persen), dibayarkan maksimal 30</w:t>
      </w:r>
      <w:r w:rsidRPr="00281CDB">
        <w:rPr>
          <w:rFonts w:ascii="Times New Roman" w:hAnsi="Times New Roman"/>
          <w:sz w:val="24"/>
          <w:szCs w:val="24"/>
          <w:lang w:val="en-US"/>
        </w:rPr>
        <w:t xml:space="preserve"> (</w:t>
      </w:r>
      <w:r w:rsidR="00427365">
        <w:rPr>
          <w:rFonts w:ascii="Times New Roman" w:hAnsi="Times New Roman"/>
          <w:sz w:val="24"/>
          <w:szCs w:val="24"/>
          <w:lang w:val="en-US"/>
        </w:rPr>
        <w:t xml:space="preserve">tiga puluh) </w:t>
      </w:r>
      <w:r w:rsidRPr="00281CDB">
        <w:rPr>
          <w:rFonts w:ascii="Times New Roman" w:hAnsi="Times New Roman"/>
          <w:sz w:val="24"/>
          <w:szCs w:val="24"/>
          <w:lang w:val="en-US"/>
        </w:rPr>
        <w:t>hari kerja setelah Pe</w:t>
      </w:r>
      <w:r w:rsidR="00776A53">
        <w:rPr>
          <w:rFonts w:ascii="Times New Roman" w:hAnsi="Times New Roman"/>
          <w:sz w:val="24"/>
          <w:szCs w:val="24"/>
          <w:lang w:val="en-US"/>
        </w:rPr>
        <w:t xml:space="preserve">rjanjian ditandatangani oleh </w:t>
      </w:r>
      <w:r w:rsidR="00A271C4">
        <w:rPr>
          <w:rFonts w:ascii="Times New Roman" w:hAnsi="Times New Roman"/>
          <w:sz w:val="24"/>
          <w:szCs w:val="24"/>
          <w:lang w:val="en-US"/>
        </w:rPr>
        <w:t>Para Pihak</w:t>
      </w:r>
      <w:r w:rsidRPr="00281CDB">
        <w:rPr>
          <w:rFonts w:ascii="Times New Roman" w:hAnsi="Times New Roman"/>
          <w:sz w:val="24"/>
          <w:szCs w:val="24"/>
          <w:lang w:val="en-US"/>
        </w:rPr>
        <w:t>.</w:t>
      </w:r>
    </w:p>
    <w:p w14:paraId="600CED69" w14:textId="77777777" w:rsidR="00281CDB" w:rsidRPr="00281CDB" w:rsidRDefault="00281CDB" w:rsidP="009906F2">
      <w:pPr>
        <w:pStyle w:val="ListParagraph"/>
        <w:ind w:hanging="360"/>
        <w:jc w:val="both"/>
        <w:rPr>
          <w:rFonts w:ascii="Times New Roman" w:hAnsi="Times New Roman"/>
          <w:sz w:val="24"/>
          <w:szCs w:val="24"/>
          <w:lang w:val="en-US"/>
        </w:rPr>
      </w:pPr>
    </w:p>
    <w:p w14:paraId="6AFCC8FB" w14:textId="6165DF4B" w:rsidR="00281CDB" w:rsidRPr="003A3F37" w:rsidRDefault="00281CDB" w:rsidP="009906F2">
      <w:pPr>
        <w:pStyle w:val="ListParagraph"/>
        <w:ind w:hanging="360"/>
        <w:jc w:val="both"/>
        <w:rPr>
          <w:rFonts w:ascii="Times New Roman" w:hAnsi="Times New Roman"/>
          <w:sz w:val="24"/>
          <w:szCs w:val="24"/>
          <w:lang w:val="en-US"/>
        </w:rPr>
      </w:pPr>
      <w:r w:rsidRPr="00281CDB">
        <w:rPr>
          <w:rFonts w:ascii="Times New Roman" w:hAnsi="Times New Roman"/>
          <w:sz w:val="24"/>
          <w:szCs w:val="24"/>
          <w:lang w:val="en-US"/>
        </w:rPr>
        <w:t xml:space="preserve">b. </w:t>
      </w:r>
      <w:r w:rsidR="009906F2">
        <w:rPr>
          <w:rFonts w:ascii="Times New Roman" w:hAnsi="Times New Roman"/>
          <w:sz w:val="24"/>
          <w:szCs w:val="24"/>
          <w:lang w:val="en-US"/>
        </w:rPr>
        <w:tab/>
      </w:r>
      <w:r w:rsidR="00776A53">
        <w:rPr>
          <w:rFonts w:ascii="Times New Roman" w:hAnsi="Times New Roman"/>
          <w:sz w:val="24"/>
          <w:szCs w:val="24"/>
          <w:lang w:val="en-US"/>
        </w:rPr>
        <w:t xml:space="preserve">Pembayaran Termin II sebesar </w:t>
      </w:r>
      <w:ins w:id="53" w:author="Gaia DB" w:date="2020-07-10T09:12:00Z">
        <w:r w:rsidR="00956458">
          <w:rPr>
            <w:rFonts w:ascii="Times New Roman" w:hAnsi="Times New Roman"/>
            <w:sz w:val="24"/>
            <w:szCs w:val="24"/>
            <w:lang w:val="en-US"/>
          </w:rPr>
          <w:t>3</w:t>
        </w:r>
      </w:ins>
      <w:del w:id="54" w:author="Gaia DB" w:date="2020-07-10T09:12:00Z">
        <w:r w:rsidR="003A3F37" w:rsidDel="00956458">
          <w:rPr>
            <w:rFonts w:ascii="Times New Roman" w:hAnsi="Times New Roman"/>
            <w:sz w:val="24"/>
            <w:szCs w:val="24"/>
            <w:lang w:val="en-US"/>
          </w:rPr>
          <w:delText>4</w:delText>
        </w:r>
      </w:del>
      <w:r w:rsidR="00217CAE" w:rsidRPr="00275B7C">
        <w:rPr>
          <w:rFonts w:ascii="Times New Roman" w:hAnsi="Times New Roman"/>
          <w:sz w:val="24"/>
          <w:szCs w:val="24"/>
          <w:lang w:val="en-US"/>
        </w:rPr>
        <w:t>0 % (</w:t>
      </w:r>
      <w:del w:id="55" w:author="Gaia DB" w:date="2020-07-10T09:12:00Z">
        <w:r w:rsidR="00217CAE" w:rsidRPr="00275B7C" w:rsidDel="00956458">
          <w:rPr>
            <w:rFonts w:ascii="Times New Roman" w:hAnsi="Times New Roman"/>
            <w:sz w:val="24"/>
            <w:szCs w:val="24"/>
            <w:lang w:val="en-US"/>
          </w:rPr>
          <w:delText xml:space="preserve">empat </w:delText>
        </w:r>
      </w:del>
      <w:ins w:id="56" w:author="Gaia DB" w:date="2020-07-10T09:12:00Z">
        <w:r w:rsidR="00956458">
          <w:rPr>
            <w:rFonts w:ascii="Times New Roman" w:hAnsi="Times New Roman"/>
            <w:sz w:val="24"/>
            <w:szCs w:val="24"/>
            <w:lang w:val="en-US"/>
          </w:rPr>
          <w:t>tiga</w:t>
        </w:r>
        <w:r w:rsidR="00956458" w:rsidRPr="00275B7C">
          <w:rPr>
            <w:rFonts w:ascii="Times New Roman" w:hAnsi="Times New Roman"/>
            <w:sz w:val="24"/>
            <w:szCs w:val="24"/>
            <w:lang w:val="en-US"/>
          </w:rPr>
          <w:t xml:space="preserve"> </w:t>
        </w:r>
      </w:ins>
      <w:r w:rsidR="00217CAE" w:rsidRPr="00275B7C">
        <w:rPr>
          <w:rFonts w:ascii="Times New Roman" w:hAnsi="Times New Roman"/>
          <w:sz w:val="24"/>
          <w:szCs w:val="24"/>
          <w:lang w:val="en-US"/>
        </w:rPr>
        <w:t>puluh per seratus)</w:t>
      </w:r>
      <w:r w:rsidR="00217CAE" w:rsidRPr="00281CDB">
        <w:rPr>
          <w:rFonts w:ascii="Times New Roman" w:hAnsi="Times New Roman"/>
          <w:sz w:val="24"/>
          <w:szCs w:val="24"/>
          <w:lang w:val="en-US"/>
        </w:rPr>
        <w:t xml:space="preserve"> dari nilai kontrak sebesar </w:t>
      </w:r>
      <w:r w:rsidR="00A271C4">
        <w:rPr>
          <w:rFonts w:ascii="Times New Roman" w:eastAsia="MS Mincho" w:hAnsi="Times New Roman"/>
          <w:sz w:val="24"/>
          <w:szCs w:val="24"/>
          <w:lang w:val="fi-FI"/>
        </w:rPr>
        <w:t>..........................................</w:t>
      </w:r>
      <w:r w:rsidR="003A3F37">
        <w:rPr>
          <w:rFonts w:ascii="Times New Roman" w:hAnsi="Times New Roman"/>
          <w:sz w:val="24"/>
          <w:szCs w:val="24"/>
          <w:lang w:val="en-US"/>
        </w:rPr>
        <w:t xml:space="preserve"> atau sebesar </w:t>
      </w:r>
      <w:r w:rsidR="00A271C4">
        <w:rPr>
          <w:rFonts w:ascii="Times New Roman" w:hAnsi="Times New Roman"/>
          <w:sz w:val="24"/>
          <w:szCs w:val="24"/>
          <w:lang w:val="en-US"/>
        </w:rPr>
        <w:t>…………………………….</w:t>
      </w:r>
      <w:r w:rsidR="003A3F37">
        <w:rPr>
          <w:rFonts w:ascii="Times New Roman" w:hAnsi="Times New Roman"/>
          <w:i/>
          <w:sz w:val="24"/>
          <w:szCs w:val="24"/>
          <w:lang w:val="en-US"/>
        </w:rPr>
        <w:t>,</w:t>
      </w:r>
      <w:r w:rsidR="00C71672" w:rsidRPr="00281CDB">
        <w:rPr>
          <w:rFonts w:ascii="Times New Roman" w:hAnsi="Times New Roman"/>
          <w:sz w:val="24"/>
          <w:szCs w:val="24"/>
          <w:lang w:val="en-US"/>
        </w:rPr>
        <w:t xml:space="preserve"> </w:t>
      </w:r>
      <w:r w:rsidR="00975DD1" w:rsidRPr="00281CDB">
        <w:rPr>
          <w:rFonts w:ascii="Times New Roman" w:hAnsi="Times New Roman"/>
          <w:sz w:val="24"/>
          <w:szCs w:val="24"/>
          <w:lang w:val="en-US"/>
        </w:rPr>
        <w:t xml:space="preserve">harga </w:t>
      </w:r>
      <w:r w:rsidRPr="00281CDB">
        <w:rPr>
          <w:rFonts w:ascii="Times New Roman" w:hAnsi="Times New Roman"/>
          <w:sz w:val="24"/>
          <w:szCs w:val="24"/>
          <w:lang w:val="en-US"/>
        </w:rPr>
        <w:t xml:space="preserve">belum termasuk Pajak Penghasilan </w:t>
      </w:r>
      <w:r w:rsidR="00776A53">
        <w:rPr>
          <w:rFonts w:ascii="Times New Roman" w:hAnsi="Times New Roman"/>
          <w:sz w:val="24"/>
          <w:szCs w:val="24"/>
          <w:lang w:val="en-US"/>
        </w:rPr>
        <w:t>(PPh) dipotong langsung oleh Pihak Pertama</w:t>
      </w:r>
      <w:r w:rsidRPr="00281CDB">
        <w:rPr>
          <w:rFonts w:ascii="Times New Roman" w:hAnsi="Times New Roman"/>
          <w:sz w:val="24"/>
          <w:szCs w:val="24"/>
          <w:lang w:val="en-US"/>
        </w:rPr>
        <w:t xml:space="preserve"> sebanyak 2% (dua persen), </w:t>
      </w:r>
      <w:ins w:id="57" w:author="Gaia DB" w:date="2020-07-10T11:57:00Z">
        <w:r w:rsidR="009F648A" w:rsidRPr="009F648A">
          <w:rPr>
            <w:rFonts w:ascii="Times New Roman" w:hAnsi="Times New Roman"/>
            <w:sz w:val="24"/>
            <w:szCs w:val="24"/>
            <w:lang w:val="en-US"/>
          </w:rPr>
          <w:t xml:space="preserve">dibayarkan </w:t>
        </w:r>
      </w:ins>
      <w:ins w:id="58" w:author="Gaia DB" w:date="2020-07-10T12:00:00Z">
        <w:r w:rsidR="00A318E2">
          <w:rPr>
            <w:rFonts w:ascii="Times New Roman" w:hAnsi="Times New Roman"/>
            <w:sz w:val="24"/>
            <w:szCs w:val="24"/>
            <w:lang w:val="en-US"/>
          </w:rPr>
          <w:t>setelah</w:t>
        </w:r>
      </w:ins>
      <w:ins w:id="59" w:author="Gaia DB" w:date="2020-07-10T11:57:00Z">
        <w:r w:rsidR="009F648A" w:rsidRPr="009F648A">
          <w:rPr>
            <w:rFonts w:ascii="Times New Roman" w:hAnsi="Times New Roman"/>
            <w:sz w:val="24"/>
            <w:szCs w:val="24"/>
            <w:lang w:val="en-US"/>
          </w:rPr>
          <w:t xml:space="preserve"> Pihak Kedua menyampaikan Laporan Monitoring Kegiatan Kompensasi RSPO</w:t>
        </w:r>
      </w:ins>
      <w:del w:id="60" w:author="Gaia DB" w:date="2020-07-10T11:57:00Z">
        <w:r w:rsidRPr="00281CDB" w:rsidDel="009F648A">
          <w:rPr>
            <w:rFonts w:ascii="Times New Roman" w:hAnsi="Times New Roman"/>
            <w:sz w:val="24"/>
            <w:szCs w:val="24"/>
            <w:lang w:val="en-US"/>
          </w:rPr>
          <w:delText>dibayarkan</w:delText>
        </w:r>
        <w:r w:rsidR="00776A53" w:rsidDel="009F648A">
          <w:rPr>
            <w:rFonts w:ascii="Times New Roman" w:hAnsi="Times New Roman"/>
            <w:sz w:val="24"/>
            <w:szCs w:val="24"/>
            <w:lang w:val="en-US"/>
          </w:rPr>
          <w:delText xml:space="preserve"> pada saat </w:delText>
        </w:r>
        <w:r w:rsidR="00685445" w:rsidDel="009F648A">
          <w:rPr>
            <w:rFonts w:ascii="Times New Roman" w:hAnsi="Times New Roman"/>
          </w:rPr>
          <w:delText xml:space="preserve">Pihak Kedua menyampaikan </w:delText>
        </w:r>
        <w:r w:rsidR="00A271C4" w:rsidDel="009F648A">
          <w:rPr>
            <w:rFonts w:ascii="Times New Roman" w:eastAsia="MS Mincho" w:hAnsi="Times New Roman"/>
            <w:sz w:val="24"/>
            <w:szCs w:val="24"/>
          </w:rPr>
          <w:delText>Berita Acara Selesai Perkerjaan (BASP)</w:delText>
        </w:r>
        <w:r w:rsidR="00A271C4" w:rsidDel="009F648A">
          <w:rPr>
            <w:rFonts w:ascii="Times New Roman" w:eastAsia="MS Mincho" w:hAnsi="Times New Roman"/>
            <w:sz w:val="24"/>
            <w:szCs w:val="24"/>
            <w:lang w:val="en-US"/>
          </w:rPr>
          <w:delText>,</w:delText>
        </w:r>
        <w:r w:rsidR="00A271C4" w:rsidDel="009F648A">
          <w:rPr>
            <w:rFonts w:ascii="Times New Roman" w:eastAsia="MS Mincho" w:hAnsi="Times New Roman"/>
            <w:sz w:val="24"/>
            <w:szCs w:val="24"/>
          </w:rPr>
          <w:delText xml:space="preserve"> </w:delText>
        </w:r>
        <w:r w:rsidR="003A3F37" w:rsidDel="009F648A">
          <w:rPr>
            <w:rFonts w:ascii="Times New Roman" w:hAnsi="Times New Roman"/>
            <w:lang w:val="en-US"/>
          </w:rPr>
          <w:delText>laporan insepsi</w:delText>
        </w:r>
        <w:r w:rsidR="00A271C4" w:rsidDel="009F648A">
          <w:rPr>
            <w:rFonts w:ascii="Times New Roman" w:hAnsi="Times New Roman"/>
            <w:lang w:val="en-US"/>
          </w:rPr>
          <w:delText>,</w:delText>
        </w:r>
        <w:r w:rsidR="003A3F37" w:rsidDel="009F648A">
          <w:rPr>
            <w:rFonts w:ascii="Times New Roman" w:hAnsi="Times New Roman"/>
            <w:lang w:val="en-US"/>
          </w:rPr>
          <w:delText xml:space="preserve"> </w:delText>
        </w:r>
        <w:r w:rsidR="000E4DBA" w:rsidDel="009F648A">
          <w:rPr>
            <w:rFonts w:ascii="Times New Roman" w:eastAsia="MS Mincho" w:hAnsi="Times New Roman"/>
            <w:sz w:val="24"/>
            <w:szCs w:val="24"/>
          </w:rPr>
          <w:delText xml:space="preserve">laporan utama </w:delText>
        </w:r>
        <w:r w:rsidR="000E4DBA" w:rsidDel="009F648A">
          <w:rPr>
            <w:rFonts w:ascii="Times New Roman" w:hAnsi="Times New Roman"/>
            <w:sz w:val="24"/>
            <w:szCs w:val="24"/>
          </w:rPr>
          <w:delText xml:space="preserve">hasil implementasi kompensasi RSPO </w:delText>
        </w:r>
        <w:r w:rsidR="000E4DBA" w:rsidDel="009F648A">
          <w:rPr>
            <w:rFonts w:ascii="Times New Roman" w:hAnsi="Times New Roman"/>
            <w:sz w:val="24"/>
            <w:szCs w:val="24"/>
            <w:lang w:val="en-US"/>
          </w:rPr>
          <w:delText xml:space="preserve">yang disetujui RSPO, </w:delText>
        </w:r>
        <w:r w:rsidR="003A3F37" w:rsidDel="009F648A">
          <w:rPr>
            <w:rFonts w:ascii="Times New Roman" w:hAnsi="Times New Roman"/>
            <w:lang w:val="en-US"/>
          </w:rPr>
          <w:delText>dan laporan keuangan kepada Pihak Pertama</w:delText>
        </w:r>
      </w:del>
      <w:r w:rsidR="003A3F37">
        <w:rPr>
          <w:rFonts w:ascii="Times New Roman" w:hAnsi="Times New Roman"/>
          <w:lang w:val="en-US"/>
        </w:rPr>
        <w:t>.</w:t>
      </w:r>
    </w:p>
    <w:p w14:paraId="7EB73E57" w14:textId="77777777" w:rsidR="00281CDB" w:rsidRPr="00281CDB" w:rsidRDefault="00281CDB" w:rsidP="009906F2">
      <w:pPr>
        <w:pStyle w:val="ListParagraph"/>
        <w:ind w:hanging="360"/>
        <w:jc w:val="both"/>
        <w:rPr>
          <w:rFonts w:ascii="Times New Roman" w:hAnsi="Times New Roman"/>
          <w:sz w:val="24"/>
          <w:szCs w:val="24"/>
          <w:lang w:val="en-US"/>
        </w:rPr>
      </w:pPr>
    </w:p>
    <w:p w14:paraId="56DF84DE" w14:textId="4D78364C" w:rsidR="00281CDB" w:rsidRPr="00281CDB" w:rsidRDefault="00281CDB" w:rsidP="009906F2">
      <w:pPr>
        <w:pStyle w:val="ListParagraph"/>
        <w:ind w:hanging="360"/>
        <w:jc w:val="both"/>
        <w:rPr>
          <w:rFonts w:ascii="Times New Roman" w:hAnsi="Times New Roman"/>
          <w:sz w:val="24"/>
          <w:szCs w:val="24"/>
          <w:lang w:val="en-US"/>
        </w:rPr>
      </w:pPr>
      <w:r w:rsidRPr="00281CDB">
        <w:rPr>
          <w:rFonts w:ascii="Times New Roman" w:hAnsi="Times New Roman"/>
          <w:sz w:val="24"/>
          <w:szCs w:val="24"/>
          <w:lang w:val="en-US"/>
        </w:rPr>
        <w:t xml:space="preserve">c. </w:t>
      </w:r>
      <w:r w:rsidR="009906F2">
        <w:rPr>
          <w:rFonts w:ascii="Times New Roman" w:hAnsi="Times New Roman"/>
          <w:sz w:val="24"/>
          <w:szCs w:val="24"/>
          <w:lang w:val="en-US"/>
        </w:rPr>
        <w:tab/>
      </w:r>
      <w:ins w:id="61" w:author="Gaia DB" w:date="2020-07-10T11:59:00Z">
        <w:r w:rsidR="009F648A">
          <w:rPr>
            <w:rFonts w:ascii="Times New Roman" w:hAnsi="Times New Roman"/>
            <w:sz w:val="24"/>
            <w:szCs w:val="24"/>
            <w:lang w:val="en-US"/>
          </w:rPr>
          <w:t xml:space="preserve">Pembayaran Termin III sebesar </w:t>
        </w:r>
        <w:r w:rsidR="00A318E2">
          <w:rPr>
            <w:rFonts w:ascii="Times New Roman" w:hAnsi="Times New Roman"/>
            <w:sz w:val="24"/>
            <w:szCs w:val="24"/>
            <w:lang w:val="en-US"/>
          </w:rPr>
          <w:t>1</w:t>
        </w:r>
        <w:r w:rsidR="009F648A" w:rsidRPr="00275B7C">
          <w:rPr>
            <w:rFonts w:ascii="Times New Roman" w:hAnsi="Times New Roman"/>
            <w:sz w:val="24"/>
            <w:szCs w:val="24"/>
            <w:lang w:val="en-US"/>
          </w:rPr>
          <w:t>0% (</w:t>
        </w:r>
        <w:r w:rsidR="00A318E2">
          <w:rPr>
            <w:rFonts w:ascii="Times New Roman" w:hAnsi="Times New Roman"/>
            <w:sz w:val="24"/>
            <w:szCs w:val="24"/>
            <w:lang w:val="en-US"/>
          </w:rPr>
          <w:t>se</w:t>
        </w:r>
        <w:r w:rsidR="009F648A" w:rsidRPr="00275B7C">
          <w:rPr>
            <w:rFonts w:ascii="Times New Roman" w:hAnsi="Times New Roman"/>
            <w:sz w:val="24"/>
            <w:szCs w:val="24"/>
            <w:lang w:val="en-US"/>
          </w:rPr>
          <w:t>puluh per seratus)</w:t>
        </w:r>
        <w:r w:rsidR="009F648A" w:rsidRPr="00281CDB">
          <w:rPr>
            <w:rFonts w:ascii="Times New Roman" w:hAnsi="Times New Roman"/>
            <w:sz w:val="24"/>
            <w:szCs w:val="24"/>
            <w:lang w:val="en-US"/>
          </w:rPr>
          <w:t xml:space="preserve"> dari nilai kontrak sebesar </w:t>
        </w:r>
        <w:r w:rsidR="009F648A">
          <w:rPr>
            <w:rFonts w:ascii="Times New Roman" w:eastAsia="MS Mincho" w:hAnsi="Times New Roman"/>
            <w:sz w:val="24"/>
            <w:szCs w:val="24"/>
            <w:lang w:val="fi-FI"/>
          </w:rPr>
          <w:t>..........................................</w:t>
        </w:r>
        <w:r w:rsidR="009F648A">
          <w:rPr>
            <w:rFonts w:ascii="Times New Roman" w:hAnsi="Times New Roman"/>
            <w:sz w:val="24"/>
            <w:szCs w:val="24"/>
            <w:lang w:val="en-US"/>
          </w:rPr>
          <w:t xml:space="preserve"> atau sebesar …………………………….</w:t>
        </w:r>
        <w:r w:rsidR="009F648A">
          <w:rPr>
            <w:rFonts w:ascii="Times New Roman" w:hAnsi="Times New Roman"/>
            <w:i/>
            <w:sz w:val="24"/>
            <w:szCs w:val="24"/>
            <w:lang w:val="en-US"/>
          </w:rPr>
          <w:t>,</w:t>
        </w:r>
        <w:r w:rsidR="009F648A" w:rsidRPr="00281CDB">
          <w:rPr>
            <w:rFonts w:ascii="Times New Roman" w:hAnsi="Times New Roman"/>
            <w:sz w:val="24"/>
            <w:szCs w:val="24"/>
            <w:lang w:val="en-US"/>
          </w:rPr>
          <w:t xml:space="preserve"> harga belum termasuk Pajak Penghasilan </w:t>
        </w:r>
        <w:r w:rsidR="009F648A">
          <w:rPr>
            <w:rFonts w:ascii="Times New Roman" w:hAnsi="Times New Roman"/>
            <w:sz w:val="24"/>
            <w:szCs w:val="24"/>
            <w:lang w:val="en-US"/>
          </w:rPr>
          <w:t>(PPh) dipotong langsung oleh Pihak Pertama</w:t>
        </w:r>
        <w:r w:rsidR="009F648A" w:rsidRPr="00281CDB">
          <w:rPr>
            <w:rFonts w:ascii="Times New Roman" w:hAnsi="Times New Roman"/>
            <w:sz w:val="24"/>
            <w:szCs w:val="24"/>
            <w:lang w:val="en-US"/>
          </w:rPr>
          <w:t xml:space="preserve"> sebanyak 2% (dua persen), </w:t>
        </w:r>
        <w:r w:rsidR="009F648A" w:rsidRPr="009F648A">
          <w:rPr>
            <w:rFonts w:ascii="Times New Roman" w:hAnsi="Times New Roman"/>
            <w:sz w:val="24"/>
            <w:szCs w:val="24"/>
            <w:lang w:val="en-US"/>
          </w:rPr>
          <w:t xml:space="preserve">dibayarkan </w:t>
        </w:r>
      </w:ins>
      <w:ins w:id="62" w:author="Gaia DB" w:date="2020-07-10T12:00:00Z">
        <w:r w:rsidR="00A318E2">
          <w:rPr>
            <w:rFonts w:ascii="Times New Roman" w:hAnsi="Times New Roman"/>
            <w:sz w:val="24"/>
            <w:szCs w:val="24"/>
            <w:lang w:val="en-US"/>
          </w:rPr>
          <w:t>setelah</w:t>
        </w:r>
      </w:ins>
      <w:ins w:id="63" w:author="Gaia DB" w:date="2020-07-10T11:59:00Z">
        <w:r w:rsidR="009F648A" w:rsidRPr="009F648A">
          <w:rPr>
            <w:rFonts w:ascii="Times New Roman" w:hAnsi="Times New Roman"/>
            <w:sz w:val="24"/>
            <w:szCs w:val="24"/>
            <w:lang w:val="en-US"/>
          </w:rPr>
          <w:t xml:space="preserve"> Pihak Kedua menyampaikan Laporan Monitoring Kegiatan Kompensasi RSPO</w:t>
        </w:r>
        <w:r w:rsidR="009F648A">
          <w:rPr>
            <w:rFonts w:ascii="Times New Roman" w:hAnsi="Times New Roman"/>
            <w:lang w:val="en-US"/>
          </w:rPr>
          <w:t>.</w:t>
        </w:r>
      </w:ins>
      <w:commentRangeStart w:id="64"/>
      <w:commentRangeStart w:id="65"/>
      <w:del w:id="66" w:author="Gaia DB" w:date="2020-07-10T11:58:00Z">
        <w:r w:rsidR="004B6BA1" w:rsidDel="009F648A">
          <w:rPr>
            <w:rFonts w:ascii="Times New Roman" w:hAnsi="Times New Roman"/>
            <w:sz w:val="24"/>
            <w:szCs w:val="24"/>
            <w:lang w:val="en-US"/>
          </w:rPr>
          <w:delText xml:space="preserve">Pembayaran Termin III sebesar </w:delText>
        </w:r>
      </w:del>
      <w:del w:id="67" w:author="Gaia DB" w:date="2020-07-10T09:12:00Z">
        <w:r w:rsidR="00A271C4" w:rsidDel="00956458">
          <w:rPr>
            <w:rFonts w:ascii="Times New Roman" w:hAnsi="Times New Roman"/>
            <w:sz w:val="24"/>
            <w:szCs w:val="24"/>
            <w:lang w:val="en-US"/>
          </w:rPr>
          <w:delText>3</w:delText>
        </w:r>
      </w:del>
      <w:del w:id="68" w:author="Gaia DB" w:date="2020-07-10T11:58:00Z">
        <w:r w:rsidR="00A271C4" w:rsidDel="009F648A">
          <w:rPr>
            <w:rFonts w:ascii="Times New Roman" w:hAnsi="Times New Roman"/>
            <w:sz w:val="24"/>
            <w:szCs w:val="24"/>
            <w:lang w:val="en-US"/>
          </w:rPr>
          <w:delText>0</w:delText>
        </w:r>
        <w:r w:rsidR="00685445" w:rsidDel="009F648A">
          <w:rPr>
            <w:rFonts w:ascii="Times New Roman" w:hAnsi="Times New Roman"/>
            <w:sz w:val="24"/>
            <w:szCs w:val="24"/>
            <w:lang w:val="en-US"/>
          </w:rPr>
          <w:delText xml:space="preserve"> </w:delText>
        </w:r>
        <w:r w:rsidRPr="00275B7C" w:rsidDel="009F648A">
          <w:rPr>
            <w:rFonts w:ascii="Times New Roman" w:hAnsi="Times New Roman"/>
            <w:sz w:val="24"/>
            <w:szCs w:val="24"/>
            <w:lang w:val="en-US"/>
          </w:rPr>
          <w:delText>% (</w:delText>
        </w:r>
      </w:del>
      <w:del w:id="69" w:author="Gaia DB" w:date="2020-07-10T09:12:00Z">
        <w:r w:rsidR="003A3F37" w:rsidDel="00956458">
          <w:rPr>
            <w:rFonts w:ascii="Times New Roman" w:hAnsi="Times New Roman"/>
            <w:sz w:val="24"/>
            <w:szCs w:val="24"/>
            <w:lang w:val="en-US"/>
          </w:rPr>
          <w:delText>se</w:delText>
        </w:r>
      </w:del>
      <w:del w:id="70" w:author="Gaia DB" w:date="2020-07-10T11:58:00Z">
        <w:r w:rsidR="00685445" w:rsidRPr="00275B7C" w:rsidDel="009F648A">
          <w:rPr>
            <w:rFonts w:ascii="Times New Roman" w:hAnsi="Times New Roman"/>
            <w:sz w:val="24"/>
            <w:szCs w:val="24"/>
            <w:lang w:val="en-US"/>
          </w:rPr>
          <w:delText>puluh per seratus</w:delText>
        </w:r>
        <w:r w:rsidRPr="00275B7C" w:rsidDel="009F648A">
          <w:rPr>
            <w:rFonts w:ascii="Times New Roman" w:hAnsi="Times New Roman"/>
            <w:sz w:val="24"/>
            <w:szCs w:val="24"/>
            <w:lang w:val="en-US"/>
          </w:rPr>
          <w:delText>) dari nila</w:delText>
        </w:r>
        <w:r w:rsidR="004B6BA1" w:rsidRPr="00275B7C" w:rsidDel="009F648A">
          <w:rPr>
            <w:rFonts w:ascii="Times New Roman" w:hAnsi="Times New Roman"/>
            <w:sz w:val="24"/>
            <w:szCs w:val="24"/>
            <w:lang w:val="en-US"/>
          </w:rPr>
          <w:delText xml:space="preserve">i kontrak sebesar </w:delText>
        </w:r>
        <w:r w:rsidR="000E4DBA" w:rsidDel="009F648A">
          <w:rPr>
            <w:rFonts w:ascii="Times New Roman" w:eastAsia="MS Mincho" w:hAnsi="Times New Roman"/>
            <w:sz w:val="24"/>
            <w:szCs w:val="24"/>
            <w:lang w:val="fi-FI"/>
          </w:rPr>
          <w:delText>................................</w:delText>
        </w:r>
        <w:r w:rsidR="003A3F37" w:rsidDel="009F648A">
          <w:rPr>
            <w:rFonts w:ascii="Times New Roman" w:hAnsi="Times New Roman"/>
            <w:sz w:val="24"/>
            <w:szCs w:val="24"/>
            <w:lang w:val="en-US"/>
          </w:rPr>
          <w:delText xml:space="preserve"> atau sebesar </w:delText>
        </w:r>
        <w:r w:rsidR="000E4DBA" w:rsidDel="009F648A">
          <w:rPr>
            <w:rFonts w:ascii="Times New Roman" w:hAnsi="Times New Roman"/>
            <w:sz w:val="24"/>
            <w:szCs w:val="24"/>
            <w:lang w:val="en-US"/>
          </w:rPr>
          <w:delText>………………………</w:delText>
        </w:r>
        <w:r w:rsidR="003A3F37" w:rsidDel="009F648A">
          <w:rPr>
            <w:rFonts w:ascii="Times New Roman" w:hAnsi="Times New Roman"/>
            <w:sz w:val="24"/>
            <w:szCs w:val="24"/>
            <w:lang w:val="en-US"/>
          </w:rPr>
          <w:delText>,</w:delText>
        </w:r>
        <w:r w:rsidRPr="00281CDB" w:rsidDel="009F648A">
          <w:rPr>
            <w:rFonts w:ascii="Times New Roman" w:hAnsi="Times New Roman"/>
            <w:sz w:val="24"/>
            <w:szCs w:val="24"/>
            <w:lang w:val="en-US"/>
          </w:rPr>
          <w:delText xml:space="preserve"> harga belum termasuk Pajak Penghasilan </w:delText>
        </w:r>
        <w:r w:rsidR="004B6BA1" w:rsidDel="009F648A">
          <w:rPr>
            <w:rFonts w:ascii="Times New Roman" w:hAnsi="Times New Roman"/>
            <w:sz w:val="24"/>
            <w:szCs w:val="24"/>
            <w:lang w:val="en-US"/>
          </w:rPr>
          <w:delText>(PPh) dipotong langsung oleh Pihak Pertama</w:delText>
        </w:r>
        <w:r w:rsidRPr="00281CDB" w:rsidDel="009F648A">
          <w:rPr>
            <w:rFonts w:ascii="Times New Roman" w:hAnsi="Times New Roman"/>
            <w:sz w:val="24"/>
            <w:szCs w:val="24"/>
            <w:lang w:val="en-US"/>
          </w:rPr>
          <w:delText xml:space="preserve"> sebany</w:delText>
        </w:r>
        <w:r w:rsidR="00685445" w:rsidDel="009F648A">
          <w:rPr>
            <w:rFonts w:ascii="Times New Roman" w:hAnsi="Times New Roman"/>
            <w:sz w:val="24"/>
            <w:szCs w:val="24"/>
            <w:lang w:val="en-US"/>
          </w:rPr>
          <w:delText>ak 2% (dua persen), dibayarkan</w:delText>
        </w:r>
        <w:r w:rsidR="000E4DBA" w:rsidDel="009F648A">
          <w:rPr>
            <w:rFonts w:ascii="Times New Roman" w:hAnsi="Times New Roman"/>
            <w:sz w:val="24"/>
            <w:szCs w:val="24"/>
            <w:lang w:val="en-US"/>
          </w:rPr>
          <w:delText xml:space="preserve"> setiap tahunnya selama 10 (sepuluh) tahun atau sebesar ……………………. setelah disampaikannya setiap laporan monitoring setiap tahun selama 10 (sepuluh) tahun</w:delText>
        </w:r>
        <w:commentRangeEnd w:id="64"/>
        <w:r w:rsidR="0061336D" w:rsidDel="009F648A">
          <w:rPr>
            <w:rStyle w:val="CommentReference"/>
            <w:lang w:val="en-US" w:eastAsia="en-US"/>
          </w:rPr>
          <w:commentReference w:id="64"/>
        </w:r>
        <w:commentRangeEnd w:id="65"/>
        <w:r w:rsidR="00D9581E" w:rsidDel="009F648A">
          <w:rPr>
            <w:rStyle w:val="CommentReference"/>
            <w:lang w:val="en-US" w:eastAsia="en-US"/>
          </w:rPr>
          <w:commentReference w:id="65"/>
        </w:r>
        <w:r w:rsidR="000E4DBA" w:rsidDel="009F648A">
          <w:rPr>
            <w:rFonts w:ascii="Times New Roman" w:hAnsi="Times New Roman"/>
            <w:sz w:val="24"/>
            <w:szCs w:val="24"/>
            <w:lang w:val="en-US"/>
          </w:rPr>
          <w:delText xml:space="preserve"> </w:delText>
        </w:r>
        <w:r w:rsidR="000E4DBA" w:rsidRPr="000E4DBA" w:rsidDel="009F648A">
          <w:rPr>
            <w:rFonts w:ascii="Times New Roman" w:hAnsi="Times New Roman"/>
            <w:sz w:val="24"/>
            <w:szCs w:val="24"/>
            <w:lang w:val="en-US"/>
          </w:rPr>
          <w:delText>terhitung satu tahun setelah Berita Acara Selesai Perkerjaan (BASP)</w:delText>
        </w:r>
        <w:r w:rsidRPr="00281CDB" w:rsidDel="009F648A">
          <w:rPr>
            <w:rFonts w:ascii="Times New Roman" w:hAnsi="Times New Roman"/>
            <w:sz w:val="24"/>
            <w:szCs w:val="24"/>
            <w:lang w:val="en-US"/>
          </w:rPr>
          <w:delText>.</w:delText>
        </w:r>
      </w:del>
    </w:p>
    <w:p w14:paraId="57F91CD4" w14:textId="77777777" w:rsidR="00281CDB" w:rsidRPr="00281CDB" w:rsidRDefault="00281CDB" w:rsidP="009906F2">
      <w:pPr>
        <w:pStyle w:val="ListParagraph"/>
        <w:ind w:hanging="360"/>
        <w:jc w:val="both"/>
        <w:rPr>
          <w:rFonts w:ascii="Times New Roman" w:hAnsi="Times New Roman"/>
          <w:sz w:val="24"/>
          <w:szCs w:val="24"/>
          <w:lang w:val="en-US"/>
        </w:rPr>
      </w:pPr>
    </w:p>
    <w:p w14:paraId="1483737B" w14:textId="02CB98D6" w:rsidR="009F648A" w:rsidRDefault="00281CDB" w:rsidP="0087050A">
      <w:pPr>
        <w:pStyle w:val="ListParagraph"/>
        <w:ind w:hanging="360"/>
        <w:jc w:val="both"/>
        <w:rPr>
          <w:ins w:id="71" w:author="Gaia DB" w:date="2020-07-10T11:58:00Z"/>
          <w:rFonts w:ascii="Times New Roman" w:hAnsi="Times New Roman"/>
          <w:sz w:val="24"/>
          <w:szCs w:val="24"/>
          <w:lang w:val="en-US"/>
        </w:rPr>
      </w:pPr>
      <w:r w:rsidRPr="00281CDB">
        <w:rPr>
          <w:rFonts w:ascii="Times New Roman" w:hAnsi="Times New Roman"/>
          <w:sz w:val="24"/>
          <w:szCs w:val="24"/>
          <w:lang w:val="en-US"/>
        </w:rPr>
        <w:t xml:space="preserve">d. </w:t>
      </w:r>
      <w:r w:rsidR="009906F2">
        <w:rPr>
          <w:rFonts w:ascii="Times New Roman" w:hAnsi="Times New Roman"/>
          <w:sz w:val="24"/>
          <w:szCs w:val="24"/>
          <w:lang w:val="en-US"/>
        </w:rPr>
        <w:tab/>
      </w:r>
      <w:ins w:id="72" w:author="Gaia DB" w:date="2020-07-10T11:58:00Z">
        <w:r w:rsidR="009F648A">
          <w:rPr>
            <w:rFonts w:ascii="Times New Roman" w:hAnsi="Times New Roman"/>
            <w:sz w:val="24"/>
            <w:szCs w:val="24"/>
            <w:lang w:val="en-US"/>
          </w:rPr>
          <w:t>Pembayaran Termin I</w:t>
        </w:r>
      </w:ins>
      <w:ins w:id="73" w:author="Gaia DB" w:date="2020-07-10T11:59:00Z">
        <w:r w:rsidR="00A318E2">
          <w:rPr>
            <w:rFonts w:ascii="Times New Roman" w:hAnsi="Times New Roman"/>
            <w:sz w:val="24"/>
            <w:szCs w:val="24"/>
            <w:lang w:val="en-US"/>
          </w:rPr>
          <w:t>V</w:t>
        </w:r>
      </w:ins>
      <w:ins w:id="74" w:author="Gaia DB" w:date="2020-07-10T11:58:00Z">
        <w:r w:rsidR="009F648A">
          <w:rPr>
            <w:rFonts w:ascii="Times New Roman" w:hAnsi="Times New Roman"/>
            <w:sz w:val="24"/>
            <w:szCs w:val="24"/>
            <w:lang w:val="en-US"/>
          </w:rPr>
          <w:t xml:space="preserve"> sebesar </w:t>
        </w:r>
      </w:ins>
      <w:ins w:id="75" w:author="Gaia DB" w:date="2020-07-10T11:59:00Z">
        <w:r w:rsidR="00A318E2">
          <w:rPr>
            <w:rFonts w:ascii="Times New Roman" w:hAnsi="Times New Roman"/>
            <w:sz w:val="24"/>
            <w:szCs w:val="24"/>
            <w:lang w:val="en-US"/>
          </w:rPr>
          <w:t>1</w:t>
        </w:r>
      </w:ins>
      <w:ins w:id="76" w:author="Gaia DB" w:date="2020-07-10T11:58:00Z">
        <w:r w:rsidR="009F648A">
          <w:rPr>
            <w:rFonts w:ascii="Times New Roman" w:hAnsi="Times New Roman"/>
            <w:sz w:val="24"/>
            <w:szCs w:val="24"/>
            <w:lang w:val="en-US"/>
          </w:rPr>
          <w:t>0</w:t>
        </w:r>
        <w:r w:rsidR="009F648A" w:rsidRPr="00275B7C">
          <w:rPr>
            <w:rFonts w:ascii="Times New Roman" w:hAnsi="Times New Roman"/>
            <w:sz w:val="24"/>
            <w:szCs w:val="24"/>
            <w:lang w:val="en-US"/>
          </w:rPr>
          <w:t>% (</w:t>
        </w:r>
      </w:ins>
      <w:ins w:id="77" w:author="Gaia DB" w:date="2020-07-10T11:59:00Z">
        <w:r w:rsidR="00A318E2">
          <w:rPr>
            <w:rFonts w:ascii="Times New Roman" w:hAnsi="Times New Roman"/>
            <w:sz w:val="24"/>
            <w:szCs w:val="24"/>
            <w:lang w:val="en-US"/>
          </w:rPr>
          <w:t>se</w:t>
        </w:r>
      </w:ins>
      <w:ins w:id="78" w:author="Gaia DB" w:date="2020-07-10T11:58:00Z">
        <w:r w:rsidR="009F648A" w:rsidRPr="00275B7C">
          <w:rPr>
            <w:rFonts w:ascii="Times New Roman" w:hAnsi="Times New Roman"/>
            <w:sz w:val="24"/>
            <w:szCs w:val="24"/>
            <w:lang w:val="en-US"/>
          </w:rPr>
          <w:t xml:space="preserve">puluh per seratus) dari nilai kontrak sebesar </w:t>
        </w:r>
        <w:r w:rsidR="009F648A">
          <w:rPr>
            <w:rFonts w:ascii="Times New Roman" w:eastAsia="MS Mincho" w:hAnsi="Times New Roman"/>
            <w:sz w:val="24"/>
            <w:szCs w:val="24"/>
            <w:lang w:val="fi-FI"/>
          </w:rPr>
          <w:t>................................</w:t>
        </w:r>
        <w:r w:rsidR="009F648A">
          <w:rPr>
            <w:rFonts w:ascii="Times New Roman" w:hAnsi="Times New Roman"/>
            <w:sz w:val="24"/>
            <w:szCs w:val="24"/>
            <w:lang w:val="en-US"/>
          </w:rPr>
          <w:t xml:space="preserve"> atau sebesar ………………………,</w:t>
        </w:r>
        <w:r w:rsidR="009F648A" w:rsidRPr="00281CDB">
          <w:rPr>
            <w:rFonts w:ascii="Times New Roman" w:hAnsi="Times New Roman"/>
            <w:sz w:val="24"/>
            <w:szCs w:val="24"/>
            <w:lang w:val="en-US"/>
          </w:rPr>
          <w:t xml:space="preserve"> harga belum termasuk Pajak Penghasilan </w:t>
        </w:r>
        <w:r w:rsidR="009F648A">
          <w:rPr>
            <w:rFonts w:ascii="Times New Roman" w:hAnsi="Times New Roman"/>
            <w:sz w:val="24"/>
            <w:szCs w:val="24"/>
            <w:lang w:val="en-US"/>
          </w:rPr>
          <w:t>(PPh) dipotong langsung oleh Pihak Pertama</w:t>
        </w:r>
        <w:r w:rsidR="009F648A" w:rsidRPr="00281CDB">
          <w:rPr>
            <w:rFonts w:ascii="Times New Roman" w:hAnsi="Times New Roman"/>
            <w:sz w:val="24"/>
            <w:szCs w:val="24"/>
            <w:lang w:val="en-US"/>
          </w:rPr>
          <w:t xml:space="preserve"> sebany</w:t>
        </w:r>
        <w:r w:rsidR="009F648A">
          <w:rPr>
            <w:rFonts w:ascii="Times New Roman" w:hAnsi="Times New Roman"/>
            <w:sz w:val="24"/>
            <w:szCs w:val="24"/>
            <w:lang w:val="en-US"/>
          </w:rPr>
          <w:t xml:space="preserve">ak 2% (dua persen), </w:t>
        </w:r>
      </w:ins>
      <w:ins w:id="79" w:author="Gaia DB" w:date="2020-07-10T12:02:00Z">
        <w:r w:rsidR="00A318E2" w:rsidRPr="00A318E2">
          <w:rPr>
            <w:rFonts w:ascii="Times New Roman" w:hAnsi="Times New Roman"/>
            <w:sz w:val="24"/>
            <w:szCs w:val="24"/>
            <w:lang w:val="en-US"/>
          </w:rPr>
          <w:t>dibayarkan setelah Pihak Kedua menyampaikan Laporan Monitoring Kegiatan Kompensasi RSPO, Berita Acara Selesai Pekerjaan (BASP), laporan utama hasil implementasi kompensasi RSPO yang disetujui RSPO, dan laporan keuangan kepada Pihak Pertama</w:t>
        </w:r>
      </w:ins>
    </w:p>
    <w:p w14:paraId="075FA905" w14:textId="77777777" w:rsidR="009F648A" w:rsidRDefault="009F648A" w:rsidP="0087050A">
      <w:pPr>
        <w:pStyle w:val="ListParagraph"/>
        <w:ind w:hanging="360"/>
        <w:jc w:val="both"/>
        <w:rPr>
          <w:ins w:id="80" w:author="Gaia DB" w:date="2020-07-10T11:58:00Z"/>
          <w:rFonts w:ascii="Times New Roman" w:hAnsi="Times New Roman"/>
          <w:sz w:val="24"/>
          <w:szCs w:val="24"/>
          <w:lang w:val="en-US"/>
        </w:rPr>
      </w:pPr>
    </w:p>
    <w:p w14:paraId="0DA1AF90" w14:textId="47C5ED22" w:rsidR="00281CDB" w:rsidRPr="0087050A" w:rsidRDefault="009F648A" w:rsidP="0087050A">
      <w:pPr>
        <w:pStyle w:val="ListParagraph"/>
        <w:ind w:hanging="360"/>
        <w:jc w:val="both"/>
        <w:rPr>
          <w:rFonts w:ascii="Times New Roman" w:hAnsi="Times New Roman"/>
          <w:sz w:val="24"/>
          <w:szCs w:val="24"/>
          <w:lang w:val="en-US"/>
        </w:rPr>
      </w:pPr>
      <w:ins w:id="81" w:author="Gaia DB" w:date="2020-07-10T11:58:00Z">
        <w:r>
          <w:rPr>
            <w:rFonts w:ascii="Times New Roman" w:hAnsi="Times New Roman"/>
            <w:sz w:val="24"/>
            <w:szCs w:val="24"/>
            <w:lang w:val="en-US"/>
          </w:rPr>
          <w:t>e.</w:t>
        </w:r>
        <w:r>
          <w:rPr>
            <w:rFonts w:ascii="Times New Roman" w:hAnsi="Times New Roman"/>
            <w:sz w:val="24"/>
            <w:szCs w:val="24"/>
            <w:lang w:val="en-US"/>
          </w:rPr>
          <w:tab/>
        </w:r>
      </w:ins>
      <w:r w:rsidR="00281CDB" w:rsidRPr="00281CDB">
        <w:rPr>
          <w:rFonts w:ascii="Times New Roman" w:hAnsi="Times New Roman"/>
          <w:sz w:val="24"/>
          <w:szCs w:val="24"/>
          <w:lang w:val="en-US"/>
        </w:rPr>
        <w:t>Dalam se</w:t>
      </w:r>
      <w:r w:rsidR="004B6BA1">
        <w:rPr>
          <w:rFonts w:ascii="Times New Roman" w:hAnsi="Times New Roman"/>
          <w:sz w:val="24"/>
          <w:szCs w:val="24"/>
          <w:lang w:val="en-US"/>
        </w:rPr>
        <w:t>tiap pembayaran, Pihak Kedua</w:t>
      </w:r>
      <w:r w:rsidR="00281CDB" w:rsidRPr="00281CDB">
        <w:rPr>
          <w:rFonts w:ascii="Times New Roman" w:hAnsi="Times New Roman"/>
          <w:sz w:val="24"/>
          <w:szCs w:val="24"/>
          <w:lang w:val="en-US"/>
        </w:rPr>
        <w:t xml:space="preserve"> wajib menyerahkan </w:t>
      </w:r>
      <w:r w:rsidR="00274599">
        <w:rPr>
          <w:rFonts w:ascii="Times New Roman" w:hAnsi="Times New Roman"/>
          <w:sz w:val="24"/>
          <w:szCs w:val="24"/>
          <w:lang w:val="en-US"/>
        </w:rPr>
        <w:t>dokumen-dokumen sebagai berikut</w:t>
      </w:r>
      <w:r w:rsidR="003A3F37">
        <w:rPr>
          <w:rFonts w:ascii="Times New Roman" w:hAnsi="Times New Roman"/>
          <w:sz w:val="24"/>
          <w:szCs w:val="24"/>
          <w:lang w:val="en-US"/>
        </w:rPr>
        <w:t>: Invoice dan</w:t>
      </w:r>
      <w:r w:rsidR="00427832">
        <w:rPr>
          <w:rFonts w:ascii="Times New Roman" w:hAnsi="Times New Roman"/>
          <w:sz w:val="24"/>
          <w:szCs w:val="24"/>
          <w:lang w:val="en-US"/>
        </w:rPr>
        <w:t xml:space="preserve"> Kwitansi berme</w:t>
      </w:r>
      <w:r w:rsidR="00281CDB" w:rsidRPr="00281CDB">
        <w:rPr>
          <w:rFonts w:ascii="Times New Roman" w:hAnsi="Times New Roman"/>
          <w:sz w:val="24"/>
          <w:szCs w:val="24"/>
          <w:lang w:val="en-US"/>
        </w:rPr>
        <w:t>terai yang dialamatkan sesuai dengan NPWP yang terlampir.</w:t>
      </w:r>
    </w:p>
    <w:p w14:paraId="3B656FFE" w14:textId="77777777" w:rsidR="009906F2" w:rsidRPr="007818F2" w:rsidRDefault="009906F2" w:rsidP="007818F2">
      <w:pPr>
        <w:pStyle w:val="ListParagraph"/>
        <w:ind w:hanging="360"/>
        <w:jc w:val="both"/>
        <w:rPr>
          <w:rFonts w:ascii="Times New Roman" w:hAnsi="Times New Roman"/>
          <w:sz w:val="24"/>
          <w:szCs w:val="24"/>
          <w:lang w:val="en-US"/>
        </w:rPr>
      </w:pPr>
    </w:p>
    <w:p w14:paraId="40685912" w14:textId="6A8DE586" w:rsidR="009906F2" w:rsidRPr="007818F2" w:rsidRDefault="0087050A" w:rsidP="001007D0">
      <w:pPr>
        <w:pStyle w:val="ListParagraph"/>
        <w:numPr>
          <w:ilvl w:val="0"/>
          <w:numId w:val="7"/>
        </w:numPr>
        <w:jc w:val="both"/>
        <w:rPr>
          <w:rFonts w:ascii="Times New Roman" w:hAnsi="Times New Roman"/>
          <w:sz w:val="24"/>
          <w:szCs w:val="24"/>
        </w:rPr>
      </w:pPr>
      <w:r>
        <w:rPr>
          <w:rFonts w:ascii="Times New Roman" w:hAnsi="Times New Roman"/>
          <w:sz w:val="24"/>
          <w:szCs w:val="24"/>
          <w:lang w:val="en-US"/>
        </w:rPr>
        <w:t xml:space="preserve">Pihak Pertama akan melakukan </w:t>
      </w:r>
      <w:r>
        <w:rPr>
          <w:rFonts w:ascii="Times New Roman" w:hAnsi="Times New Roman"/>
          <w:sz w:val="24"/>
          <w:szCs w:val="24"/>
        </w:rPr>
        <w:t>p</w:t>
      </w:r>
      <w:r w:rsidR="00281CDB" w:rsidRPr="007818F2">
        <w:rPr>
          <w:rFonts w:ascii="Times New Roman" w:hAnsi="Times New Roman"/>
          <w:sz w:val="24"/>
          <w:szCs w:val="24"/>
        </w:rPr>
        <w:t xml:space="preserve">embayaran maksimal </w:t>
      </w:r>
      <w:r w:rsidR="003A3F37">
        <w:rPr>
          <w:rFonts w:ascii="Times New Roman" w:hAnsi="Times New Roman"/>
          <w:sz w:val="24"/>
          <w:szCs w:val="24"/>
          <w:lang w:val="en-US"/>
        </w:rPr>
        <w:t xml:space="preserve">30 </w:t>
      </w:r>
      <w:r w:rsidR="00281CDB" w:rsidRPr="007818F2">
        <w:rPr>
          <w:rFonts w:ascii="Times New Roman" w:hAnsi="Times New Roman"/>
          <w:sz w:val="24"/>
          <w:szCs w:val="24"/>
        </w:rPr>
        <w:t>(</w:t>
      </w:r>
      <w:r w:rsidR="003A3F37">
        <w:rPr>
          <w:rFonts w:ascii="Times New Roman" w:hAnsi="Times New Roman"/>
          <w:sz w:val="24"/>
          <w:szCs w:val="24"/>
          <w:lang w:val="en-US"/>
        </w:rPr>
        <w:t>tiga puluh</w:t>
      </w:r>
      <w:r w:rsidR="00281CDB" w:rsidRPr="007818F2">
        <w:rPr>
          <w:rFonts w:ascii="Times New Roman" w:hAnsi="Times New Roman"/>
          <w:sz w:val="24"/>
          <w:szCs w:val="24"/>
        </w:rPr>
        <w:t>) hari setela</w:t>
      </w:r>
      <w:r w:rsidR="009906F2" w:rsidRPr="007818F2">
        <w:rPr>
          <w:rFonts w:ascii="Times New Roman" w:hAnsi="Times New Roman"/>
          <w:sz w:val="24"/>
          <w:szCs w:val="24"/>
        </w:rPr>
        <w:t xml:space="preserve">h persyaratan </w:t>
      </w:r>
      <w:r>
        <w:rPr>
          <w:rFonts w:ascii="Times New Roman" w:hAnsi="Times New Roman"/>
          <w:sz w:val="24"/>
          <w:szCs w:val="24"/>
          <w:lang w:val="en-US"/>
        </w:rPr>
        <w:t xml:space="preserve">dan dokumen </w:t>
      </w:r>
      <w:r w:rsidR="009906F2" w:rsidRPr="007818F2">
        <w:rPr>
          <w:rFonts w:ascii="Times New Roman" w:hAnsi="Times New Roman"/>
          <w:sz w:val="24"/>
          <w:szCs w:val="24"/>
        </w:rPr>
        <w:t xml:space="preserve">yang diminta oleh </w:t>
      </w:r>
      <w:r w:rsidR="00620DA4" w:rsidRPr="007818F2">
        <w:rPr>
          <w:rFonts w:ascii="Times New Roman" w:hAnsi="Times New Roman"/>
          <w:sz w:val="24"/>
          <w:szCs w:val="24"/>
        </w:rPr>
        <w:t xml:space="preserve">Pihak Pertama </w:t>
      </w:r>
      <w:r>
        <w:rPr>
          <w:rFonts w:ascii="Times New Roman" w:hAnsi="Times New Roman"/>
          <w:sz w:val="24"/>
          <w:szCs w:val="24"/>
          <w:lang w:val="en-US"/>
        </w:rPr>
        <w:t>telah</w:t>
      </w:r>
      <w:r w:rsidR="00620DA4" w:rsidRPr="007818F2">
        <w:rPr>
          <w:rFonts w:ascii="Times New Roman" w:hAnsi="Times New Roman"/>
          <w:sz w:val="24"/>
          <w:szCs w:val="24"/>
        </w:rPr>
        <w:t xml:space="preserve"> dilengkapi oleh Pihak Kedua</w:t>
      </w:r>
      <w:r>
        <w:rPr>
          <w:rFonts w:ascii="Times New Roman" w:hAnsi="Times New Roman"/>
          <w:sz w:val="24"/>
          <w:szCs w:val="24"/>
        </w:rPr>
        <w:t xml:space="preserve"> setiap terminnya, dengan deskripsi sebagai berikut:</w:t>
      </w:r>
      <w:r w:rsidR="00281CDB" w:rsidRPr="007818F2">
        <w:rPr>
          <w:rFonts w:ascii="Times New Roman" w:hAnsi="Times New Roman"/>
          <w:sz w:val="24"/>
          <w:szCs w:val="24"/>
        </w:rPr>
        <w:t xml:space="preserve"> </w:t>
      </w:r>
    </w:p>
    <w:p w14:paraId="2C85E42D" w14:textId="2994A02C" w:rsidR="00281CDB" w:rsidRDefault="00281CDB" w:rsidP="001007D0">
      <w:pPr>
        <w:pStyle w:val="ListParagraph"/>
        <w:numPr>
          <w:ilvl w:val="1"/>
          <w:numId w:val="18"/>
        </w:numPr>
        <w:jc w:val="both"/>
        <w:rPr>
          <w:rFonts w:ascii="Times New Roman" w:hAnsi="Times New Roman"/>
          <w:sz w:val="24"/>
          <w:szCs w:val="24"/>
          <w:lang w:val="en-US"/>
        </w:rPr>
      </w:pPr>
      <w:r w:rsidRPr="00281CDB">
        <w:rPr>
          <w:rFonts w:ascii="Times New Roman" w:hAnsi="Times New Roman"/>
          <w:sz w:val="24"/>
          <w:szCs w:val="24"/>
          <w:lang w:val="en-US"/>
        </w:rPr>
        <w:t>Dalam</w:t>
      </w:r>
      <w:r w:rsidR="00274599">
        <w:rPr>
          <w:rFonts w:ascii="Times New Roman" w:hAnsi="Times New Roman"/>
          <w:sz w:val="24"/>
          <w:szCs w:val="24"/>
          <w:lang w:val="en-US"/>
        </w:rPr>
        <w:t xml:space="preserve"> Pembayaran Termin I</w:t>
      </w:r>
      <w:r w:rsidR="00620DA4">
        <w:rPr>
          <w:rFonts w:ascii="Times New Roman" w:hAnsi="Times New Roman"/>
          <w:sz w:val="24"/>
          <w:szCs w:val="24"/>
          <w:lang w:val="en-US"/>
        </w:rPr>
        <w:t>, Pihak Kedua</w:t>
      </w:r>
      <w:r w:rsidRPr="00281CDB">
        <w:rPr>
          <w:rFonts w:ascii="Times New Roman" w:hAnsi="Times New Roman"/>
          <w:sz w:val="24"/>
          <w:szCs w:val="24"/>
          <w:lang w:val="en-US"/>
        </w:rPr>
        <w:t xml:space="preserve"> wajib menyerahkan dokumen-dokumen sebagai berikut:</w:t>
      </w:r>
      <w:r w:rsidR="0087050A">
        <w:rPr>
          <w:rFonts w:ascii="Times New Roman" w:hAnsi="Times New Roman"/>
          <w:sz w:val="24"/>
          <w:szCs w:val="24"/>
          <w:lang w:val="en-US"/>
        </w:rPr>
        <w:t xml:space="preserve"> </w:t>
      </w:r>
      <w:r w:rsidRPr="00281CDB">
        <w:rPr>
          <w:rFonts w:ascii="Times New Roman" w:hAnsi="Times New Roman"/>
          <w:sz w:val="24"/>
          <w:szCs w:val="24"/>
          <w:lang w:val="en-US"/>
        </w:rPr>
        <w:t xml:space="preserve">Copy </w:t>
      </w:r>
      <w:r w:rsidR="0045243E">
        <w:rPr>
          <w:rFonts w:ascii="Times New Roman" w:hAnsi="Times New Roman"/>
          <w:sz w:val="24"/>
          <w:szCs w:val="24"/>
          <w:lang w:val="en-US"/>
        </w:rPr>
        <w:t>Nomor Pokok Wajib Pajak (</w:t>
      </w:r>
      <w:r w:rsidRPr="00281CDB">
        <w:rPr>
          <w:rFonts w:ascii="Times New Roman" w:hAnsi="Times New Roman"/>
          <w:sz w:val="24"/>
          <w:szCs w:val="24"/>
          <w:lang w:val="en-US"/>
        </w:rPr>
        <w:t>NPWP</w:t>
      </w:r>
      <w:r w:rsidR="0045243E">
        <w:rPr>
          <w:rFonts w:ascii="Times New Roman" w:hAnsi="Times New Roman"/>
          <w:sz w:val="24"/>
          <w:szCs w:val="24"/>
          <w:lang w:val="en-US"/>
        </w:rPr>
        <w:t>)</w:t>
      </w:r>
      <w:r w:rsidRPr="00281CDB">
        <w:rPr>
          <w:rFonts w:ascii="Times New Roman" w:hAnsi="Times New Roman"/>
          <w:sz w:val="24"/>
          <w:szCs w:val="24"/>
          <w:lang w:val="en-US"/>
        </w:rPr>
        <w:t>, copy</w:t>
      </w:r>
      <w:r w:rsidR="0045243E">
        <w:rPr>
          <w:rFonts w:ascii="Times New Roman" w:hAnsi="Times New Roman"/>
          <w:sz w:val="24"/>
          <w:szCs w:val="24"/>
          <w:lang w:val="en-US"/>
        </w:rPr>
        <w:t xml:space="preserve"> Kartu Tanda Penduduk</w:t>
      </w:r>
      <w:r w:rsidRPr="00281CDB">
        <w:rPr>
          <w:rFonts w:ascii="Times New Roman" w:hAnsi="Times New Roman"/>
          <w:sz w:val="24"/>
          <w:szCs w:val="24"/>
          <w:lang w:val="en-US"/>
        </w:rPr>
        <w:t xml:space="preserve"> </w:t>
      </w:r>
      <w:r w:rsidR="0045243E">
        <w:rPr>
          <w:rFonts w:ascii="Times New Roman" w:hAnsi="Times New Roman"/>
          <w:sz w:val="24"/>
          <w:szCs w:val="24"/>
          <w:lang w:val="en-US"/>
        </w:rPr>
        <w:t>(</w:t>
      </w:r>
      <w:r w:rsidRPr="00281CDB">
        <w:rPr>
          <w:rFonts w:ascii="Times New Roman" w:hAnsi="Times New Roman"/>
          <w:sz w:val="24"/>
          <w:szCs w:val="24"/>
          <w:lang w:val="en-US"/>
        </w:rPr>
        <w:t>KTP</w:t>
      </w:r>
      <w:r w:rsidR="0045243E">
        <w:rPr>
          <w:rFonts w:ascii="Times New Roman" w:hAnsi="Times New Roman"/>
          <w:sz w:val="24"/>
          <w:szCs w:val="24"/>
          <w:lang w:val="en-US"/>
        </w:rPr>
        <w:t>)</w:t>
      </w:r>
      <w:r w:rsidR="0087050A">
        <w:rPr>
          <w:rFonts w:ascii="Times New Roman" w:hAnsi="Times New Roman"/>
          <w:sz w:val="24"/>
          <w:szCs w:val="24"/>
          <w:lang w:val="en-US"/>
        </w:rPr>
        <w:t xml:space="preserve"> Direksi</w:t>
      </w:r>
      <w:r w:rsidRPr="00281CDB">
        <w:rPr>
          <w:rFonts w:ascii="Times New Roman" w:hAnsi="Times New Roman"/>
          <w:sz w:val="24"/>
          <w:szCs w:val="24"/>
          <w:lang w:val="en-US"/>
        </w:rPr>
        <w:t xml:space="preserve">, </w:t>
      </w:r>
      <w:r w:rsidR="0087050A">
        <w:rPr>
          <w:rFonts w:ascii="Times New Roman" w:hAnsi="Times New Roman"/>
          <w:sz w:val="24"/>
          <w:szCs w:val="24"/>
          <w:lang w:val="en-US"/>
        </w:rPr>
        <w:t xml:space="preserve">Surat Pernyataan Non-PKP, </w:t>
      </w:r>
      <w:r w:rsidRPr="00281CDB">
        <w:rPr>
          <w:rFonts w:ascii="Times New Roman" w:hAnsi="Times New Roman"/>
          <w:sz w:val="24"/>
          <w:szCs w:val="24"/>
          <w:lang w:val="en-US"/>
        </w:rPr>
        <w:t xml:space="preserve">Copy </w:t>
      </w:r>
      <w:r w:rsidR="0087050A">
        <w:rPr>
          <w:rFonts w:ascii="Times New Roman" w:hAnsi="Times New Roman"/>
          <w:sz w:val="24"/>
          <w:szCs w:val="24"/>
          <w:lang w:val="en-US"/>
        </w:rPr>
        <w:t>Nomor Induk Berusaha (NIB)</w:t>
      </w:r>
      <w:r w:rsidRPr="00281CDB">
        <w:rPr>
          <w:rFonts w:ascii="Times New Roman" w:hAnsi="Times New Roman"/>
          <w:sz w:val="24"/>
          <w:szCs w:val="24"/>
          <w:lang w:val="en-US"/>
        </w:rPr>
        <w:t xml:space="preserve">, </w:t>
      </w:r>
      <w:ins w:id="82" w:author="Gaia DB" w:date="2020-07-10T14:38:00Z">
        <w:r w:rsidR="00FC29FC">
          <w:rPr>
            <w:rFonts w:ascii="Times New Roman" w:hAnsi="Times New Roman"/>
            <w:sz w:val="24"/>
            <w:szCs w:val="24"/>
            <w:lang w:val="en-US"/>
          </w:rPr>
          <w:t xml:space="preserve">dan </w:t>
        </w:r>
      </w:ins>
      <w:r w:rsidR="0087050A">
        <w:rPr>
          <w:rFonts w:ascii="Times New Roman" w:hAnsi="Times New Roman"/>
          <w:sz w:val="24"/>
          <w:szCs w:val="24"/>
          <w:lang w:val="en-US"/>
        </w:rPr>
        <w:t>Izin Usaha OSS</w:t>
      </w:r>
      <w:commentRangeStart w:id="83"/>
      <w:del w:id="84" w:author="Gaia DB" w:date="2020-07-10T14:38:00Z">
        <w:r w:rsidR="0087050A" w:rsidDel="00FC29FC">
          <w:rPr>
            <w:rFonts w:ascii="Times New Roman" w:hAnsi="Times New Roman"/>
            <w:sz w:val="24"/>
            <w:szCs w:val="24"/>
            <w:lang w:val="en-US"/>
          </w:rPr>
          <w:delText>, dan izin Operasional atau Komersil OSS</w:delText>
        </w:r>
      </w:del>
      <w:commentRangeEnd w:id="83"/>
      <w:r w:rsidR="00370EFA">
        <w:rPr>
          <w:rStyle w:val="CommentReference"/>
          <w:lang w:val="en-US" w:eastAsia="en-US"/>
        </w:rPr>
        <w:commentReference w:id="83"/>
      </w:r>
      <w:r w:rsidR="003958FE">
        <w:rPr>
          <w:rFonts w:ascii="Times New Roman" w:hAnsi="Times New Roman"/>
          <w:sz w:val="24"/>
          <w:szCs w:val="24"/>
          <w:lang w:val="en-US"/>
        </w:rPr>
        <w:t>.</w:t>
      </w:r>
    </w:p>
    <w:p w14:paraId="278F4F91" w14:textId="5739D822" w:rsidR="00281CDB" w:rsidRPr="0087050A" w:rsidRDefault="00EB2273" w:rsidP="001007D0">
      <w:pPr>
        <w:pStyle w:val="ListParagraph"/>
        <w:numPr>
          <w:ilvl w:val="1"/>
          <w:numId w:val="18"/>
        </w:numPr>
        <w:jc w:val="both"/>
        <w:rPr>
          <w:rFonts w:ascii="Times New Roman" w:hAnsi="Times New Roman"/>
          <w:sz w:val="24"/>
          <w:szCs w:val="24"/>
          <w:lang w:val="en-US"/>
        </w:rPr>
      </w:pPr>
      <w:r w:rsidRPr="0087050A">
        <w:rPr>
          <w:rFonts w:ascii="Times New Roman" w:hAnsi="Times New Roman"/>
          <w:sz w:val="24"/>
          <w:szCs w:val="24"/>
          <w:lang w:val="en-US"/>
        </w:rPr>
        <w:t xml:space="preserve">Dalam setiap pembayaran, Pihak Pertama </w:t>
      </w:r>
      <w:r w:rsidR="00281CDB" w:rsidRPr="0087050A">
        <w:rPr>
          <w:rFonts w:ascii="Times New Roman" w:hAnsi="Times New Roman"/>
          <w:sz w:val="24"/>
          <w:szCs w:val="24"/>
          <w:lang w:val="en-US"/>
        </w:rPr>
        <w:t xml:space="preserve">harus telah menerima asli </w:t>
      </w:r>
      <w:r w:rsidR="00274599" w:rsidRPr="0087050A">
        <w:rPr>
          <w:rFonts w:ascii="Times New Roman" w:hAnsi="Times New Roman"/>
          <w:sz w:val="24"/>
          <w:szCs w:val="24"/>
          <w:lang w:val="en-US"/>
        </w:rPr>
        <w:t>dokumen-dokumen sebagai berikut</w:t>
      </w:r>
      <w:r w:rsidR="0087050A">
        <w:rPr>
          <w:rFonts w:ascii="Times New Roman" w:hAnsi="Times New Roman"/>
          <w:sz w:val="24"/>
          <w:szCs w:val="24"/>
          <w:lang w:val="en-US"/>
        </w:rPr>
        <w:t xml:space="preserve">: Invoice, </w:t>
      </w:r>
      <w:r w:rsidR="00281CDB" w:rsidRPr="0087050A">
        <w:rPr>
          <w:rFonts w:ascii="Times New Roman" w:hAnsi="Times New Roman"/>
          <w:sz w:val="24"/>
          <w:szCs w:val="24"/>
          <w:lang w:val="en-US"/>
        </w:rPr>
        <w:t>Kwitansi bermeterai y</w:t>
      </w:r>
      <w:r w:rsidR="0087050A">
        <w:rPr>
          <w:rFonts w:ascii="Times New Roman" w:hAnsi="Times New Roman"/>
          <w:sz w:val="24"/>
          <w:szCs w:val="24"/>
          <w:lang w:val="en-US"/>
        </w:rPr>
        <w:t xml:space="preserve">ang telah dibuat secara lengkap, Copy NPWP, dan </w:t>
      </w:r>
      <w:r w:rsidR="00BD1027">
        <w:rPr>
          <w:rFonts w:ascii="Times New Roman" w:hAnsi="Times New Roman"/>
          <w:sz w:val="24"/>
          <w:szCs w:val="24"/>
          <w:lang w:val="en-US"/>
        </w:rPr>
        <w:t>dokumen lain yang dipersyaratkan dalam pasal 7 (1) perjanjian ini.</w:t>
      </w:r>
    </w:p>
    <w:p w14:paraId="3FEC3083" w14:textId="77777777" w:rsidR="00281CDB" w:rsidRPr="00281CDB" w:rsidRDefault="00281CDB" w:rsidP="009906F2">
      <w:pPr>
        <w:pStyle w:val="ListParagraph"/>
        <w:ind w:hanging="360"/>
        <w:jc w:val="both"/>
        <w:rPr>
          <w:rFonts w:ascii="Times New Roman" w:hAnsi="Times New Roman"/>
          <w:sz w:val="24"/>
          <w:szCs w:val="24"/>
          <w:lang w:val="en-US"/>
        </w:rPr>
      </w:pPr>
    </w:p>
    <w:p w14:paraId="754242AC" w14:textId="28FAE2EF" w:rsidR="00762283" w:rsidRPr="007818F2" w:rsidRDefault="00281CDB" w:rsidP="001007D0">
      <w:pPr>
        <w:pStyle w:val="ListParagraph"/>
        <w:numPr>
          <w:ilvl w:val="0"/>
          <w:numId w:val="7"/>
        </w:numPr>
        <w:jc w:val="both"/>
        <w:rPr>
          <w:rFonts w:ascii="Times New Roman" w:hAnsi="Times New Roman"/>
          <w:sz w:val="24"/>
          <w:szCs w:val="24"/>
          <w:lang w:val="en-US"/>
        </w:rPr>
      </w:pPr>
      <w:r w:rsidRPr="00281CDB">
        <w:rPr>
          <w:rFonts w:ascii="Times New Roman" w:hAnsi="Times New Roman"/>
          <w:sz w:val="24"/>
          <w:szCs w:val="24"/>
          <w:lang w:val="en-US"/>
        </w:rPr>
        <w:t>Pembayaran atas biaya pelaksanaan Pek</w:t>
      </w:r>
      <w:r w:rsidR="00EB2273">
        <w:rPr>
          <w:rFonts w:ascii="Times New Roman" w:hAnsi="Times New Roman"/>
          <w:sz w:val="24"/>
          <w:szCs w:val="24"/>
          <w:lang w:val="en-US"/>
        </w:rPr>
        <w:t>erjaan tersebut di atas oleh Pihak Pertama</w:t>
      </w:r>
      <w:r w:rsidRPr="00281CDB">
        <w:rPr>
          <w:rFonts w:ascii="Times New Roman" w:hAnsi="Times New Roman"/>
          <w:sz w:val="24"/>
          <w:szCs w:val="24"/>
          <w:lang w:val="en-US"/>
        </w:rPr>
        <w:t xml:space="preserve"> kepada </w:t>
      </w:r>
      <w:r w:rsidR="0035081C">
        <w:rPr>
          <w:rFonts w:ascii="Times New Roman" w:hAnsi="Times New Roman"/>
          <w:sz w:val="24"/>
          <w:szCs w:val="24"/>
          <w:lang w:val="en-US"/>
        </w:rPr>
        <w:t>Pihak Kedua (</w:t>
      </w:r>
      <w:r w:rsidRPr="00281CDB">
        <w:rPr>
          <w:rFonts w:ascii="Times New Roman" w:hAnsi="Times New Roman"/>
          <w:sz w:val="24"/>
          <w:szCs w:val="24"/>
          <w:lang w:val="en-US"/>
        </w:rPr>
        <w:t>Konsultan</w:t>
      </w:r>
      <w:r w:rsidR="0035081C">
        <w:rPr>
          <w:rFonts w:ascii="Times New Roman" w:hAnsi="Times New Roman"/>
          <w:sz w:val="24"/>
          <w:szCs w:val="24"/>
          <w:lang w:val="en-US"/>
        </w:rPr>
        <w:t xml:space="preserve">) </w:t>
      </w:r>
      <w:r w:rsidRPr="00281CDB">
        <w:rPr>
          <w:rFonts w:ascii="Times New Roman" w:hAnsi="Times New Roman"/>
          <w:sz w:val="24"/>
          <w:szCs w:val="24"/>
          <w:lang w:val="en-US"/>
        </w:rPr>
        <w:t>dilakukan dengan cara transfer ke re</w:t>
      </w:r>
      <w:r w:rsidR="00EB2273">
        <w:rPr>
          <w:rFonts w:ascii="Times New Roman" w:hAnsi="Times New Roman"/>
          <w:sz w:val="24"/>
          <w:szCs w:val="24"/>
          <w:lang w:val="en-US"/>
        </w:rPr>
        <w:t xml:space="preserve">kening </w:t>
      </w:r>
      <w:r w:rsidR="0035081C">
        <w:rPr>
          <w:rFonts w:ascii="Times New Roman" w:hAnsi="Times New Roman"/>
          <w:sz w:val="24"/>
          <w:szCs w:val="24"/>
          <w:lang w:val="en-US"/>
        </w:rPr>
        <w:t>Pihak Kedua (</w:t>
      </w:r>
      <w:r w:rsidR="00EB2273">
        <w:rPr>
          <w:rFonts w:ascii="Times New Roman" w:hAnsi="Times New Roman"/>
          <w:sz w:val="24"/>
          <w:szCs w:val="24"/>
          <w:lang w:val="en-US"/>
        </w:rPr>
        <w:t>Konsultan</w:t>
      </w:r>
      <w:r w:rsidR="0035081C">
        <w:rPr>
          <w:rFonts w:ascii="Times New Roman" w:hAnsi="Times New Roman"/>
          <w:sz w:val="24"/>
          <w:szCs w:val="24"/>
          <w:lang w:val="en-US"/>
        </w:rPr>
        <w:t>)</w:t>
      </w:r>
      <w:r w:rsidR="00EB2273">
        <w:rPr>
          <w:rFonts w:ascii="Times New Roman" w:hAnsi="Times New Roman"/>
          <w:sz w:val="24"/>
          <w:szCs w:val="24"/>
          <w:lang w:val="en-US"/>
        </w:rPr>
        <w:t xml:space="preserve"> di Bank </w:t>
      </w:r>
      <w:r w:rsidR="00274599" w:rsidRPr="00F6628E">
        <w:rPr>
          <w:rFonts w:ascii="Times New Roman" w:hAnsi="Times New Roman"/>
          <w:sz w:val="24"/>
          <w:szCs w:val="24"/>
          <w:lang w:val="en-US"/>
        </w:rPr>
        <w:t xml:space="preserve">Danamon, Indonesia </w:t>
      </w:r>
      <w:r w:rsidRPr="00281CDB">
        <w:rPr>
          <w:rFonts w:ascii="Times New Roman" w:hAnsi="Times New Roman"/>
          <w:sz w:val="24"/>
          <w:szCs w:val="24"/>
          <w:lang w:val="en-US"/>
        </w:rPr>
        <w:t>No. Rek A/C:</w:t>
      </w:r>
      <w:r w:rsidR="00EB2273">
        <w:rPr>
          <w:rFonts w:ascii="Times New Roman" w:hAnsi="Times New Roman"/>
          <w:sz w:val="24"/>
          <w:szCs w:val="24"/>
          <w:lang w:val="en-US"/>
        </w:rPr>
        <w:t xml:space="preserve"> </w:t>
      </w:r>
      <w:r w:rsidR="00274599" w:rsidRPr="00F6628E">
        <w:rPr>
          <w:rFonts w:ascii="Times New Roman" w:hAnsi="Times New Roman"/>
          <w:sz w:val="24"/>
          <w:szCs w:val="24"/>
          <w:lang w:val="en-US"/>
        </w:rPr>
        <w:t>003591499458</w:t>
      </w:r>
      <w:r w:rsidR="00EB2273">
        <w:rPr>
          <w:rFonts w:ascii="Times New Roman" w:hAnsi="Times New Roman"/>
          <w:sz w:val="24"/>
          <w:szCs w:val="24"/>
          <w:lang w:val="en-US"/>
        </w:rPr>
        <w:t xml:space="preserve"> atas nama </w:t>
      </w:r>
      <w:r w:rsidR="00BD1027">
        <w:rPr>
          <w:rFonts w:ascii="Times New Roman" w:hAnsi="Times New Roman"/>
          <w:sz w:val="24"/>
          <w:szCs w:val="24"/>
          <w:lang w:val="en-US"/>
        </w:rPr>
        <w:t xml:space="preserve">         </w:t>
      </w:r>
      <w:r w:rsidR="00274599" w:rsidRPr="00F6628E">
        <w:rPr>
          <w:rFonts w:ascii="Times New Roman" w:hAnsi="Times New Roman"/>
          <w:sz w:val="24"/>
          <w:szCs w:val="24"/>
          <w:lang w:val="en-US"/>
        </w:rPr>
        <w:t>GAIA EKO DAYA BUANA, PT</w:t>
      </w:r>
      <w:r w:rsidRPr="00281CDB">
        <w:rPr>
          <w:rFonts w:ascii="Times New Roman" w:hAnsi="Times New Roman"/>
          <w:sz w:val="24"/>
          <w:szCs w:val="24"/>
          <w:lang w:val="en-US"/>
        </w:rPr>
        <w:t>.</w:t>
      </w:r>
    </w:p>
    <w:p w14:paraId="493BA1C3" w14:textId="77777777" w:rsidR="00762283" w:rsidRPr="007818F2" w:rsidRDefault="00762283" w:rsidP="00762283">
      <w:pPr>
        <w:pStyle w:val="BodyTextIndent"/>
        <w:tabs>
          <w:tab w:val="left" w:pos="3060"/>
          <w:tab w:val="left" w:pos="6090"/>
        </w:tabs>
        <w:jc w:val="center"/>
        <w:outlineLvl w:val="0"/>
        <w:rPr>
          <w:rFonts w:ascii="Times New Roman" w:eastAsia="MS Mincho" w:hAnsi="Times New Roman"/>
          <w:b/>
          <w:bCs/>
          <w:sz w:val="24"/>
          <w:szCs w:val="24"/>
          <w:lang w:val="nb-NO"/>
        </w:rPr>
      </w:pPr>
      <w:r w:rsidRPr="007818F2">
        <w:rPr>
          <w:rFonts w:ascii="Times New Roman" w:eastAsia="MS Mincho" w:hAnsi="Times New Roman"/>
          <w:b/>
          <w:bCs/>
          <w:sz w:val="24"/>
          <w:szCs w:val="24"/>
        </w:rPr>
        <w:t>Pasal 8</w:t>
      </w:r>
    </w:p>
    <w:p w14:paraId="0FB984D1" w14:textId="2E0159F7" w:rsidR="00762283" w:rsidRPr="007818F2" w:rsidRDefault="00762283" w:rsidP="00762283">
      <w:pPr>
        <w:pStyle w:val="PlainText"/>
        <w:jc w:val="center"/>
        <w:rPr>
          <w:rFonts w:ascii="Times New Roman" w:eastAsia="MS Mincho" w:hAnsi="Times New Roman" w:cs="Times New Roman"/>
          <w:sz w:val="24"/>
          <w:szCs w:val="24"/>
        </w:rPr>
      </w:pPr>
      <w:r w:rsidRPr="007818F2">
        <w:rPr>
          <w:rFonts w:ascii="Times New Roman" w:eastAsia="MS Mincho" w:hAnsi="Times New Roman" w:cs="Times New Roman"/>
          <w:b/>
          <w:bCs/>
          <w:sz w:val="24"/>
          <w:szCs w:val="24"/>
          <w:lang w:val="id-ID"/>
        </w:rPr>
        <w:t>S</w:t>
      </w:r>
      <w:r w:rsidRPr="007818F2">
        <w:rPr>
          <w:rFonts w:ascii="Times New Roman" w:eastAsia="MS Mincho" w:hAnsi="Times New Roman" w:cs="Times New Roman"/>
          <w:b/>
          <w:bCs/>
          <w:sz w:val="24"/>
          <w:szCs w:val="24"/>
        </w:rPr>
        <w:t xml:space="preserve">anksi </w:t>
      </w:r>
      <w:r w:rsidRPr="007818F2">
        <w:rPr>
          <w:rFonts w:ascii="Times New Roman" w:eastAsia="MS Mincho" w:hAnsi="Times New Roman" w:cs="Times New Roman"/>
          <w:b/>
          <w:bCs/>
          <w:sz w:val="24"/>
          <w:szCs w:val="24"/>
          <w:lang w:val="id-ID"/>
        </w:rPr>
        <w:t>D</w:t>
      </w:r>
      <w:r w:rsidRPr="007818F2">
        <w:rPr>
          <w:rFonts w:ascii="Times New Roman" w:eastAsia="MS Mincho" w:hAnsi="Times New Roman" w:cs="Times New Roman"/>
          <w:b/>
          <w:bCs/>
          <w:sz w:val="24"/>
          <w:szCs w:val="24"/>
        </w:rPr>
        <w:t>an</w:t>
      </w:r>
      <w:r w:rsidRPr="007818F2">
        <w:rPr>
          <w:rFonts w:ascii="Times New Roman" w:eastAsia="MS Mincho" w:hAnsi="Times New Roman" w:cs="Times New Roman"/>
          <w:b/>
          <w:bCs/>
          <w:sz w:val="24"/>
          <w:szCs w:val="24"/>
          <w:lang w:val="id-ID"/>
        </w:rPr>
        <w:t xml:space="preserve"> D</w:t>
      </w:r>
      <w:r w:rsidRPr="007818F2">
        <w:rPr>
          <w:rFonts w:ascii="Times New Roman" w:eastAsia="MS Mincho" w:hAnsi="Times New Roman" w:cs="Times New Roman"/>
          <w:b/>
          <w:bCs/>
          <w:sz w:val="24"/>
          <w:szCs w:val="24"/>
        </w:rPr>
        <w:t>enda</w:t>
      </w:r>
    </w:p>
    <w:p w14:paraId="5B290AA2" w14:textId="77777777" w:rsidR="00762283" w:rsidRPr="007818F2" w:rsidRDefault="00762283" w:rsidP="00762283">
      <w:pPr>
        <w:pStyle w:val="PlainText"/>
        <w:jc w:val="both"/>
        <w:rPr>
          <w:rFonts w:ascii="Times New Roman" w:eastAsia="MS Mincho" w:hAnsi="Times New Roman" w:cs="Times New Roman"/>
          <w:sz w:val="24"/>
          <w:szCs w:val="24"/>
          <w:lang w:val="id-ID"/>
        </w:rPr>
      </w:pPr>
    </w:p>
    <w:p w14:paraId="5089D858" w14:textId="2AF795FB" w:rsidR="00762283" w:rsidRPr="007818F2" w:rsidRDefault="00762283" w:rsidP="001007D0">
      <w:pPr>
        <w:pStyle w:val="PlainText"/>
        <w:numPr>
          <w:ilvl w:val="0"/>
          <w:numId w:val="19"/>
        </w:numPr>
        <w:ind w:left="426" w:hanging="284"/>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id-ID"/>
        </w:rPr>
        <w:t>Apabila terjadi keterlambatan penyerahan Pekerjaan sehingga melampaui batas waktu termasuk  dalam Pasal 3 ayat (1)</w:t>
      </w:r>
      <w:r w:rsidR="009749FC" w:rsidRPr="009749FC">
        <w:rPr>
          <w:rFonts w:ascii="Times New Roman" w:eastAsia="MS Mincho" w:hAnsi="Times New Roman" w:cs="Times New Roman"/>
          <w:sz w:val="24"/>
          <w:szCs w:val="24"/>
          <w:lang w:val="id-ID"/>
        </w:rPr>
        <w:t xml:space="preserve"> diatas, maka </w:t>
      </w:r>
      <w:r w:rsidR="009749FC">
        <w:rPr>
          <w:rFonts w:ascii="Times New Roman" w:eastAsia="MS Mincho" w:hAnsi="Times New Roman" w:cs="Times New Roman"/>
          <w:sz w:val="24"/>
          <w:szCs w:val="24"/>
        </w:rPr>
        <w:t>Pihak Kedua</w:t>
      </w:r>
      <w:r w:rsidR="009749FC" w:rsidRPr="009749FC">
        <w:rPr>
          <w:rFonts w:ascii="Times New Roman" w:eastAsia="MS Mincho" w:hAnsi="Times New Roman" w:cs="Times New Roman"/>
          <w:sz w:val="24"/>
          <w:szCs w:val="24"/>
          <w:lang w:val="id-ID"/>
        </w:rPr>
        <w:t xml:space="preserve"> </w:t>
      </w:r>
      <w:r w:rsidRPr="007818F2">
        <w:rPr>
          <w:rFonts w:ascii="Times New Roman" w:eastAsia="MS Mincho" w:hAnsi="Times New Roman" w:cs="Times New Roman"/>
          <w:sz w:val="24"/>
          <w:szCs w:val="24"/>
          <w:lang w:val="id-ID"/>
        </w:rPr>
        <w:t xml:space="preserve">akan </w:t>
      </w:r>
      <w:r w:rsidR="00774E6F">
        <w:rPr>
          <w:rFonts w:ascii="Times New Roman" w:eastAsia="MS Mincho" w:hAnsi="Times New Roman" w:cs="Times New Roman"/>
          <w:sz w:val="24"/>
          <w:szCs w:val="24"/>
          <w:lang w:val="id-ID"/>
        </w:rPr>
        <w:t xml:space="preserve">dikenakan denda sebesar </w:t>
      </w:r>
      <w:commentRangeStart w:id="85"/>
      <w:r w:rsidR="00774E6F">
        <w:rPr>
          <w:rFonts w:ascii="Times New Roman" w:eastAsia="MS Mincho" w:hAnsi="Times New Roman" w:cs="Times New Roman"/>
          <w:sz w:val="24"/>
          <w:szCs w:val="24"/>
          <w:lang w:val="id-ID"/>
        </w:rPr>
        <w:t xml:space="preserve">1 0/00 </w:t>
      </w:r>
      <w:r w:rsidRPr="007818F2">
        <w:rPr>
          <w:rFonts w:ascii="Times New Roman" w:eastAsia="MS Mincho" w:hAnsi="Times New Roman" w:cs="Times New Roman"/>
          <w:sz w:val="24"/>
          <w:szCs w:val="24"/>
          <w:lang w:val="id-ID"/>
        </w:rPr>
        <w:t xml:space="preserve">(satu per mil)/ hari </w:t>
      </w:r>
      <w:commentRangeEnd w:id="85"/>
      <w:r w:rsidR="003F7259">
        <w:rPr>
          <w:rStyle w:val="CommentReference"/>
          <w:rFonts w:ascii="Calibri" w:eastAsia="Calibri" w:hAnsi="Calibri" w:cs="Times New Roman"/>
        </w:rPr>
        <w:commentReference w:id="85"/>
      </w:r>
      <w:r w:rsidRPr="007818F2">
        <w:rPr>
          <w:rFonts w:ascii="Times New Roman" w:eastAsia="MS Mincho" w:hAnsi="Times New Roman" w:cs="Times New Roman"/>
          <w:sz w:val="24"/>
          <w:szCs w:val="24"/>
          <w:lang w:val="id-ID"/>
        </w:rPr>
        <w:t>dari harga Pekerjaan selanjutnya disebut “denda keterlambatan”</w:t>
      </w:r>
      <w:r w:rsidRPr="007818F2">
        <w:rPr>
          <w:rFonts w:ascii="Times New Roman" w:eastAsia="MS Mincho" w:hAnsi="Times New Roman" w:cs="Times New Roman"/>
          <w:sz w:val="24"/>
          <w:szCs w:val="24"/>
        </w:rPr>
        <w:t>.</w:t>
      </w:r>
      <w:r w:rsidRPr="007818F2">
        <w:rPr>
          <w:rFonts w:ascii="Times New Roman" w:eastAsia="MS Mincho" w:hAnsi="Times New Roman" w:cs="Times New Roman"/>
          <w:sz w:val="24"/>
          <w:szCs w:val="24"/>
          <w:lang w:val="id-ID"/>
        </w:rPr>
        <w:t xml:space="preserve"> </w:t>
      </w:r>
    </w:p>
    <w:p w14:paraId="533D8C99" w14:textId="77777777" w:rsidR="00762283" w:rsidRPr="007818F2" w:rsidRDefault="00762283" w:rsidP="00762283">
      <w:pPr>
        <w:pStyle w:val="PlainText"/>
        <w:tabs>
          <w:tab w:val="num" w:pos="360"/>
        </w:tabs>
        <w:ind w:left="360" w:hanging="360"/>
        <w:jc w:val="both"/>
        <w:rPr>
          <w:rFonts w:ascii="Times New Roman" w:eastAsia="MS Mincho" w:hAnsi="Times New Roman" w:cs="Times New Roman"/>
          <w:sz w:val="24"/>
          <w:szCs w:val="24"/>
          <w:lang w:val="id-ID"/>
        </w:rPr>
      </w:pPr>
    </w:p>
    <w:p w14:paraId="6B7366F3" w14:textId="78D7F989" w:rsidR="00BD1027" w:rsidRDefault="00762283" w:rsidP="001007D0">
      <w:pPr>
        <w:pStyle w:val="PlainText"/>
        <w:numPr>
          <w:ilvl w:val="0"/>
          <w:numId w:val="19"/>
        </w:numPr>
        <w:ind w:left="426" w:hanging="284"/>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id-ID"/>
        </w:rPr>
        <w:t>Apabila  Pekerjaan  tidak sesuai dengan spesifikasi yang telah disepakati menurut penilaian dari</w:t>
      </w:r>
      <w:r w:rsidRPr="007818F2">
        <w:rPr>
          <w:rFonts w:ascii="Times New Roman" w:eastAsia="MS Mincho" w:hAnsi="Times New Roman" w:cs="Times New Roman"/>
          <w:sz w:val="24"/>
          <w:szCs w:val="24"/>
        </w:rPr>
        <w:t xml:space="preserve"> </w:t>
      </w:r>
      <w:r w:rsidR="001E5F69">
        <w:rPr>
          <w:rFonts w:ascii="Times New Roman" w:eastAsia="MS Mincho" w:hAnsi="Times New Roman" w:cs="Times New Roman"/>
          <w:sz w:val="24"/>
          <w:szCs w:val="24"/>
        </w:rPr>
        <w:t>Pihak Pertama</w:t>
      </w:r>
      <w:r w:rsidR="001E5F69" w:rsidRPr="001E5F69">
        <w:rPr>
          <w:rFonts w:ascii="Times New Roman" w:eastAsia="MS Mincho" w:hAnsi="Times New Roman" w:cs="Times New Roman"/>
          <w:sz w:val="24"/>
          <w:szCs w:val="24"/>
          <w:lang w:val="id-ID"/>
        </w:rPr>
        <w:t xml:space="preserve">, maka </w:t>
      </w:r>
      <w:r w:rsidR="001E5F69">
        <w:rPr>
          <w:rFonts w:ascii="Times New Roman" w:eastAsia="MS Mincho" w:hAnsi="Times New Roman" w:cs="Times New Roman"/>
          <w:sz w:val="24"/>
          <w:szCs w:val="24"/>
        </w:rPr>
        <w:t>Pihak Kedua</w:t>
      </w:r>
      <w:r w:rsidRPr="007818F2">
        <w:rPr>
          <w:rFonts w:ascii="Times New Roman" w:eastAsia="MS Mincho" w:hAnsi="Times New Roman" w:cs="Times New Roman"/>
          <w:sz w:val="24"/>
          <w:szCs w:val="24"/>
          <w:lang w:val="id-ID"/>
        </w:rPr>
        <w:t xml:space="preserve"> akan dikenakan denda sebesar 5 % ( lima persen ) dari Harga Pekerja</w:t>
      </w:r>
      <w:r w:rsidR="00BD1027">
        <w:rPr>
          <w:rFonts w:ascii="Times New Roman" w:eastAsia="MS Mincho" w:hAnsi="Times New Roman" w:cs="Times New Roman"/>
          <w:sz w:val="24"/>
          <w:szCs w:val="24"/>
          <w:lang w:val="id-ID"/>
        </w:rPr>
        <w:t>an.</w:t>
      </w:r>
    </w:p>
    <w:p w14:paraId="108CF050" w14:textId="77777777" w:rsidR="00BD1027" w:rsidRDefault="00BD1027" w:rsidP="00BD1027">
      <w:pPr>
        <w:pStyle w:val="PlainText"/>
        <w:ind w:left="795"/>
        <w:jc w:val="both"/>
        <w:rPr>
          <w:rFonts w:ascii="Times New Roman" w:eastAsia="MS Mincho" w:hAnsi="Times New Roman" w:cs="Times New Roman"/>
          <w:sz w:val="24"/>
          <w:szCs w:val="24"/>
          <w:lang w:val="id-ID"/>
        </w:rPr>
      </w:pPr>
    </w:p>
    <w:p w14:paraId="105499EB" w14:textId="289A4147" w:rsidR="00762283" w:rsidRDefault="00762283" w:rsidP="001007D0">
      <w:pPr>
        <w:pStyle w:val="PlainText"/>
        <w:numPr>
          <w:ilvl w:val="0"/>
          <w:numId w:val="19"/>
        </w:numPr>
        <w:ind w:left="426" w:hanging="284"/>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id-ID"/>
        </w:rPr>
        <w:t>Total denda</w:t>
      </w:r>
      <w:r w:rsidRPr="007818F2">
        <w:rPr>
          <w:rFonts w:ascii="Times New Roman" w:eastAsia="MS Mincho" w:hAnsi="Times New Roman" w:cs="Times New Roman"/>
          <w:sz w:val="24"/>
          <w:szCs w:val="24"/>
          <w:lang w:val="es-ES"/>
        </w:rPr>
        <w:t xml:space="preserve"> keterlambatan</w:t>
      </w:r>
      <w:r w:rsidRPr="007818F2">
        <w:rPr>
          <w:rFonts w:ascii="Times New Roman" w:eastAsia="MS Mincho" w:hAnsi="Times New Roman" w:cs="Times New Roman"/>
          <w:sz w:val="24"/>
          <w:szCs w:val="24"/>
          <w:lang w:val="id-ID"/>
        </w:rPr>
        <w:t xml:space="preserve"> </w:t>
      </w:r>
      <w:r w:rsidRPr="007818F2">
        <w:rPr>
          <w:rFonts w:ascii="Times New Roman" w:eastAsia="MS Mincho" w:hAnsi="Times New Roman" w:cs="Times New Roman"/>
          <w:sz w:val="24"/>
          <w:szCs w:val="24"/>
          <w:lang w:val="es-ES"/>
        </w:rPr>
        <w:t>tersebut</w:t>
      </w:r>
      <w:r w:rsidRPr="007818F2">
        <w:rPr>
          <w:rFonts w:ascii="Times New Roman" w:eastAsia="MS Mincho" w:hAnsi="Times New Roman" w:cs="Times New Roman"/>
          <w:sz w:val="24"/>
          <w:szCs w:val="24"/>
          <w:lang w:val="id-ID"/>
        </w:rPr>
        <w:t xml:space="preserve"> di</w:t>
      </w:r>
      <w:r w:rsidRPr="007818F2">
        <w:rPr>
          <w:rFonts w:ascii="Times New Roman" w:eastAsia="MS Mincho" w:hAnsi="Times New Roman" w:cs="Times New Roman"/>
          <w:sz w:val="24"/>
          <w:szCs w:val="24"/>
          <w:lang w:val="es-ES"/>
        </w:rPr>
        <w:t xml:space="preserve"> </w:t>
      </w:r>
      <w:r w:rsidRPr="007818F2">
        <w:rPr>
          <w:rFonts w:ascii="Times New Roman" w:eastAsia="MS Mincho" w:hAnsi="Times New Roman" w:cs="Times New Roman"/>
          <w:sz w:val="24"/>
          <w:szCs w:val="24"/>
          <w:lang w:val="id-ID"/>
        </w:rPr>
        <w:t xml:space="preserve">atas sebanyak-banyaknya 5% (lima persen) dari </w:t>
      </w:r>
      <w:r w:rsidRPr="007818F2">
        <w:rPr>
          <w:rFonts w:ascii="Times New Roman" w:eastAsia="MS Mincho" w:hAnsi="Times New Roman" w:cs="Times New Roman"/>
          <w:sz w:val="24"/>
          <w:szCs w:val="24"/>
          <w:lang w:val="es-ES"/>
        </w:rPr>
        <w:t>H</w:t>
      </w:r>
      <w:r w:rsidRPr="007818F2">
        <w:rPr>
          <w:rFonts w:ascii="Times New Roman" w:eastAsia="MS Mincho" w:hAnsi="Times New Roman" w:cs="Times New Roman"/>
          <w:sz w:val="24"/>
          <w:szCs w:val="24"/>
          <w:lang w:val="id-ID"/>
        </w:rPr>
        <w:t xml:space="preserve">arga Pekerjaan. Apabila denda keterlambatan tersebut sudah </w:t>
      </w:r>
      <w:r w:rsidR="00FE7998">
        <w:rPr>
          <w:rFonts w:ascii="Times New Roman" w:eastAsia="MS Mincho" w:hAnsi="Times New Roman" w:cs="Times New Roman"/>
          <w:sz w:val="24"/>
          <w:szCs w:val="24"/>
          <w:lang w:val="id-ID"/>
        </w:rPr>
        <w:t>mencapai 5% (lima persen) dari harga p</w:t>
      </w:r>
      <w:r w:rsidRPr="007818F2">
        <w:rPr>
          <w:rFonts w:ascii="Times New Roman" w:eastAsia="MS Mincho" w:hAnsi="Times New Roman" w:cs="Times New Roman"/>
          <w:sz w:val="24"/>
          <w:szCs w:val="24"/>
          <w:lang w:val="id-ID"/>
        </w:rPr>
        <w:t>ekerjaan</w:t>
      </w:r>
      <w:r w:rsidR="00FE7998">
        <w:rPr>
          <w:rFonts w:ascii="Times New Roman" w:eastAsia="MS Mincho" w:hAnsi="Times New Roman" w:cs="Times New Roman"/>
          <w:sz w:val="24"/>
          <w:szCs w:val="24"/>
        </w:rPr>
        <w:t xml:space="preserve"> sesuai dengan Pasal 6 (1) perjanjian ini</w:t>
      </w:r>
      <w:r w:rsidRPr="007818F2">
        <w:rPr>
          <w:rFonts w:ascii="Times New Roman" w:eastAsia="MS Mincho" w:hAnsi="Times New Roman" w:cs="Times New Roman"/>
          <w:sz w:val="24"/>
          <w:szCs w:val="24"/>
          <w:lang w:val="id-ID"/>
        </w:rPr>
        <w:t xml:space="preserve">, maka </w:t>
      </w:r>
      <w:r w:rsidR="00BD1027">
        <w:rPr>
          <w:rFonts w:ascii="Times New Roman" w:eastAsia="MS Mincho" w:hAnsi="Times New Roman" w:cs="Times New Roman"/>
          <w:sz w:val="24"/>
          <w:szCs w:val="24"/>
        </w:rPr>
        <w:t xml:space="preserve">sesuai dengan Pasal 3 (3) </w:t>
      </w:r>
      <w:r w:rsidR="00FE7998">
        <w:rPr>
          <w:rFonts w:ascii="Times New Roman" w:eastAsia="MS Mincho" w:hAnsi="Times New Roman" w:cs="Times New Roman"/>
          <w:sz w:val="24"/>
          <w:szCs w:val="24"/>
        </w:rPr>
        <w:t xml:space="preserve">Pihak Pertama dapat menyatakan bahwa </w:t>
      </w:r>
      <w:commentRangeStart w:id="86"/>
      <w:r w:rsidR="00FE7998">
        <w:rPr>
          <w:rFonts w:ascii="Times New Roman" w:eastAsia="MS Mincho" w:hAnsi="Times New Roman" w:cs="Times New Roman"/>
          <w:sz w:val="24"/>
          <w:szCs w:val="24"/>
        </w:rPr>
        <w:t xml:space="preserve">Pekerjaan yang yang dilaksanakan oleh Pihak Kedua tidak  </w:t>
      </w:r>
      <w:commentRangeEnd w:id="86"/>
      <w:r w:rsidR="00B17C3A">
        <w:rPr>
          <w:rStyle w:val="CommentReference"/>
          <w:rFonts w:ascii="Calibri" w:eastAsia="Calibri" w:hAnsi="Calibri" w:cs="Times New Roman"/>
        </w:rPr>
        <w:commentReference w:id="86"/>
      </w:r>
      <w:r w:rsidR="008E0157">
        <w:rPr>
          <w:rFonts w:ascii="Times New Roman" w:eastAsia="MS Mincho" w:hAnsi="Times New Roman" w:cs="Times New Roman"/>
          <w:sz w:val="24"/>
          <w:szCs w:val="24"/>
        </w:rPr>
        <w:t xml:space="preserve">Pihak Kedua </w:t>
      </w:r>
      <w:r w:rsidRPr="007818F2">
        <w:rPr>
          <w:rFonts w:ascii="Times New Roman" w:eastAsia="MS Mincho" w:hAnsi="Times New Roman" w:cs="Times New Roman"/>
          <w:sz w:val="24"/>
          <w:szCs w:val="24"/>
          <w:lang w:val="id-ID"/>
        </w:rPr>
        <w:t xml:space="preserve">harus membayar denda </w:t>
      </w:r>
      <w:r w:rsidR="00BD1027">
        <w:rPr>
          <w:rFonts w:ascii="Times New Roman" w:eastAsia="MS Mincho" w:hAnsi="Times New Roman" w:cs="Times New Roman"/>
          <w:sz w:val="24"/>
          <w:szCs w:val="24"/>
        </w:rPr>
        <w:t xml:space="preserve">sebesar 50% dari total Harga Pekerjaan sesuai dengan </w:t>
      </w:r>
      <w:r w:rsidRPr="007818F2">
        <w:rPr>
          <w:rFonts w:ascii="Times New Roman" w:eastAsia="MS Mincho" w:hAnsi="Times New Roman" w:cs="Times New Roman"/>
          <w:sz w:val="24"/>
          <w:szCs w:val="24"/>
          <w:lang w:val="id-ID"/>
        </w:rPr>
        <w:t>tersebut dengan seketika dan sekaligus pada saat pemutusan Perjanjian tersebut.</w:t>
      </w:r>
    </w:p>
    <w:p w14:paraId="18A196B4" w14:textId="77777777" w:rsidR="00762283" w:rsidRPr="007818F2" w:rsidRDefault="00762283" w:rsidP="00762283">
      <w:pPr>
        <w:pStyle w:val="PlainText"/>
        <w:jc w:val="both"/>
        <w:rPr>
          <w:rFonts w:ascii="Times New Roman" w:eastAsia="MS Mincho" w:hAnsi="Times New Roman" w:cs="Times New Roman"/>
          <w:sz w:val="24"/>
          <w:szCs w:val="24"/>
          <w:lang w:val="id-ID"/>
        </w:rPr>
      </w:pPr>
    </w:p>
    <w:p w14:paraId="0A1F3210" w14:textId="31E7D7DE" w:rsidR="00762283" w:rsidRPr="007818F2" w:rsidRDefault="00762283" w:rsidP="00762283">
      <w:pPr>
        <w:pStyle w:val="PlainText"/>
        <w:tabs>
          <w:tab w:val="num" w:pos="360"/>
        </w:tabs>
        <w:ind w:left="360" w:hanging="360"/>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id-ID"/>
        </w:rPr>
        <w:t xml:space="preserve">4. </w:t>
      </w:r>
      <w:r w:rsidRPr="007818F2">
        <w:rPr>
          <w:rFonts w:ascii="Times New Roman" w:eastAsia="MS Mincho" w:hAnsi="Times New Roman" w:cs="Times New Roman"/>
          <w:sz w:val="24"/>
          <w:szCs w:val="24"/>
          <w:lang w:val="id-ID"/>
        </w:rPr>
        <w:tab/>
        <w:t>Untuk menjamin pembayaran dengan seketika dan sekaligus atas denda – denda yang timbul sebagaimana di maksud dalam Pasal 8 ayat (1), (2) dan (3)</w:t>
      </w:r>
      <w:r w:rsidR="00A238CD">
        <w:rPr>
          <w:rFonts w:ascii="Times New Roman" w:eastAsia="MS Mincho" w:hAnsi="Times New Roman" w:cs="Times New Roman"/>
          <w:sz w:val="24"/>
          <w:szCs w:val="24"/>
          <w:lang w:val="id-ID"/>
        </w:rPr>
        <w:t xml:space="preserve">, </w:t>
      </w:r>
      <w:r w:rsidR="00A238CD">
        <w:rPr>
          <w:rFonts w:ascii="Times New Roman" w:eastAsia="MS Mincho" w:hAnsi="Times New Roman" w:cs="Times New Roman"/>
          <w:sz w:val="24"/>
          <w:szCs w:val="24"/>
        </w:rPr>
        <w:t>Pihak Kedua</w:t>
      </w:r>
      <w:r w:rsidRPr="007818F2">
        <w:rPr>
          <w:rFonts w:ascii="Times New Roman" w:eastAsia="MS Mincho" w:hAnsi="Times New Roman" w:cs="Times New Roman"/>
          <w:sz w:val="24"/>
          <w:szCs w:val="24"/>
          <w:lang w:val="id-ID"/>
        </w:rPr>
        <w:t xml:space="preserve">  setuju dan dengan ini memberi kuasa kepada </w:t>
      </w:r>
      <w:r w:rsidR="00A50029">
        <w:rPr>
          <w:rFonts w:ascii="Times New Roman" w:eastAsia="MS Mincho" w:hAnsi="Times New Roman" w:cs="Times New Roman"/>
          <w:sz w:val="24"/>
          <w:szCs w:val="24"/>
        </w:rPr>
        <w:t>Pihak Pertama</w:t>
      </w:r>
      <w:r w:rsidRPr="007818F2">
        <w:rPr>
          <w:rFonts w:ascii="Times New Roman" w:eastAsia="MS Mincho" w:hAnsi="Times New Roman" w:cs="Times New Roman"/>
          <w:sz w:val="24"/>
          <w:szCs w:val="24"/>
          <w:lang w:val="id-ID"/>
        </w:rPr>
        <w:t xml:space="preserve"> untuk melakukan pemotongan dari tagihan yang seharus</w:t>
      </w:r>
      <w:r w:rsidR="00A50029">
        <w:rPr>
          <w:rFonts w:ascii="Times New Roman" w:eastAsia="MS Mincho" w:hAnsi="Times New Roman" w:cs="Times New Roman"/>
          <w:sz w:val="24"/>
          <w:szCs w:val="24"/>
          <w:lang w:val="id-ID"/>
        </w:rPr>
        <w:t xml:space="preserve">nya di bayarkan kepada </w:t>
      </w:r>
      <w:r w:rsidR="00A50029">
        <w:rPr>
          <w:rFonts w:ascii="Times New Roman" w:eastAsia="MS Mincho" w:hAnsi="Times New Roman" w:cs="Times New Roman"/>
          <w:sz w:val="24"/>
          <w:szCs w:val="24"/>
        </w:rPr>
        <w:t>Pihak Kedua</w:t>
      </w:r>
      <w:r w:rsidRPr="007818F2">
        <w:rPr>
          <w:rFonts w:ascii="Times New Roman" w:eastAsia="MS Mincho" w:hAnsi="Times New Roman" w:cs="Times New Roman"/>
          <w:sz w:val="24"/>
          <w:szCs w:val="24"/>
          <w:lang w:val="id-ID"/>
        </w:rPr>
        <w:t xml:space="preserve"> termasuk retensi.</w:t>
      </w:r>
    </w:p>
    <w:p w14:paraId="69D04BE7" w14:textId="77777777" w:rsidR="00762283" w:rsidRPr="007818F2" w:rsidRDefault="00762283" w:rsidP="00762283">
      <w:pPr>
        <w:pStyle w:val="PlainText"/>
        <w:jc w:val="both"/>
        <w:rPr>
          <w:rFonts w:ascii="Times New Roman" w:eastAsia="MS Mincho" w:hAnsi="Times New Roman" w:cs="Times New Roman"/>
          <w:sz w:val="24"/>
          <w:szCs w:val="24"/>
          <w:lang w:val="id-ID"/>
        </w:rPr>
      </w:pPr>
    </w:p>
    <w:p w14:paraId="76FCD0AE" w14:textId="457019D9" w:rsidR="00762283" w:rsidRPr="007818F2" w:rsidRDefault="00762283" w:rsidP="00762283">
      <w:pPr>
        <w:pStyle w:val="PlainText"/>
        <w:tabs>
          <w:tab w:val="num" w:pos="360"/>
        </w:tabs>
        <w:ind w:left="360" w:hanging="360"/>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es-ES"/>
        </w:rPr>
        <w:t>5</w:t>
      </w:r>
      <w:r w:rsidRPr="007818F2">
        <w:rPr>
          <w:rFonts w:ascii="Times New Roman" w:eastAsia="MS Mincho" w:hAnsi="Times New Roman" w:cs="Times New Roman"/>
          <w:sz w:val="24"/>
          <w:szCs w:val="24"/>
          <w:lang w:val="id-ID"/>
        </w:rPr>
        <w:t xml:space="preserve">.  Ketentuan pada </w:t>
      </w:r>
      <w:r w:rsidRPr="007818F2">
        <w:rPr>
          <w:rFonts w:ascii="Times New Roman" w:eastAsia="MS Mincho" w:hAnsi="Times New Roman" w:cs="Times New Roman"/>
          <w:sz w:val="24"/>
          <w:szCs w:val="24"/>
          <w:lang w:val="es-ES"/>
        </w:rPr>
        <w:t>P</w:t>
      </w:r>
      <w:r w:rsidRPr="007818F2">
        <w:rPr>
          <w:rFonts w:ascii="Times New Roman" w:eastAsia="MS Mincho" w:hAnsi="Times New Roman" w:cs="Times New Roman"/>
          <w:sz w:val="24"/>
          <w:szCs w:val="24"/>
          <w:lang w:val="id-ID"/>
        </w:rPr>
        <w:t>asal 8 ayat (</w:t>
      </w:r>
      <w:r w:rsidRPr="007818F2">
        <w:rPr>
          <w:rFonts w:ascii="Times New Roman" w:eastAsia="MS Mincho" w:hAnsi="Times New Roman" w:cs="Times New Roman"/>
          <w:sz w:val="24"/>
          <w:szCs w:val="24"/>
          <w:lang w:val="es-ES"/>
        </w:rPr>
        <w:t>4)</w:t>
      </w:r>
      <w:r w:rsidRPr="007818F2">
        <w:rPr>
          <w:rFonts w:ascii="Times New Roman" w:eastAsia="MS Mincho" w:hAnsi="Times New Roman" w:cs="Times New Roman"/>
          <w:sz w:val="24"/>
          <w:szCs w:val="24"/>
          <w:lang w:val="id-ID"/>
        </w:rPr>
        <w:t xml:space="preserve"> tidak berlaku apabila keterlambatan penyerahan </w:t>
      </w:r>
      <w:r w:rsidRPr="007818F2">
        <w:rPr>
          <w:rFonts w:ascii="Times New Roman" w:eastAsia="MS Mincho" w:hAnsi="Times New Roman" w:cs="Times New Roman"/>
          <w:sz w:val="24"/>
          <w:szCs w:val="24"/>
          <w:lang w:val="es-ES"/>
        </w:rPr>
        <w:t>P</w:t>
      </w:r>
      <w:r w:rsidR="00A645D3">
        <w:rPr>
          <w:rFonts w:ascii="Times New Roman" w:eastAsia="MS Mincho" w:hAnsi="Times New Roman" w:cs="Times New Roman"/>
          <w:sz w:val="24"/>
          <w:szCs w:val="24"/>
          <w:lang w:val="id-ID"/>
        </w:rPr>
        <w:t xml:space="preserve">ekerjaan </w:t>
      </w:r>
      <w:r w:rsidR="00A645D3">
        <w:rPr>
          <w:rFonts w:ascii="Times New Roman" w:eastAsia="MS Mincho" w:hAnsi="Times New Roman" w:cs="Times New Roman"/>
          <w:sz w:val="24"/>
          <w:szCs w:val="24"/>
        </w:rPr>
        <w:t>Pihak Kedua</w:t>
      </w:r>
      <w:r w:rsidRPr="007818F2">
        <w:rPr>
          <w:rFonts w:ascii="Times New Roman" w:eastAsia="MS Mincho" w:hAnsi="Times New Roman" w:cs="Times New Roman"/>
          <w:sz w:val="24"/>
          <w:szCs w:val="24"/>
          <w:lang w:val="id-ID"/>
        </w:rPr>
        <w:t xml:space="preserve"> dikarenakan </w:t>
      </w:r>
      <w:r w:rsidRPr="007818F2">
        <w:rPr>
          <w:rFonts w:ascii="Times New Roman" w:eastAsia="MS Mincho" w:hAnsi="Times New Roman" w:cs="Times New Roman"/>
          <w:i/>
          <w:sz w:val="24"/>
          <w:szCs w:val="24"/>
          <w:lang w:val="es-ES"/>
        </w:rPr>
        <w:t>F</w:t>
      </w:r>
      <w:r w:rsidRPr="007818F2">
        <w:rPr>
          <w:rFonts w:ascii="Times New Roman" w:eastAsia="MS Mincho" w:hAnsi="Times New Roman" w:cs="Times New Roman"/>
          <w:i/>
          <w:sz w:val="24"/>
          <w:szCs w:val="24"/>
          <w:lang w:val="id-ID"/>
        </w:rPr>
        <w:t xml:space="preserve">orce </w:t>
      </w:r>
      <w:r w:rsidRPr="007818F2">
        <w:rPr>
          <w:rFonts w:ascii="Times New Roman" w:eastAsia="MS Mincho" w:hAnsi="Times New Roman" w:cs="Times New Roman"/>
          <w:i/>
          <w:sz w:val="24"/>
          <w:szCs w:val="24"/>
          <w:lang w:val="es-ES"/>
        </w:rPr>
        <w:t>M</w:t>
      </w:r>
      <w:r w:rsidRPr="007818F2">
        <w:rPr>
          <w:rFonts w:ascii="Times New Roman" w:eastAsia="MS Mincho" w:hAnsi="Times New Roman" w:cs="Times New Roman"/>
          <w:i/>
          <w:sz w:val="24"/>
          <w:szCs w:val="24"/>
          <w:lang w:val="id-ID"/>
        </w:rPr>
        <w:t>ajeure</w:t>
      </w:r>
      <w:r w:rsidRPr="007818F2">
        <w:rPr>
          <w:rFonts w:ascii="Times New Roman" w:eastAsia="MS Mincho" w:hAnsi="Times New Roman" w:cs="Times New Roman"/>
          <w:sz w:val="24"/>
          <w:szCs w:val="24"/>
          <w:lang w:val="id-ID"/>
        </w:rPr>
        <w:t>.</w:t>
      </w:r>
    </w:p>
    <w:p w14:paraId="5BDE9566" w14:textId="77777777" w:rsidR="00762283" w:rsidRPr="007818F2" w:rsidRDefault="00762283" w:rsidP="00762283">
      <w:pPr>
        <w:pStyle w:val="PlainText"/>
        <w:jc w:val="both"/>
        <w:rPr>
          <w:rFonts w:ascii="Times New Roman" w:eastAsia="MS Mincho" w:hAnsi="Times New Roman" w:cs="Times New Roman"/>
          <w:sz w:val="24"/>
          <w:szCs w:val="24"/>
          <w:lang w:val="id-ID"/>
        </w:rPr>
      </w:pPr>
    </w:p>
    <w:p w14:paraId="0516635E" w14:textId="0E283DAE" w:rsidR="00762283" w:rsidRPr="007818F2" w:rsidRDefault="00A50029" w:rsidP="00762283">
      <w:pPr>
        <w:pStyle w:val="PlainText"/>
        <w:tabs>
          <w:tab w:val="num" w:pos="360"/>
        </w:tabs>
        <w:ind w:left="360" w:hanging="360"/>
        <w:jc w:val="both"/>
        <w:rPr>
          <w:rFonts w:ascii="Times New Roman" w:eastAsia="MS Mincho" w:hAnsi="Times New Roman" w:cs="Times New Roman"/>
          <w:sz w:val="24"/>
          <w:szCs w:val="24"/>
          <w:lang w:val="id-ID"/>
        </w:rPr>
      </w:pPr>
      <w:r w:rsidRPr="00A50029">
        <w:rPr>
          <w:rFonts w:ascii="Times New Roman" w:eastAsia="MS Mincho" w:hAnsi="Times New Roman" w:cs="Times New Roman"/>
          <w:sz w:val="24"/>
          <w:szCs w:val="24"/>
          <w:lang w:val="id-ID"/>
        </w:rPr>
        <w:t xml:space="preserve">6. </w:t>
      </w:r>
      <w:r w:rsidR="00762283" w:rsidRPr="007818F2">
        <w:rPr>
          <w:rFonts w:ascii="Times New Roman" w:eastAsia="MS Mincho" w:hAnsi="Times New Roman" w:cs="Times New Roman"/>
          <w:sz w:val="24"/>
          <w:szCs w:val="24"/>
          <w:lang w:val="id-ID"/>
        </w:rPr>
        <w:t>Untuk setiap kelalaian/kesalahan dalam mentaati peraturan-peraturan seperti yang disebutkan dalam syarat-syarat dan spesifikasi teknis yang mengakibatkan diberikannya teguran-teguran dan per</w:t>
      </w:r>
      <w:r w:rsidRPr="00A50029">
        <w:rPr>
          <w:rFonts w:ascii="Times New Roman" w:eastAsia="MS Mincho" w:hAnsi="Times New Roman" w:cs="Times New Roman"/>
          <w:sz w:val="24"/>
          <w:szCs w:val="24"/>
          <w:lang w:val="id-ID"/>
        </w:rPr>
        <w:t xml:space="preserve">intah-perintah kepada </w:t>
      </w:r>
      <w:r>
        <w:rPr>
          <w:rFonts w:ascii="Times New Roman" w:eastAsia="MS Mincho" w:hAnsi="Times New Roman" w:cs="Times New Roman"/>
          <w:sz w:val="24"/>
          <w:szCs w:val="24"/>
        </w:rPr>
        <w:t>Pihak Kedua</w:t>
      </w:r>
      <w:r w:rsidR="00762283" w:rsidRPr="007818F2">
        <w:rPr>
          <w:rFonts w:ascii="Times New Roman" w:eastAsia="MS Mincho" w:hAnsi="Times New Roman" w:cs="Times New Roman"/>
          <w:sz w:val="24"/>
          <w:szCs w:val="24"/>
          <w:lang w:val="id-ID"/>
        </w:rPr>
        <w:t xml:space="preserve"> oleh Pengawas Pekerjaan</w:t>
      </w:r>
      <w:r w:rsidR="00E24428">
        <w:rPr>
          <w:rFonts w:ascii="Times New Roman" w:eastAsia="MS Mincho" w:hAnsi="Times New Roman" w:cs="Times New Roman"/>
          <w:sz w:val="24"/>
          <w:szCs w:val="24"/>
        </w:rPr>
        <w:t xml:space="preserve"> Pihak Pertama</w:t>
      </w:r>
      <w:r w:rsidR="00762283" w:rsidRPr="007818F2">
        <w:rPr>
          <w:rFonts w:ascii="Times New Roman" w:eastAsia="MS Mincho" w:hAnsi="Times New Roman" w:cs="Times New Roman"/>
          <w:sz w:val="24"/>
          <w:szCs w:val="24"/>
          <w:lang w:val="id-ID"/>
        </w:rPr>
        <w:t xml:space="preserve"> secara tertulis dan setelah 3 (tiga) kali tidak mengindahkan </w:t>
      </w:r>
      <w:r w:rsidRPr="00A50029">
        <w:rPr>
          <w:rFonts w:ascii="Times New Roman" w:eastAsia="MS Mincho" w:hAnsi="Times New Roman" w:cs="Times New Roman"/>
          <w:sz w:val="24"/>
          <w:szCs w:val="24"/>
          <w:lang w:val="id-ID"/>
        </w:rPr>
        <w:t xml:space="preserve">teguran tersebut, maka </w:t>
      </w:r>
      <w:r>
        <w:rPr>
          <w:rFonts w:ascii="Times New Roman" w:eastAsia="MS Mincho" w:hAnsi="Times New Roman" w:cs="Times New Roman"/>
          <w:sz w:val="24"/>
          <w:szCs w:val="24"/>
        </w:rPr>
        <w:t>Pihak Kedua</w:t>
      </w:r>
      <w:r w:rsidR="00762283" w:rsidRPr="007818F2">
        <w:rPr>
          <w:rFonts w:ascii="Times New Roman" w:eastAsia="MS Mincho" w:hAnsi="Times New Roman" w:cs="Times New Roman"/>
          <w:sz w:val="24"/>
          <w:szCs w:val="24"/>
          <w:lang w:val="id-ID"/>
        </w:rPr>
        <w:t xml:space="preserve">  harus bersedia mengga</w:t>
      </w:r>
      <w:r w:rsidRPr="00A50029">
        <w:rPr>
          <w:rFonts w:ascii="Times New Roman" w:eastAsia="MS Mincho" w:hAnsi="Times New Roman" w:cs="Times New Roman"/>
          <w:sz w:val="24"/>
          <w:szCs w:val="24"/>
          <w:lang w:val="id-ID"/>
        </w:rPr>
        <w:t xml:space="preserve">nti pengawas pelaksana </w:t>
      </w:r>
      <w:r>
        <w:rPr>
          <w:rFonts w:ascii="Times New Roman" w:eastAsia="MS Mincho" w:hAnsi="Times New Roman" w:cs="Times New Roman"/>
          <w:sz w:val="24"/>
          <w:szCs w:val="24"/>
        </w:rPr>
        <w:t>Pihak Kedua</w:t>
      </w:r>
      <w:r w:rsidR="00762283" w:rsidRPr="007818F2">
        <w:rPr>
          <w:rFonts w:ascii="Times New Roman" w:eastAsia="MS Mincho" w:hAnsi="Times New Roman" w:cs="Times New Roman"/>
          <w:sz w:val="24"/>
          <w:szCs w:val="24"/>
          <w:lang w:val="id-ID"/>
        </w:rPr>
        <w:t>.</w:t>
      </w:r>
    </w:p>
    <w:p w14:paraId="46EEC38C" w14:textId="77777777" w:rsidR="00762283" w:rsidRPr="007818F2" w:rsidRDefault="00762283" w:rsidP="00762283">
      <w:pPr>
        <w:pStyle w:val="PlainText"/>
        <w:tabs>
          <w:tab w:val="num" w:pos="360"/>
        </w:tabs>
        <w:ind w:left="360" w:hanging="360"/>
        <w:jc w:val="both"/>
        <w:rPr>
          <w:rFonts w:ascii="Times New Roman" w:eastAsia="MS Mincho" w:hAnsi="Times New Roman" w:cs="Times New Roman"/>
          <w:sz w:val="24"/>
          <w:szCs w:val="24"/>
          <w:lang w:val="id-ID"/>
        </w:rPr>
      </w:pPr>
    </w:p>
    <w:p w14:paraId="50D0A6C1" w14:textId="4E04CB83" w:rsidR="00762283" w:rsidRPr="007818F2" w:rsidRDefault="00774E6F" w:rsidP="00E24428">
      <w:pPr>
        <w:pStyle w:val="PlainText"/>
        <w:ind w:left="270" w:hanging="270"/>
        <w:jc w:val="both"/>
        <w:rPr>
          <w:rFonts w:ascii="Times New Roman" w:eastAsia="MS Mincho" w:hAnsi="Times New Roman" w:cs="Times New Roman"/>
          <w:sz w:val="24"/>
          <w:szCs w:val="24"/>
        </w:rPr>
      </w:pPr>
      <w:r>
        <w:rPr>
          <w:rFonts w:ascii="Times New Roman" w:eastAsia="MS Mincho" w:hAnsi="Times New Roman" w:cs="Times New Roman"/>
          <w:sz w:val="24"/>
          <w:szCs w:val="24"/>
          <w:lang w:val="id-ID"/>
        </w:rPr>
        <w:t xml:space="preserve">7. </w:t>
      </w:r>
      <w:r>
        <w:rPr>
          <w:rFonts w:ascii="Times New Roman" w:eastAsia="MS Mincho" w:hAnsi="Times New Roman" w:cs="Times New Roman"/>
          <w:sz w:val="24"/>
          <w:szCs w:val="24"/>
        </w:rPr>
        <w:t>Pihak Kedua</w:t>
      </w:r>
      <w:r w:rsidR="00762283" w:rsidRPr="007818F2">
        <w:rPr>
          <w:rFonts w:ascii="Times New Roman" w:eastAsia="MS Mincho" w:hAnsi="Times New Roman" w:cs="Times New Roman"/>
          <w:sz w:val="24"/>
          <w:szCs w:val="24"/>
          <w:lang w:val="id-ID"/>
        </w:rPr>
        <w:t xml:space="preserve"> wajib memenuhi peraturan Lingkungan, Keselamatan dan Kesehatan Kerja (selanjutnya disebut LK3) yang berlaku di </w:t>
      </w:r>
      <w:r w:rsidR="003958FE">
        <w:rPr>
          <w:rFonts w:ascii="Times New Roman" w:eastAsia="MS Mincho" w:hAnsi="Times New Roman" w:cs="Times New Roman"/>
          <w:sz w:val="24"/>
          <w:szCs w:val="24"/>
        </w:rPr>
        <w:t>Negara Republik Indonesia</w:t>
      </w:r>
      <w:r w:rsidR="00762283" w:rsidRPr="007818F2">
        <w:rPr>
          <w:rFonts w:ascii="Times New Roman" w:eastAsia="MS Mincho" w:hAnsi="Times New Roman" w:cs="Times New Roman"/>
          <w:sz w:val="24"/>
          <w:szCs w:val="24"/>
          <w:lang w:val="id-ID"/>
        </w:rPr>
        <w:t xml:space="preserve"> dan apabila ada pelanggaran terhadap peraturan LK3 yang berlaku </w:t>
      </w:r>
      <w:r w:rsidR="00DD3B47" w:rsidRPr="00DD3B47">
        <w:rPr>
          <w:rFonts w:ascii="Times New Roman" w:eastAsia="MS Mincho" w:hAnsi="Times New Roman" w:cs="Times New Roman"/>
          <w:sz w:val="24"/>
          <w:szCs w:val="24"/>
          <w:lang w:val="id-ID"/>
        </w:rPr>
        <w:t xml:space="preserve">maka </w:t>
      </w:r>
      <w:r w:rsidR="00DD3B47">
        <w:rPr>
          <w:rFonts w:ascii="Times New Roman" w:eastAsia="MS Mincho" w:hAnsi="Times New Roman" w:cs="Times New Roman"/>
          <w:sz w:val="24"/>
          <w:szCs w:val="24"/>
        </w:rPr>
        <w:t xml:space="preserve">Pihak Kedua </w:t>
      </w:r>
      <w:r w:rsidR="00762283" w:rsidRPr="007818F2">
        <w:rPr>
          <w:rFonts w:ascii="Times New Roman" w:eastAsia="MS Mincho" w:hAnsi="Times New Roman" w:cs="Times New Roman"/>
          <w:sz w:val="24"/>
          <w:szCs w:val="24"/>
          <w:lang w:val="id-ID"/>
        </w:rPr>
        <w:t>akan dikenakan sanksi sesuai peraturan LK3 yang berlaku</w:t>
      </w:r>
      <w:r w:rsidR="00762283" w:rsidRPr="007818F2">
        <w:rPr>
          <w:rFonts w:ascii="Times New Roman" w:eastAsia="MS Mincho" w:hAnsi="Times New Roman" w:cs="Times New Roman"/>
          <w:sz w:val="24"/>
          <w:szCs w:val="24"/>
        </w:rPr>
        <w:t>.</w:t>
      </w:r>
    </w:p>
    <w:p w14:paraId="6F9A0C3B" w14:textId="77777777" w:rsidR="00762283" w:rsidRPr="007818F2" w:rsidRDefault="00762283" w:rsidP="00762283">
      <w:pPr>
        <w:pStyle w:val="PlainText"/>
        <w:tabs>
          <w:tab w:val="num" w:pos="360"/>
        </w:tabs>
        <w:ind w:left="360" w:hanging="360"/>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id-ID"/>
        </w:rPr>
        <w:t xml:space="preserve">  </w:t>
      </w:r>
      <w:r w:rsidRPr="007818F2">
        <w:rPr>
          <w:rFonts w:ascii="Times New Roman" w:eastAsia="MS Mincho" w:hAnsi="Times New Roman" w:cs="Times New Roman"/>
          <w:sz w:val="24"/>
          <w:szCs w:val="24"/>
          <w:lang w:val="id-ID"/>
        </w:rPr>
        <w:tab/>
      </w:r>
    </w:p>
    <w:p w14:paraId="28302B15" w14:textId="2E633A32" w:rsidR="00281CDB" w:rsidRPr="006E4AE0" w:rsidRDefault="00762283" w:rsidP="00957CD2">
      <w:pPr>
        <w:pStyle w:val="PlainText"/>
        <w:ind w:left="270" w:hanging="27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lang w:val="id-ID"/>
        </w:rPr>
        <w:t xml:space="preserve">8. Keterlambatan Pekerjaan akan dinilai dari setiap tahap-tahap yang dilampirkan pada jadwal Pekerjaan. </w:t>
      </w:r>
    </w:p>
    <w:p w14:paraId="73ED4E70" w14:textId="77777777" w:rsidR="005E728D" w:rsidRPr="007818F2" w:rsidRDefault="005E728D" w:rsidP="005E728D">
      <w:pPr>
        <w:spacing w:after="0" w:line="240" w:lineRule="auto"/>
        <w:jc w:val="center"/>
        <w:outlineLvl w:val="0"/>
        <w:rPr>
          <w:rFonts w:ascii="Times New Roman" w:eastAsia="MS Mincho" w:hAnsi="Times New Roman"/>
          <w:b/>
          <w:bCs/>
          <w:sz w:val="24"/>
          <w:szCs w:val="24"/>
          <w:lang w:val="id-ID"/>
        </w:rPr>
      </w:pPr>
      <w:r w:rsidRPr="007818F2">
        <w:rPr>
          <w:rFonts w:ascii="Times New Roman" w:eastAsia="MS Mincho" w:hAnsi="Times New Roman"/>
          <w:b/>
          <w:bCs/>
          <w:sz w:val="24"/>
          <w:szCs w:val="24"/>
          <w:lang w:val="id-ID"/>
        </w:rPr>
        <w:t>Pasal 9</w:t>
      </w:r>
    </w:p>
    <w:p w14:paraId="71E7070F" w14:textId="5E4615BA" w:rsidR="005E728D" w:rsidRPr="007818F2" w:rsidRDefault="00D94B91" w:rsidP="005E728D">
      <w:pPr>
        <w:spacing w:after="0" w:line="240" w:lineRule="auto"/>
        <w:jc w:val="center"/>
        <w:rPr>
          <w:rFonts w:ascii="Times New Roman" w:eastAsia="MS Mincho" w:hAnsi="Times New Roman"/>
          <w:b/>
          <w:bCs/>
          <w:sz w:val="24"/>
          <w:szCs w:val="24"/>
        </w:rPr>
      </w:pPr>
      <w:r w:rsidRPr="007818F2">
        <w:rPr>
          <w:rFonts w:ascii="Times New Roman" w:eastAsia="MS Mincho" w:hAnsi="Times New Roman"/>
          <w:b/>
          <w:bCs/>
          <w:sz w:val="24"/>
          <w:szCs w:val="24"/>
        </w:rPr>
        <w:t>Berakhirnya</w:t>
      </w:r>
      <w:r w:rsidR="005E728D" w:rsidRPr="007818F2">
        <w:rPr>
          <w:rFonts w:ascii="Times New Roman" w:eastAsia="MS Mincho" w:hAnsi="Times New Roman"/>
          <w:b/>
          <w:bCs/>
          <w:sz w:val="24"/>
          <w:szCs w:val="24"/>
        </w:rPr>
        <w:t xml:space="preserve"> </w:t>
      </w:r>
      <w:r w:rsidRPr="007818F2">
        <w:rPr>
          <w:rFonts w:ascii="Times New Roman" w:eastAsia="MS Mincho" w:hAnsi="Times New Roman"/>
          <w:b/>
          <w:bCs/>
          <w:sz w:val="24"/>
          <w:szCs w:val="24"/>
        </w:rPr>
        <w:t>Perjanjian</w:t>
      </w:r>
    </w:p>
    <w:p w14:paraId="4706CBB3" w14:textId="77777777" w:rsidR="005E728D" w:rsidRPr="007818F2" w:rsidRDefault="005E728D" w:rsidP="005E728D">
      <w:pPr>
        <w:spacing w:after="0" w:line="240" w:lineRule="auto"/>
        <w:jc w:val="both"/>
        <w:rPr>
          <w:rFonts w:ascii="Times New Roman" w:eastAsia="MS Mincho" w:hAnsi="Times New Roman"/>
          <w:sz w:val="24"/>
          <w:szCs w:val="24"/>
        </w:rPr>
      </w:pPr>
    </w:p>
    <w:p w14:paraId="6AC1789A" w14:textId="0916E7EF" w:rsidR="005E728D" w:rsidRPr="007818F2" w:rsidRDefault="00D94B91" w:rsidP="001007D0">
      <w:pPr>
        <w:numPr>
          <w:ilvl w:val="0"/>
          <w:numId w:val="8"/>
        </w:numPr>
        <w:tabs>
          <w:tab w:val="num" w:pos="-3780"/>
        </w:tabs>
        <w:spacing w:after="0" w:line="240" w:lineRule="auto"/>
        <w:ind w:left="360"/>
        <w:jc w:val="both"/>
        <w:rPr>
          <w:rFonts w:ascii="Times New Roman" w:eastAsia="MS Mincho" w:hAnsi="Times New Roman"/>
          <w:sz w:val="24"/>
          <w:szCs w:val="24"/>
        </w:rPr>
      </w:pPr>
      <w:r w:rsidRPr="007818F2">
        <w:rPr>
          <w:rFonts w:ascii="Times New Roman" w:eastAsia="MS Mincho" w:hAnsi="Times New Roman"/>
          <w:sz w:val="24"/>
          <w:szCs w:val="24"/>
        </w:rPr>
        <w:t>Pihak Pertama</w:t>
      </w:r>
      <w:r w:rsidR="005E728D" w:rsidRPr="007818F2">
        <w:rPr>
          <w:rFonts w:ascii="Times New Roman" w:eastAsia="MS Mincho" w:hAnsi="Times New Roman"/>
          <w:sz w:val="24"/>
          <w:szCs w:val="24"/>
        </w:rPr>
        <w:t xml:space="preserve"> berhak secara sepihak dan seketika mengakhiri Perjanjian ini, setelah pemberitahuan tertulis 14 (empat belas) hari</w:t>
      </w:r>
      <w:r w:rsidRPr="007818F2">
        <w:rPr>
          <w:rFonts w:ascii="Times New Roman" w:eastAsia="MS Mincho" w:hAnsi="Times New Roman"/>
          <w:sz w:val="24"/>
          <w:szCs w:val="24"/>
        </w:rPr>
        <w:t xml:space="preserve"> sebelumnya dalam hal Pihak Kedua</w:t>
      </w:r>
      <w:r w:rsidR="005E728D" w:rsidRPr="007818F2">
        <w:rPr>
          <w:rFonts w:ascii="Times New Roman" w:eastAsia="MS Mincho" w:hAnsi="Times New Roman"/>
          <w:sz w:val="24"/>
          <w:szCs w:val="24"/>
        </w:rPr>
        <w:t>:</w:t>
      </w:r>
    </w:p>
    <w:p w14:paraId="1B3C9F56" w14:textId="77777777" w:rsidR="005E728D" w:rsidRPr="007818F2" w:rsidRDefault="005E728D" w:rsidP="005E728D">
      <w:pPr>
        <w:spacing w:after="0" w:line="240" w:lineRule="auto"/>
        <w:jc w:val="both"/>
        <w:rPr>
          <w:rFonts w:ascii="Times New Roman" w:eastAsia="MS Mincho" w:hAnsi="Times New Roman"/>
          <w:sz w:val="24"/>
          <w:szCs w:val="24"/>
        </w:rPr>
      </w:pPr>
    </w:p>
    <w:p w14:paraId="7FB97596" w14:textId="5FAE333B" w:rsidR="005E728D" w:rsidRPr="007818F2" w:rsidRDefault="005E728D" w:rsidP="001007D0">
      <w:pPr>
        <w:numPr>
          <w:ilvl w:val="0"/>
          <w:numId w:val="9"/>
        </w:numPr>
        <w:spacing w:after="0" w:line="240" w:lineRule="auto"/>
        <w:jc w:val="both"/>
        <w:rPr>
          <w:rFonts w:ascii="Times New Roman" w:eastAsia="MS Mincho" w:hAnsi="Times New Roman"/>
          <w:sz w:val="24"/>
          <w:szCs w:val="24"/>
        </w:rPr>
      </w:pPr>
      <w:r w:rsidRPr="007818F2">
        <w:rPr>
          <w:rFonts w:ascii="Times New Roman" w:eastAsia="MS Mincho" w:hAnsi="Times New Roman"/>
          <w:sz w:val="24"/>
          <w:szCs w:val="24"/>
        </w:rPr>
        <w:t xml:space="preserve">Setelah </w:t>
      </w:r>
      <w:r w:rsidR="003958FE">
        <w:rPr>
          <w:rFonts w:ascii="Times New Roman" w:eastAsia="MS Mincho" w:hAnsi="Times New Roman"/>
          <w:sz w:val="24"/>
          <w:szCs w:val="24"/>
        </w:rPr>
        <w:t>7</w:t>
      </w:r>
      <w:r w:rsidRPr="007818F2">
        <w:rPr>
          <w:rFonts w:ascii="Times New Roman" w:eastAsia="MS Mincho" w:hAnsi="Times New Roman"/>
          <w:sz w:val="24"/>
          <w:szCs w:val="24"/>
        </w:rPr>
        <w:t xml:space="preserve"> (tujuh) hari terhitung sejak </w:t>
      </w:r>
      <w:r w:rsidR="003958FE">
        <w:rPr>
          <w:rFonts w:ascii="Times New Roman" w:eastAsia="MS Mincho" w:hAnsi="Times New Roman"/>
          <w:sz w:val="24"/>
          <w:szCs w:val="24"/>
        </w:rPr>
        <w:t xml:space="preserve">pembayaran Termin I Perjanjian </w:t>
      </w:r>
      <w:r w:rsidRPr="007818F2">
        <w:rPr>
          <w:rFonts w:ascii="Times New Roman" w:eastAsia="MS Mincho" w:hAnsi="Times New Roman"/>
          <w:sz w:val="24"/>
          <w:szCs w:val="24"/>
        </w:rPr>
        <w:t xml:space="preserve">ini, tidak atau belum </w:t>
      </w:r>
      <w:r w:rsidR="00061D06">
        <w:rPr>
          <w:rFonts w:ascii="Times New Roman" w:eastAsia="MS Mincho" w:hAnsi="Times New Roman"/>
          <w:sz w:val="24"/>
          <w:szCs w:val="24"/>
        </w:rPr>
        <w:t>me</w:t>
      </w:r>
      <w:r w:rsidRPr="007818F2">
        <w:rPr>
          <w:rFonts w:ascii="Times New Roman" w:eastAsia="MS Mincho" w:hAnsi="Times New Roman"/>
          <w:sz w:val="24"/>
          <w:szCs w:val="24"/>
        </w:rPr>
        <w:t>mulai melaksanakan/mengadakan koordinasi sehubungan dengan Pekerjaan ini.</w:t>
      </w:r>
    </w:p>
    <w:p w14:paraId="08E10969" w14:textId="127073DA" w:rsidR="005E728D" w:rsidRPr="007818F2" w:rsidRDefault="005E728D" w:rsidP="001007D0">
      <w:pPr>
        <w:numPr>
          <w:ilvl w:val="0"/>
          <w:numId w:val="9"/>
        </w:numPr>
        <w:spacing w:after="0" w:line="240" w:lineRule="auto"/>
        <w:jc w:val="both"/>
        <w:rPr>
          <w:rFonts w:ascii="Times New Roman" w:eastAsia="MS Mincho" w:hAnsi="Times New Roman"/>
          <w:sz w:val="24"/>
          <w:szCs w:val="24"/>
        </w:rPr>
      </w:pPr>
      <w:r w:rsidRPr="007818F2">
        <w:rPr>
          <w:rFonts w:ascii="Times New Roman" w:eastAsia="MS Mincho" w:hAnsi="Times New Roman"/>
          <w:sz w:val="24"/>
          <w:szCs w:val="24"/>
        </w:rPr>
        <w:t xml:space="preserve">Terlambat memenuhi jadwal Pekerjaan yang disepakati dan telah diberi surat peringatan tertulis untuk </w:t>
      </w:r>
      <w:r w:rsidR="00D94B91" w:rsidRPr="007818F2">
        <w:rPr>
          <w:rFonts w:ascii="Times New Roman" w:eastAsia="MS Mincho" w:hAnsi="Times New Roman"/>
          <w:sz w:val="24"/>
          <w:szCs w:val="24"/>
        </w:rPr>
        <w:t xml:space="preserve">Pihak Pertama </w:t>
      </w:r>
      <w:r w:rsidRPr="007818F2">
        <w:rPr>
          <w:rFonts w:ascii="Times New Roman" w:eastAsia="MS Mincho" w:hAnsi="Times New Roman"/>
          <w:sz w:val="24"/>
          <w:szCs w:val="24"/>
        </w:rPr>
        <w:t>sebanyak 2 (dua) kali.</w:t>
      </w:r>
    </w:p>
    <w:p w14:paraId="3C32B5D2" w14:textId="559D44C6" w:rsidR="005E728D" w:rsidRPr="007818F2" w:rsidRDefault="005E728D" w:rsidP="001007D0">
      <w:pPr>
        <w:numPr>
          <w:ilvl w:val="0"/>
          <w:numId w:val="9"/>
        </w:numPr>
        <w:spacing w:after="0" w:line="240" w:lineRule="auto"/>
        <w:jc w:val="both"/>
        <w:rPr>
          <w:rFonts w:ascii="Times New Roman" w:eastAsia="MS Mincho" w:hAnsi="Times New Roman"/>
          <w:sz w:val="24"/>
          <w:szCs w:val="24"/>
        </w:rPr>
      </w:pPr>
      <w:r w:rsidRPr="007818F2">
        <w:rPr>
          <w:rFonts w:ascii="Times New Roman" w:eastAsia="MS Mincho" w:hAnsi="Times New Roman"/>
          <w:sz w:val="24"/>
          <w:szCs w:val="24"/>
        </w:rPr>
        <w:lastRenderedPageBreak/>
        <w:t xml:space="preserve">Tidak melanjutkan Pekerjaan selama 7 (tujuh) hari </w:t>
      </w:r>
      <w:r w:rsidR="00D94B91" w:rsidRPr="007818F2">
        <w:rPr>
          <w:rFonts w:ascii="Times New Roman" w:eastAsia="MS Mincho" w:hAnsi="Times New Roman"/>
          <w:sz w:val="24"/>
          <w:szCs w:val="24"/>
        </w:rPr>
        <w:t xml:space="preserve">setelah diberitahu oleh Pihak Pertama </w:t>
      </w:r>
      <w:r w:rsidR="00274599">
        <w:rPr>
          <w:rFonts w:ascii="Times New Roman" w:eastAsia="MS Mincho" w:hAnsi="Times New Roman"/>
          <w:sz w:val="24"/>
          <w:szCs w:val="24"/>
        </w:rPr>
        <w:t xml:space="preserve">untuk </w:t>
      </w:r>
      <w:r w:rsidRPr="007818F2">
        <w:rPr>
          <w:rFonts w:ascii="Times New Roman" w:eastAsia="MS Mincho" w:hAnsi="Times New Roman"/>
          <w:sz w:val="24"/>
          <w:szCs w:val="24"/>
        </w:rPr>
        <w:t>melanjutkan Pekerjaan yang telah dimulainya.</w:t>
      </w:r>
    </w:p>
    <w:p w14:paraId="0076075E" w14:textId="77777777" w:rsidR="005E728D" w:rsidRPr="007818F2" w:rsidRDefault="005E728D" w:rsidP="001007D0">
      <w:pPr>
        <w:numPr>
          <w:ilvl w:val="0"/>
          <w:numId w:val="9"/>
        </w:numPr>
        <w:spacing w:after="0" w:line="240" w:lineRule="auto"/>
        <w:jc w:val="both"/>
        <w:rPr>
          <w:rFonts w:ascii="Times New Roman" w:eastAsia="MS Mincho" w:hAnsi="Times New Roman"/>
          <w:sz w:val="24"/>
          <w:szCs w:val="24"/>
          <w:lang w:val="sv-SE"/>
        </w:rPr>
      </w:pPr>
      <w:r w:rsidRPr="007818F2">
        <w:rPr>
          <w:rFonts w:ascii="Times New Roman" w:eastAsia="MS Mincho" w:hAnsi="Times New Roman"/>
          <w:sz w:val="24"/>
          <w:szCs w:val="24"/>
          <w:lang w:val="sv-SE"/>
        </w:rPr>
        <w:t>Secara langsung atau tidak langsung dengan sengaja memperlambat penyelesaian Pekerjaan ini.</w:t>
      </w:r>
    </w:p>
    <w:p w14:paraId="4B055EF7" w14:textId="098A80CD" w:rsidR="005E728D" w:rsidRPr="007818F2" w:rsidRDefault="005E728D" w:rsidP="001007D0">
      <w:pPr>
        <w:numPr>
          <w:ilvl w:val="0"/>
          <w:numId w:val="9"/>
        </w:numPr>
        <w:spacing w:after="0" w:line="240" w:lineRule="auto"/>
        <w:jc w:val="both"/>
        <w:rPr>
          <w:rFonts w:ascii="Times New Roman" w:eastAsia="MS Mincho" w:hAnsi="Times New Roman"/>
          <w:sz w:val="24"/>
          <w:szCs w:val="24"/>
          <w:lang w:val="sv-SE"/>
        </w:rPr>
      </w:pPr>
      <w:r w:rsidRPr="007818F2">
        <w:rPr>
          <w:rFonts w:ascii="Times New Roman" w:eastAsia="MS Mincho" w:hAnsi="Times New Roman"/>
          <w:sz w:val="24"/>
          <w:szCs w:val="24"/>
          <w:lang w:val="sv-SE"/>
        </w:rPr>
        <w:t>Memberikan keterangan tidak benar yang merugikan atau dapat merugi</w:t>
      </w:r>
      <w:r w:rsidR="00D94B91" w:rsidRPr="007818F2">
        <w:rPr>
          <w:rFonts w:ascii="Times New Roman" w:eastAsia="MS Mincho" w:hAnsi="Times New Roman"/>
          <w:sz w:val="24"/>
          <w:szCs w:val="24"/>
          <w:lang w:val="sv-SE"/>
        </w:rPr>
        <w:t>kan Pihak Petama</w:t>
      </w:r>
      <w:r w:rsidRPr="007818F2">
        <w:rPr>
          <w:rFonts w:ascii="Times New Roman" w:eastAsia="MS Mincho" w:hAnsi="Times New Roman"/>
          <w:sz w:val="24"/>
          <w:szCs w:val="24"/>
          <w:lang w:val="sv-SE"/>
        </w:rPr>
        <w:t xml:space="preserve"> sehubungan dengan Pekerjaan ini.</w:t>
      </w:r>
    </w:p>
    <w:p w14:paraId="2818FDF4" w14:textId="77777777" w:rsidR="005E728D" w:rsidRPr="007818F2" w:rsidRDefault="005E728D" w:rsidP="001007D0">
      <w:pPr>
        <w:numPr>
          <w:ilvl w:val="0"/>
          <w:numId w:val="9"/>
        </w:numPr>
        <w:spacing w:after="0" w:line="240" w:lineRule="auto"/>
        <w:jc w:val="both"/>
        <w:rPr>
          <w:rFonts w:ascii="Times New Roman" w:eastAsia="MS Mincho" w:hAnsi="Times New Roman"/>
          <w:sz w:val="24"/>
          <w:szCs w:val="24"/>
          <w:lang w:val="sv-SE"/>
        </w:rPr>
      </w:pPr>
      <w:r w:rsidRPr="007818F2">
        <w:rPr>
          <w:rFonts w:ascii="Times New Roman" w:eastAsia="MS Mincho" w:hAnsi="Times New Roman"/>
          <w:sz w:val="24"/>
          <w:szCs w:val="24"/>
          <w:lang w:val="sv-SE"/>
        </w:rPr>
        <w:t>Melakukan hal-hal yang melanggar atau tidak sesuai dengan ketentuan-ketentuan yang tercantum dalam spesifikasi dalam melaksanakan Pekerjaan ini.</w:t>
      </w:r>
    </w:p>
    <w:p w14:paraId="61D33EDF" w14:textId="48AC577A" w:rsidR="005E728D" w:rsidRPr="007818F2" w:rsidRDefault="005E728D" w:rsidP="001007D0">
      <w:pPr>
        <w:numPr>
          <w:ilvl w:val="0"/>
          <w:numId w:val="9"/>
        </w:numPr>
        <w:tabs>
          <w:tab w:val="num" w:pos="360"/>
        </w:tabs>
        <w:spacing w:after="0" w:line="240" w:lineRule="auto"/>
        <w:jc w:val="both"/>
        <w:rPr>
          <w:rFonts w:ascii="Times New Roman" w:eastAsia="MS Mincho" w:hAnsi="Times New Roman"/>
          <w:sz w:val="24"/>
          <w:szCs w:val="24"/>
          <w:lang w:val="fi-FI"/>
        </w:rPr>
      </w:pPr>
      <w:r w:rsidRPr="007818F2">
        <w:rPr>
          <w:rFonts w:ascii="Times New Roman" w:eastAsia="MS Mincho" w:hAnsi="Times New Roman"/>
          <w:sz w:val="24"/>
          <w:szCs w:val="24"/>
          <w:lang w:val="fi-FI"/>
        </w:rPr>
        <w:t>Menyerahkan Pekerjaan kepada pihak lain atau pihak ketiga</w:t>
      </w:r>
      <w:r w:rsidR="003958FE">
        <w:rPr>
          <w:rFonts w:ascii="Times New Roman" w:eastAsia="MS Mincho" w:hAnsi="Times New Roman"/>
          <w:sz w:val="24"/>
          <w:szCs w:val="24"/>
          <w:lang w:val="fi-FI"/>
        </w:rPr>
        <w:t xml:space="preserve"> tanpa persetujuan dari Pihak Pertama</w:t>
      </w:r>
      <w:r w:rsidRPr="007818F2">
        <w:rPr>
          <w:rFonts w:ascii="Times New Roman" w:eastAsia="MS Mincho" w:hAnsi="Times New Roman"/>
          <w:sz w:val="24"/>
          <w:szCs w:val="24"/>
          <w:lang w:val="fi-FI"/>
        </w:rPr>
        <w:t>.</w:t>
      </w:r>
    </w:p>
    <w:p w14:paraId="001FEAED" w14:textId="77777777" w:rsidR="005E728D" w:rsidRDefault="005E728D" w:rsidP="001007D0">
      <w:pPr>
        <w:numPr>
          <w:ilvl w:val="0"/>
          <w:numId w:val="9"/>
        </w:numPr>
        <w:tabs>
          <w:tab w:val="num" w:pos="360"/>
        </w:tabs>
        <w:spacing w:after="0" w:line="240" w:lineRule="auto"/>
        <w:jc w:val="both"/>
        <w:rPr>
          <w:rFonts w:ascii="Times New Roman" w:eastAsia="MS Mincho" w:hAnsi="Times New Roman"/>
          <w:sz w:val="24"/>
          <w:szCs w:val="24"/>
          <w:lang w:val="fi-FI"/>
        </w:rPr>
      </w:pPr>
      <w:r w:rsidRPr="007818F2">
        <w:rPr>
          <w:rFonts w:ascii="Times New Roman" w:eastAsia="MS Mincho" w:hAnsi="Times New Roman"/>
          <w:sz w:val="24"/>
          <w:szCs w:val="24"/>
          <w:lang w:val="fi-FI"/>
        </w:rPr>
        <w:t>Terlambat menyerahkan hasil Pekerjaan setelah denda keterlambatan mencapai 5% (lima  persen) sebagaimana disebutkan dalam Pasal 8 ayat (3) Perjanjian ini.</w:t>
      </w:r>
    </w:p>
    <w:p w14:paraId="0C273C01" w14:textId="6FB4A169" w:rsidR="00B02231" w:rsidRDefault="003958FE" w:rsidP="001007D0">
      <w:pPr>
        <w:numPr>
          <w:ilvl w:val="0"/>
          <w:numId w:val="9"/>
        </w:numPr>
        <w:spacing w:after="0" w:line="240" w:lineRule="auto"/>
        <w:jc w:val="both"/>
        <w:rPr>
          <w:rFonts w:ascii="Times New Roman" w:eastAsia="MS Mincho" w:hAnsi="Times New Roman"/>
          <w:sz w:val="24"/>
          <w:szCs w:val="24"/>
          <w:lang w:val="fi-FI"/>
        </w:rPr>
      </w:pPr>
      <w:r>
        <w:rPr>
          <w:rFonts w:ascii="Times New Roman" w:eastAsia="MS Mincho" w:hAnsi="Times New Roman"/>
          <w:sz w:val="24"/>
          <w:szCs w:val="24"/>
          <w:lang w:val="fi-FI"/>
        </w:rPr>
        <w:t>D</w:t>
      </w:r>
      <w:r w:rsidR="00B02231" w:rsidRPr="00B02231">
        <w:rPr>
          <w:rFonts w:ascii="Times New Roman" w:eastAsia="MS Mincho" w:hAnsi="Times New Roman"/>
          <w:sz w:val="24"/>
          <w:szCs w:val="24"/>
          <w:lang w:val="fi-FI"/>
        </w:rPr>
        <w:t>inyatakan pailit, mengajukan pe</w:t>
      </w:r>
      <w:r w:rsidR="00B02231">
        <w:rPr>
          <w:rFonts w:ascii="Times New Roman" w:eastAsia="MS Mincho" w:hAnsi="Times New Roman"/>
          <w:sz w:val="24"/>
          <w:szCs w:val="24"/>
          <w:lang w:val="fi-FI"/>
        </w:rPr>
        <w:t xml:space="preserve">rmohonan </w:t>
      </w:r>
      <w:r w:rsidR="00B02231" w:rsidRPr="00B02231">
        <w:rPr>
          <w:rFonts w:ascii="Times New Roman" w:eastAsia="MS Mincho" w:hAnsi="Times New Roman"/>
          <w:sz w:val="24"/>
          <w:szCs w:val="24"/>
          <w:lang w:val="fi-FI"/>
        </w:rPr>
        <w:t xml:space="preserve"> likuidasi baik secara sukarela maupun kewajiban</w:t>
      </w:r>
      <w:r w:rsidR="00AE2B07">
        <w:rPr>
          <w:rFonts w:ascii="Times New Roman" w:eastAsia="MS Mincho" w:hAnsi="Times New Roman"/>
          <w:sz w:val="24"/>
          <w:szCs w:val="24"/>
          <w:lang w:val="fi-FI"/>
        </w:rPr>
        <w:t>.</w:t>
      </w:r>
    </w:p>
    <w:p w14:paraId="12DE4464" w14:textId="77777777" w:rsidR="00AE2B07" w:rsidRDefault="00AE2B07" w:rsidP="001007D0">
      <w:pPr>
        <w:numPr>
          <w:ilvl w:val="0"/>
          <w:numId w:val="9"/>
        </w:numPr>
        <w:spacing w:after="0" w:line="240" w:lineRule="auto"/>
        <w:jc w:val="both"/>
        <w:rPr>
          <w:rFonts w:ascii="Times New Roman" w:eastAsia="MS Mincho" w:hAnsi="Times New Roman"/>
          <w:sz w:val="24"/>
          <w:szCs w:val="24"/>
          <w:lang w:val="fi-FI"/>
        </w:rPr>
      </w:pPr>
      <w:r w:rsidRPr="00AE2B07">
        <w:rPr>
          <w:rFonts w:ascii="Times New Roman" w:eastAsia="MS Mincho" w:hAnsi="Times New Roman"/>
          <w:sz w:val="24"/>
          <w:szCs w:val="24"/>
          <w:lang w:val="fi-FI"/>
        </w:rPr>
        <w:t>Salah satu atau lebih kewajiban Pihak Kedua sebagaimana dimaksud dalam Perjanjian tidak dapat dipenuhi oleh Pihak Kedua.</w:t>
      </w:r>
    </w:p>
    <w:p w14:paraId="6D44A6E8" w14:textId="77777777" w:rsidR="00AE2B07" w:rsidRDefault="00AE2B07" w:rsidP="001007D0">
      <w:pPr>
        <w:numPr>
          <w:ilvl w:val="0"/>
          <w:numId w:val="9"/>
        </w:numPr>
        <w:spacing w:after="0" w:line="240" w:lineRule="auto"/>
        <w:jc w:val="both"/>
        <w:rPr>
          <w:rFonts w:ascii="Times New Roman" w:eastAsia="MS Mincho" w:hAnsi="Times New Roman"/>
          <w:sz w:val="24"/>
          <w:szCs w:val="24"/>
          <w:lang w:val="fi-FI"/>
        </w:rPr>
      </w:pPr>
      <w:r w:rsidRPr="00AE2B07">
        <w:rPr>
          <w:rFonts w:ascii="Times New Roman" w:eastAsia="MS Mincho" w:hAnsi="Times New Roman"/>
          <w:sz w:val="24"/>
          <w:szCs w:val="24"/>
          <w:lang w:val="fi-FI"/>
        </w:rPr>
        <w:t xml:space="preserve">Pihak Kedua melanggar ketentuan penerapan prinsip integritas sebagaimana dimaksud dalam Lampiran 1 Perjanjian ini. </w:t>
      </w:r>
    </w:p>
    <w:p w14:paraId="7198B563" w14:textId="77777777" w:rsidR="00AE2B07" w:rsidRDefault="00AE2B07" w:rsidP="001007D0">
      <w:pPr>
        <w:numPr>
          <w:ilvl w:val="0"/>
          <w:numId w:val="9"/>
        </w:numPr>
        <w:spacing w:after="0" w:line="240" w:lineRule="auto"/>
        <w:jc w:val="both"/>
        <w:rPr>
          <w:rFonts w:ascii="Times New Roman" w:eastAsia="MS Mincho" w:hAnsi="Times New Roman"/>
          <w:sz w:val="24"/>
          <w:szCs w:val="24"/>
          <w:lang w:val="fi-FI"/>
        </w:rPr>
      </w:pPr>
      <w:r w:rsidRPr="00AE2B07">
        <w:rPr>
          <w:rFonts w:ascii="Times New Roman" w:eastAsia="MS Mincho" w:hAnsi="Times New Roman"/>
          <w:sz w:val="24"/>
          <w:szCs w:val="24"/>
          <w:lang w:val="fi-FI"/>
        </w:rPr>
        <w:t>Pihak Kedua tidak sanggup menyelesaikan Pekerjaan atau mengundurkan diri sebelum Pekerjaan diselesaikan.</w:t>
      </w:r>
    </w:p>
    <w:p w14:paraId="0090C429" w14:textId="77777777" w:rsidR="00AE2B07" w:rsidRDefault="00AE2B07" w:rsidP="001007D0">
      <w:pPr>
        <w:numPr>
          <w:ilvl w:val="0"/>
          <w:numId w:val="9"/>
        </w:numPr>
        <w:spacing w:after="0" w:line="240" w:lineRule="auto"/>
        <w:jc w:val="both"/>
        <w:rPr>
          <w:rFonts w:ascii="Times New Roman" w:eastAsia="MS Mincho" w:hAnsi="Times New Roman"/>
          <w:sz w:val="24"/>
          <w:szCs w:val="24"/>
          <w:lang w:val="fi-FI"/>
        </w:rPr>
      </w:pPr>
      <w:r w:rsidRPr="00AE2B07">
        <w:rPr>
          <w:rFonts w:ascii="Times New Roman" w:eastAsia="MS Mincho" w:hAnsi="Times New Roman"/>
          <w:sz w:val="24"/>
          <w:szCs w:val="24"/>
          <w:lang w:val="fi-FI"/>
        </w:rPr>
        <w:t xml:space="preserve">Pihak Kedua mengabaikan atau tidak melaksanakan perbaikan Pekerjaan dalam waktu 2 (dua)  hari kalender sejak penerbitan surat peringatan dari Pihak Pertama. </w:t>
      </w:r>
    </w:p>
    <w:p w14:paraId="0CBE7520" w14:textId="4CC1F764" w:rsidR="00AE2B07" w:rsidRPr="007818F2" w:rsidRDefault="00AE2B07" w:rsidP="001007D0">
      <w:pPr>
        <w:numPr>
          <w:ilvl w:val="0"/>
          <w:numId w:val="9"/>
        </w:numPr>
        <w:spacing w:after="0" w:line="240" w:lineRule="auto"/>
        <w:jc w:val="both"/>
        <w:rPr>
          <w:rFonts w:ascii="Times New Roman" w:eastAsia="MS Mincho" w:hAnsi="Times New Roman"/>
          <w:sz w:val="24"/>
          <w:szCs w:val="24"/>
          <w:lang w:val="fi-FI"/>
        </w:rPr>
      </w:pPr>
      <w:r w:rsidRPr="00AE2B07">
        <w:rPr>
          <w:rFonts w:ascii="Times New Roman" w:eastAsia="MS Mincho" w:hAnsi="Times New Roman"/>
          <w:sz w:val="24"/>
          <w:szCs w:val="24"/>
          <w:lang w:val="fi-FI"/>
        </w:rPr>
        <w:t>Pihak Kedua melanggar ketentuan Perjanjian ini atau hukum dan peraturan perundang-undangan yang berlaku.</w:t>
      </w:r>
    </w:p>
    <w:p w14:paraId="63842784" w14:textId="77777777" w:rsidR="005E728D" w:rsidRPr="007818F2" w:rsidRDefault="005E728D" w:rsidP="005E728D">
      <w:pPr>
        <w:spacing w:after="0" w:line="240" w:lineRule="auto"/>
        <w:ind w:left="360"/>
        <w:jc w:val="both"/>
        <w:rPr>
          <w:rFonts w:ascii="Times New Roman" w:eastAsia="MS Mincho" w:hAnsi="Times New Roman"/>
          <w:sz w:val="24"/>
          <w:szCs w:val="24"/>
          <w:lang w:val="fi-FI"/>
        </w:rPr>
      </w:pPr>
    </w:p>
    <w:p w14:paraId="5FECCD3E" w14:textId="5BA6AB5D" w:rsidR="005E728D" w:rsidRPr="007818F2" w:rsidRDefault="005E728D" w:rsidP="001007D0">
      <w:pPr>
        <w:numPr>
          <w:ilvl w:val="0"/>
          <w:numId w:val="8"/>
        </w:numPr>
        <w:tabs>
          <w:tab w:val="num" w:pos="360"/>
        </w:tabs>
        <w:spacing w:after="0" w:line="240" w:lineRule="auto"/>
        <w:ind w:left="360"/>
        <w:jc w:val="both"/>
        <w:rPr>
          <w:rFonts w:ascii="Times New Roman" w:eastAsia="MS Mincho" w:hAnsi="Times New Roman"/>
          <w:sz w:val="24"/>
          <w:szCs w:val="24"/>
          <w:lang w:val="fi-FI"/>
        </w:rPr>
      </w:pPr>
      <w:r w:rsidRPr="007818F2">
        <w:rPr>
          <w:rFonts w:ascii="Times New Roman" w:eastAsia="MS Mincho" w:hAnsi="Times New Roman"/>
          <w:sz w:val="24"/>
          <w:szCs w:val="24"/>
          <w:lang w:val="fi-FI"/>
        </w:rPr>
        <w:t xml:space="preserve">Pengakhiran  Perjanjian sebagaimana tersebut dalam Pasal 9 ayat (1) di atas cukup di sampaikan secara tertulis oleh </w:t>
      </w:r>
      <w:r w:rsidR="00D94B91" w:rsidRPr="007818F2">
        <w:rPr>
          <w:rFonts w:ascii="Times New Roman" w:eastAsia="MS Mincho" w:hAnsi="Times New Roman"/>
          <w:sz w:val="24"/>
          <w:szCs w:val="24"/>
          <w:lang w:val="fi-FI"/>
        </w:rPr>
        <w:t>Pihak Pertama</w:t>
      </w:r>
      <w:r w:rsidRPr="007818F2">
        <w:rPr>
          <w:rFonts w:ascii="Times New Roman" w:eastAsia="MS Mincho" w:hAnsi="Times New Roman"/>
          <w:sz w:val="24"/>
          <w:szCs w:val="24"/>
          <w:lang w:val="fi-FI"/>
        </w:rPr>
        <w:t xml:space="preserve"> </w:t>
      </w:r>
      <w:r w:rsidR="00D94B91" w:rsidRPr="007818F2">
        <w:rPr>
          <w:rFonts w:ascii="Times New Roman" w:eastAsia="MS Mincho" w:hAnsi="Times New Roman"/>
          <w:sz w:val="24"/>
          <w:szCs w:val="24"/>
          <w:lang w:val="fi-FI"/>
        </w:rPr>
        <w:t>kepada Pihak Kedua</w:t>
      </w:r>
      <w:r w:rsidRPr="007818F2">
        <w:rPr>
          <w:rFonts w:ascii="Times New Roman" w:eastAsia="MS Mincho" w:hAnsi="Times New Roman"/>
          <w:sz w:val="24"/>
          <w:szCs w:val="24"/>
          <w:lang w:val="fi-FI"/>
        </w:rPr>
        <w:t>, dengan tidak mengesampingkan musyawarah mufakat.</w:t>
      </w:r>
    </w:p>
    <w:p w14:paraId="1A8AA708" w14:textId="77777777" w:rsidR="005E728D" w:rsidRPr="007818F2" w:rsidRDefault="005E728D" w:rsidP="005E728D">
      <w:pPr>
        <w:spacing w:after="0" w:line="240" w:lineRule="auto"/>
        <w:jc w:val="both"/>
        <w:rPr>
          <w:rFonts w:ascii="Times New Roman" w:eastAsia="MS Mincho" w:hAnsi="Times New Roman"/>
          <w:sz w:val="24"/>
          <w:szCs w:val="24"/>
          <w:lang w:val="fi-FI"/>
        </w:rPr>
      </w:pPr>
    </w:p>
    <w:p w14:paraId="543699C6" w14:textId="7EBBEA96" w:rsidR="005E728D" w:rsidRPr="007818F2" w:rsidRDefault="00D94B91" w:rsidP="001007D0">
      <w:pPr>
        <w:numPr>
          <w:ilvl w:val="0"/>
          <w:numId w:val="8"/>
        </w:numPr>
        <w:tabs>
          <w:tab w:val="num" w:pos="360"/>
        </w:tabs>
        <w:spacing w:after="0" w:line="240" w:lineRule="auto"/>
        <w:ind w:left="360"/>
        <w:jc w:val="both"/>
        <w:rPr>
          <w:rFonts w:ascii="Times New Roman" w:eastAsia="MS Mincho" w:hAnsi="Times New Roman"/>
          <w:sz w:val="24"/>
          <w:szCs w:val="24"/>
          <w:lang w:val="fi-FI"/>
        </w:rPr>
      </w:pPr>
      <w:r w:rsidRPr="007818F2">
        <w:rPr>
          <w:rFonts w:ascii="Times New Roman" w:eastAsia="MS Mincho" w:hAnsi="Times New Roman"/>
          <w:sz w:val="24"/>
          <w:szCs w:val="24"/>
          <w:lang w:val="fi-FI"/>
        </w:rPr>
        <w:t>Pihak Pertama</w:t>
      </w:r>
      <w:r w:rsidR="005E728D" w:rsidRPr="007818F2">
        <w:rPr>
          <w:rFonts w:ascii="Times New Roman" w:eastAsia="MS Mincho" w:hAnsi="Times New Roman"/>
          <w:sz w:val="24"/>
          <w:szCs w:val="24"/>
          <w:lang w:val="fi-FI"/>
        </w:rPr>
        <w:t xml:space="preserve"> berhak menunjuk pihak ketiga untuk menyelesaikan Pekerjaan ini apabila terjadi pengakhiran  Perjanjian sebagaimana yang dimaksud dalam ayat (1) Pasal ini, dan bila ada selisih harga lebih yang wajar maka selisih tersebut menja</w:t>
      </w:r>
      <w:r w:rsidRPr="007818F2">
        <w:rPr>
          <w:rFonts w:ascii="Times New Roman" w:eastAsia="MS Mincho" w:hAnsi="Times New Roman"/>
          <w:sz w:val="24"/>
          <w:szCs w:val="24"/>
          <w:lang w:val="fi-FI"/>
        </w:rPr>
        <w:t>di beban dan kewajiban Pihak Kedua. Pihak Kedua</w:t>
      </w:r>
      <w:r w:rsidR="005E728D" w:rsidRPr="007818F2">
        <w:rPr>
          <w:rFonts w:ascii="Times New Roman" w:eastAsia="MS Mincho" w:hAnsi="Times New Roman"/>
          <w:sz w:val="24"/>
          <w:szCs w:val="24"/>
          <w:lang w:val="fi-FI"/>
        </w:rPr>
        <w:t xml:space="preserve"> wajib menyerahkan seluruh Dokumen Perjanji</w:t>
      </w:r>
      <w:r w:rsidR="00FC5DEC" w:rsidRPr="00FC5DEC">
        <w:rPr>
          <w:rFonts w:ascii="Times New Roman" w:eastAsia="MS Mincho" w:hAnsi="Times New Roman"/>
          <w:sz w:val="24"/>
          <w:szCs w:val="24"/>
          <w:lang w:val="fi-FI"/>
        </w:rPr>
        <w:t>an, Perhitungan-perhitungan dan</w:t>
      </w:r>
      <w:r w:rsidR="00FC5DEC">
        <w:rPr>
          <w:rFonts w:ascii="Times New Roman" w:eastAsia="MS Mincho" w:hAnsi="Times New Roman"/>
          <w:sz w:val="24"/>
          <w:szCs w:val="24"/>
          <w:lang w:val="fi-FI"/>
        </w:rPr>
        <w:t xml:space="preserve"> </w:t>
      </w:r>
      <w:r w:rsidR="005E728D" w:rsidRPr="007818F2">
        <w:rPr>
          <w:rFonts w:ascii="Times New Roman" w:eastAsia="MS Mincho" w:hAnsi="Times New Roman"/>
          <w:sz w:val="24"/>
          <w:szCs w:val="24"/>
          <w:lang w:val="fi-FI"/>
        </w:rPr>
        <w:t>keterangan-keterangan yang berhubungan dengan pelaksanaan Pekerjaan.</w:t>
      </w:r>
    </w:p>
    <w:p w14:paraId="4DB61FCA" w14:textId="77777777" w:rsidR="005E728D" w:rsidRPr="007818F2" w:rsidRDefault="005E728D" w:rsidP="005E728D">
      <w:pPr>
        <w:spacing w:after="0" w:line="240" w:lineRule="auto"/>
        <w:jc w:val="both"/>
        <w:rPr>
          <w:rFonts w:ascii="Times New Roman" w:eastAsia="MS Mincho" w:hAnsi="Times New Roman"/>
          <w:sz w:val="24"/>
          <w:szCs w:val="24"/>
          <w:lang w:val="fi-FI"/>
        </w:rPr>
      </w:pPr>
    </w:p>
    <w:p w14:paraId="5EEE6092" w14:textId="1F5D849D" w:rsidR="005E728D" w:rsidRPr="007818F2" w:rsidRDefault="00DF5563" w:rsidP="001007D0">
      <w:pPr>
        <w:numPr>
          <w:ilvl w:val="0"/>
          <w:numId w:val="8"/>
        </w:numPr>
        <w:tabs>
          <w:tab w:val="num" w:pos="360"/>
        </w:tabs>
        <w:spacing w:after="0" w:line="240" w:lineRule="auto"/>
        <w:ind w:left="360"/>
        <w:jc w:val="both"/>
        <w:rPr>
          <w:rFonts w:ascii="Times New Roman" w:eastAsia="MS Mincho" w:hAnsi="Times New Roman"/>
          <w:sz w:val="24"/>
          <w:szCs w:val="24"/>
          <w:lang w:val="fi-FI"/>
        </w:rPr>
      </w:pPr>
      <w:r>
        <w:rPr>
          <w:rFonts w:ascii="Times New Roman" w:eastAsia="MS Mincho" w:hAnsi="Times New Roman"/>
          <w:sz w:val="24"/>
          <w:szCs w:val="24"/>
          <w:lang w:val="fi-FI"/>
        </w:rPr>
        <w:t>Dalam hal Pihak Pertama</w:t>
      </w:r>
      <w:r w:rsidR="005E728D" w:rsidRPr="007818F2">
        <w:rPr>
          <w:rFonts w:ascii="Times New Roman" w:eastAsia="MS Mincho" w:hAnsi="Times New Roman"/>
          <w:sz w:val="24"/>
          <w:szCs w:val="24"/>
          <w:lang w:val="fi-FI"/>
        </w:rPr>
        <w:t xml:space="preserve"> secara sepihak meng</w:t>
      </w:r>
      <w:r>
        <w:rPr>
          <w:rFonts w:ascii="Times New Roman" w:eastAsia="MS Mincho" w:hAnsi="Times New Roman"/>
          <w:sz w:val="24"/>
          <w:szCs w:val="24"/>
          <w:lang w:val="fi-FI"/>
        </w:rPr>
        <w:t>akhiri</w:t>
      </w:r>
      <w:r w:rsidR="00D94B91" w:rsidRPr="007818F2">
        <w:rPr>
          <w:rFonts w:ascii="Times New Roman" w:eastAsia="MS Mincho" w:hAnsi="Times New Roman"/>
          <w:sz w:val="24"/>
          <w:szCs w:val="24"/>
          <w:lang w:val="fi-FI"/>
        </w:rPr>
        <w:t xml:space="preserve"> Perjanjian in</w:t>
      </w:r>
      <w:r w:rsidR="00B50238" w:rsidRPr="00B50238">
        <w:rPr>
          <w:rFonts w:ascii="Times New Roman" w:eastAsia="MS Mincho" w:hAnsi="Times New Roman"/>
          <w:sz w:val="24"/>
          <w:szCs w:val="24"/>
          <w:lang w:val="fi-FI"/>
        </w:rPr>
        <w:t>i</w:t>
      </w:r>
      <w:r w:rsidR="00B50238">
        <w:rPr>
          <w:rFonts w:ascii="Times New Roman" w:eastAsia="MS Mincho" w:hAnsi="Times New Roman"/>
          <w:sz w:val="24"/>
          <w:szCs w:val="24"/>
          <w:lang w:val="fi-FI"/>
        </w:rPr>
        <w:t xml:space="preserve"> </w:t>
      </w:r>
      <w:r>
        <w:rPr>
          <w:rFonts w:ascii="Times New Roman" w:eastAsia="MS Mincho" w:hAnsi="Times New Roman"/>
          <w:sz w:val="24"/>
          <w:szCs w:val="24"/>
          <w:lang w:val="fi-FI"/>
        </w:rPr>
        <w:t xml:space="preserve">dikarenakan alasan Pihak Kedua Pailit sesuai dengan Pasal 9 (1) huruf i, k, dan m </w:t>
      </w:r>
      <w:r w:rsidR="00D94B91" w:rsidRPr="007818F2">
        <w:rPr>
          <w:rFonts w:ascii="Times New Roman" w:eastAsia="MS Mincho" w:hAnsi="Times New Roman"/>
          <w:sz w:val="24"/>
          <w:szCs w:val="24"/>
          <w:lang w:val="fi-FI"/>
        </w:rPr>
        <w:t>maka Pihak Pertama</w:t>
      </w:r>
      <w:r w:rsidR="005E728D" w:rsidRPr="007818F2">
        <w:rPr>
          <w:rFonts w:ascii="Times New Roman" w:eastAsia="MS Mincho" w:hAnsi="Times New Roman"/>
          <w:sz w:val="24"/>
          <w:szCs w:val="24"/>
          <w:lang w:val="fi-FI"/>
        </w:rPr>
        <w:t xml:space="preserve"> a</w:t>
      </w:r>
      <w:r w:rsidR="00D94B91" w:rsidRPr="007818F2">
        <w:rPr>
          <w:rFonts w:ascii="Times New Roman" w:eastAsia="MS Mincho" w:hAnsi="Times New Roman"/>
          <w:sz w:val="24"/>
          <w:szCs w:val="24"/>
          <w:lang w:val="fi-FI"/>
        </w:rPr>
        <w:t>kan membayarkan kepada Pihak Kedua</w:t>
      </w:r>
      <w:r w:rsidR="005E728D" w:rsidRPr="007818F2">
        <w:rPr>
          <w:rFonts w:ascii="Times New Roman" w:eastAsia="MS Mincho" w:hAnsi="Times New Roman"/>
          <w:sz w:val="24"/>
          <w:szCs w:val="24"/>
          <w:lang w:val="fi-FI"/>
        </w:rPr>
        <w:t xml:space="preserve">  :</w:t>
      </w:r>
    </w:p>
    <w:p w14:paraId="79FBB939" w14:textId="77777777" w:rsidR="005E728D" w:rsidRPr="007818F2" w:rsidRDefault="005E728D" w:rsidP="005E728D">
      <w:pPr>
        <w:spacing w:after="0" w:line="240" w:lineRule="auto"/>
        <w:jc w:val="both"/>
        <w:rPr>
          <w:rFonts w:ascii="Times New Roman" w:eastAsia="MS Mincho" w:hAnsi="Times New Roman"/>
          <w:sz w:val="24"/>
          <w:szCs w:val="24"/>
          <w:lang w:val="fi-FI"/>
        </w:rPr>
      </w:pPr>
    </w:p>
    <w:p w14:paraId="48FDA708" w14:textId="7A08657E" w:rsidR="005E728D" w:rsidRPr="007818F2" w:rsidRDefault="005E728D" w:rsidP="001007D0">
      <w:pPr>
        <w:numPr>
          <w:ilvl w:val="0"/>
          <w:numId w:val="10"/>
        </w:numPr>
        <w:spacing w:after="0" w:line="240" w:lineRule="auto"/>
        <w:jc w:val="both"/>
        <w:rPr>
          <w:rFonts w:ascii="Times New Roman" w:eastAsia="MS Mincho" w:hAnsi="Times New Roman"/>
          <w:sz w:val="24"/>
          <w:szCs w:val="24"/>
          <w:lang w:val="fi-FI"/>
        </w:rPr>
      </w:pPr>
      <w:r w:rsidRPr="007818F2">
        <w:rPr>
          <w:rFonts w:ascii="Times New Roman" w:eastAsia="MS Mincho" w:hAnsi="Times New Roman"/>
          <w:sz w:val="24"/>
          <w:szCs w:val="24"/>
          <w:lang w:val="fi-FI"/>
        </w:rPr>
        <w:t>Pekerjaan yang t</w:t>
      </w:r>
      <w:r w:rsidR="00D94B91" w:rsidRPr="007818F2">
        <w:rPr>
          <w:rFonts w:ascii="Times New Roman" w:eastAsia="MS Mincho" w:hAnsi="Times New Roman"/>
          <w:sz w:val="24"/>
          <w:szCs w:val="24"/>
          <w:lang w:val="fi-FI"/>
        </w:rPr>
        <w:t xml:space="preserve">elah dilaksanakan oleh Pihak Kedua dan diterima oleh Pihak Pertama </w:t>
      </w:r>
      <w:r w:rsidRPr="007818F2">
        <w:rPr>
          <w:rFonts w:ascii="Times New Roman" w:eastAsia="MS Mincho" w:hAnsi="Times New Roman"/>
          <w:sz w:val="24"/>
          <w:szCs w:val="24"/>
          <w:lang w:val="fi-FI"/>
        </w:rPr>
        <w:t xml:space="preserve"> berd</w:t>
      </w:r>
      <w:r w:rsidR="00D94B91" w:rsidRPr="007818F2">
        <w:rPr>
          <w:rFonts w:ascii="Times New Roman" w:eastAsia="MS Mincho" w:hAnsi="Times New Roman"/>
          <w:sz w:val="24"/>
          <w:szCs w:val="24"/>
          <w:lang w:val="fi-FI"/>
        </w:rPr>
        <w:t>asarkan penilaian dari Pihak Pertama</w:t>
      </w:r>
      <w:r w:rsidRPr="007818F2">
        <w:rPr>
          <w:rFonts w:ascii="Times New Roman" w:eastAsia="MS Mincho" w:hAnsi="Times New Roman"/>
          <w:sz w:val="24"/>
          <w:szCs w:val="24"/>
          <w:lang w:val="fi-FI"/>
        </w:rPr>
        <w:t xml:space="preserve"> sampai dengan tanggal pengakhiran  Perjanjian ini.</w:t>
      </w:r>
    </w:p>
    <w:p w14:paraId="45FDCA54" w14:textId="77777777" w:rsidR="005E728D" w:rsidRPr="007818F2" w:rsidRDefault="005E728D" w:rsidP="005E728D">
      <w:pPr>
        <w:spacing w:after="0" w:line="240" w:lineRule="auto"/>
        <w:ind w:left="720"/>
        <w:jc w:val="both"/>
        <w:rPr>
          <w:rFonts w:ascii="Times New Roman" w:eastAsia="MS Mincho" w:hAnsi="Times New Roman"/>
          <w:sz w:val="24"/>
          <w:szCs w:val="24"/>
          <w:lang w:val="fi-FI"/>
        </w:rPr>
      </w:pPr>
    </w:p>
    <w:p w14:paraId="3447CBFD" w14:textId="0646F3F6" w:rsidR="005E728D" w:rsidRPr="007818F2" w:rsidRDefault="005E728D" w:rsidP="001007D0">
      <w:pPr>
        <w:numPr>
          <w:ilvl w:val="0"/>
          <w:numId w:val="10"/>
        </w:numPr>
        <w:spacing w:after="0" w:line="240" w:lineRule="auto"/>
        <w:jc w:val="both"/>
        <w:rPr>
          <w:rFonts w:ascii="Times New Roman" w:eastAsia="MS Mincho" w:hAnsi="Times New Roman"/>
          <w:sz w:val="24"/>
          <w:szCs w:val="24"/>
          <w:lang w:val="fi-FI"/>
        </w:rPr>
      </w:pPr>
      <w:r w:rsidRPr="007818F2">
        <w:rPr>
          <w:rFonts w:ascii="Times New Roman" w:eastAsia="MS Mincho" w:hAnsi="Times New Roman"/>
          <w:sz w:val="24"/>
          <w:szCs w:val="24"/>
          <w:lang w:val="fi-FI"/>
        </w:rPr>
        <w:t>Biaya-biaya lain yang langsung atau tidak dapat dihindarkan telah dibayarkan a</w:t>
      </w:r>
      <w:r w:rsidR="00D94B91" w:rsidRPr="007818F2">
        <w:rPr>
          <w:rFonts w:ascii="Times New Roman" w:eastAsia="MS Mincho" w:hAnsi="Times New Roman"/>
          <w:sz w:val="24"/>
          <w:szCs w:val="24"/>
          <w:lang w:val="fi-FI"/>
        </w:rPr>
        <w:t>tau harus dibayar oleh Pihak Kedua</w:t>
      </w:r>
      <w:r w:rsidRPr="007818F2">
        <w:rPr>
          <w:rFonts w:ascii="Times New Roman" w:eastAsia="MS Mincho" w:hAnsi="Times New Roman"/>
          <w:sz w:val="24"/>
          <w:szCs w:val="24"/>
          <w:lang w:val="fi-FI"/>
        </w:rPr>
        <w:t xml:space="preserve"> sehubungan dengan pelaksanaan Perjanjian ini, jika biaya-biaya t</w:t>
      </w:r>
      <w:r w:rsidR="00D94B91" w:rsidRPr="007818F2">
        <w:rPr>
          <w:rFonts w:ascii="Times New Roman" w:eastAsia="MS Mincho" w:hAnsi="Times New Roman"/>
          <w:sz w:val="24"/>
          <w:szCs w:val="24"/>
          <w:lang w:val="fi-FI"/>
        </w:rPr>
        <w:t>ersebut telah disetujui oleh Pihak Pertama</w:t>
      </w:r>
      <w:r w:rsidRPr="007818F2">
        <w:rPr>
          <w:rFonts w:ascii="Times New Roman" w:eastAsia="MS Mincho" w:hAnsi="Times New Roman"/>
          <w:sz w:val="24"/>
          <w:szCs w:val="24"/>
          <w:lang w:val="fi-FI"/>
        </w:rPr>
        <w:t xml:space="preserve"> kecuali dapat dibuktikan lain.</w:t>
      </w:r>
    </w:p>
    <w:p w14:paraId="4815D946" w14:textId="77777777" w:rsidR="005E728D" w:rsidRDefault="005E728D" w:rsidP="007818F2">
      <w:pPr>
        <w:ind w:left="720"/>
        <w:jc w:val="both"/>
        <w:rPr>
          <w:rFonts w:ascii="Times New Roman" w:hAnsi="Times New Roman"/>
          <w:sz w:val="24"/>
          <w:szCs w:val="24"/>
        </w:rPr>
      </w:pPr>
    </w:p>
    <w:p w14:paraId="0ED150CE" w14:textId="71A91BD8" w:rsidR="001C3B19" w:rsidRPr="009D53A4" w:rsidRDefault="001C3B19" w:rsidP="009D53A4">
      <w:pPr>
        <w:spacing w:after="0" w:line="240" w:lineRule="auto"/>
        <w:ind w:left="360" w:hanging="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5.</w:t>
      </w:r>
      <w:r>
        <w:rPr>
          <w:rFonts w:ascii="Times New Roman" w:eastAsia="Times New Roman" w:hAnsi="Times New Roman"/>
          <w:color w:val="000000"/>
          <w:sz w:val="24"/>
          <w:szCs w:val="24"/>
        </w:rPr>
        <w:tab/>
      </w:r>
      <w:r w:rsidRPr="00EA5042">
        <w:rPr>
          <w:rFonts w:ascii="Times New Roman" w:eastAsia="Times New Roman" w:hAnsi="Times New Roman"/>
          <w:color w:val="000000"/>
          <w:sz w:val="24"/>
          <w:szCs w:val="24"/>
        </w:rPr>
        <w:t>Para Pihak berhak mengakhiri Perjanjian ini dengan mengesampingkan Pasal 1266 KUH    Perdata bila salah satu pihak telah melanggar ketentuan dalam Perjanjian ini.</w:t>
      </w:r>
    </w:p>
    <w:p w14:paraId="0A0295E7" w14:textId="77777777" w:rsidR="0002129A" w:rsidRPr="0090182D" w:rsidRDefault="0002129A" w:rsidP="0002129A">
      <w:pPr>
        <w:pStyle w:val="PlainText"/>
        <w:rPr>
          <w:rFonts w:ascii="Arial" w:eastAsia="MS Mincho" w:hAnsi="Arial"/>
          <w:b/>
          <w:bCs/>
          <w:sz w:val="22"/>
          <w:szCs w:val="22"/>
          <w:lang w:val="fi-FI"/>
        </w:rPr>
      </w:pPr>
    </w:p>
    <w:p w14:paraId="203D6655" w14:textId="77777777" w:rsidR="0002129A" w:rsidRPr="007818F2" w:rsidRDefault="0002129A" w:rsidP="0002129A">
      <w:pPr>
        <w:pStyle w:val="PlainText"/>
        <w:jc w:val="center"/>
        <w:outlineLvl w:val="0"/>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Pasal 10</w:t>
      </w:r>
    </w:p>
    <w:p w14:paraId="6E8B932F" w14:textId="3777C4AE" w:rsidR="0002129A" w:rsidRPr="007818F2" w:rsidRDefault="0002129A" w:rsidP="0002129A">
      <w:pPr>
        <w:pStyle w:val="PlainText"/>
        <w:jc w:val="center"/>
        <w:rPr>
          <w:rFonts w:ascii="Times New Roman" w:eastAsia="MS Mincho" w:hAnsi="Times New Roman" w:cs="Times New Roman"/>
          <w:sz w:val="24"/>
          <w:szCs w:val="24"/>
        </w:rPr>
      </w:pPr>
      <w:r w:rsidRPr="007818F2">
        <w:rPr>
          <w:rFonts w:ascii="Times New Roman" w:eastAsia="MS Mincho" w:hAnsi="Times New Roman" w:cs="Times New Roman"/>
          <w:b/>
          <w:bCs/>
          <w:sz w:val="24"/>
          <w:szCs w:val="24"/>
        </w:rPr>
        <w:t>Pelaksanaan Pekerjaan Di Lapangan</w:t>
      </w:r>
    </w:p>
    <w:p w14:paraId="7B9A56C6" w14:textId="77777777" w:rsidR="0002129A" w:rsidRPr="007818F2" w:rsidRDefault="0002129A" w:rsidP="0002129A">
      <w:pPr>
        <w:pStyle w:val="PlainText"/>
        <w:jc w:val="both"/>
        <w:rPr>
          <w:rFonts w:ascii="Times New Roman" w:eastAsia="MS Mincho" w:hAnsi="Times New Roman" w:cs="Times New Roman"/>
          <w:sz w:val="24"/>
          <w:szCs w:val="24"/>
        </w:rPr>
      </w:pPr>
    </w:p>
    <w:p w14:paraId="6AFFEEED" w14:textId="7519F3A2" w:rsidR="0002129A" w:rsidRPr="007818F2" w:rsidRDefault="0002129A" w:rsidP="001007D0">
      <w:pPr>
        <w:pStyle w:val="PlainText"/>
        <w:numPr>
          <w:ilvl w:val="0"/>
          <w:numId w:val="11"/>
        </w:numPr>
        <w:tabs>
          <w:tab w:val="clear" w:pos="720"/>
          <w:tab w:val="num" w:pos="360"/>
        </w:tabs>
        <w:ind w:left="36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Pihak Kedua harus mematuhi petunjuk-petunjuk yang diberikan oleh Pihak Pertama</w:t>
      </w:r>
      <w:r w:rsidRPr="007818F2">
        <w:rPr>
          <w:rFonts w:ascii="Times New Roman" w:eastAsia="MS Mincho" w:hAnsi="Times New Roman" w:cs="Times New Roman"/>
          <w:sz w:val="24"/>
          <w:szCs w:val="24"/>
          <w:lang w:val="id-ID"/>
        </w:rPr>
        <w:t>.</w:t>
      </w:r>
    </w:p>
    <w:p w14:paraId="777DE3D2" w14:textId="77777777" w:rsidR="0002129A" w:rsidRPr="007818F2" w:rsidRDefault="0002129A" w:rsidP="0002129A">
      <w:pPr>
        <w:pStyle w:val="PlainText"/>
        <w:jc w:val="both"/>
        <w:rPr>
          <w:rFonts w:ascii="Times New Roman" w:eastAsia="MS Mincho" w:hAnsi="Times New Roman" w:cs="Times New Roman"/>
          <w:sz w:val="24"/>
          <w:szCs w:val="24"/>
          <w:lang w:val="id-ID"/>
        </w:rPr>
      </w:pPr>
    </w:p>
    <w:p w14:paraId="3399D485" w14:textId="48A24BE7" w:rsidR="0002129A" w:rsidRPr="007818F2" w:rsidRDefault="0002129A" w:rsidP="001007D0">
      <w:pPr>
        <w:pStyle w:val="PlainText"/>
        <w:numPr>
          <w:ilvl w:val="0"/>
          <w:numId w:val="11"/>
        </w:numPr>
        <w:tabs>
          <w:tab w:val="clear" w:pos="720"/>
        </w:tabs>
        <w:ind w:left="360"/>
        <w:jc w:val="both"/>
        <w:rPr>
          <w:rFonts w:ascii="Times New Roman" w:eastAsia="MS Mincho" w:hAnsi="Times New Roman" w:cs="Times New Roman"/>
          <w:sz w:val="24"/>
          <w:szCs w:val="24"/>
          <w:lang w:val="fi-FI"/>
        </w:rPr>
      </w:pPr>
      <w:r w:rsidRPr="007818F2">
        <w:rPr>
          <w:rFonts w:ascii="Times New Roman" w:eastAsia="MS Mincho" w:hAnsi="Times New Roman" w:cs="Times New Roman"/>
          <w:sz w:val="24"/>
          <w:szCs w:val="24"/>
          <w:lang w:val="fi-FI"/>
        </w:rPr>
        <w:t xml:space="preserve">Pelaksanaan Pekerjaan di lapangan harus berkoordinasi dengan Pihak Pertama </w:t>
      </w:r>
      <w:r w:rsidRPr="007818F2">
        <w:rPr>
          <w:rFonts w:ascii="Times New Roman" w:eastAsia="MS Mincho" w:hAnsi="Times New Roman" w:cs="Times New Roman"/>
          <w:sz w:val="24"/>
          <w:szCs w:val="24"/>
          <w:lang w:val="id-ID"/>
        </w:rPr>
        <w:t>.</w:t>
      </w:r>
    </w:p>
    <w:p w14:paraId="2F7AB514" w14:textId="77777777" w:rsidR="0002129A" w:rsidRPr="007818F2" w:rsidRDefault="0002129A" w:rsidP="0002129A">
      <w:pPr>
        <w:pStyle w:val="PlainText"/>
        <w:jc w:val="both"/>
        <w:rPr>
          <w:rFonts w:ascii="Times New Roman" w:eastAsia="MS Mincho" w:hAnsi="Times New Roman" w:cs="Times New Roman"/>
          <w:sz w:val="24"/>
          <w:szCs w:val="24"/>
          <w:lang w:val="id-ID"/>
        </w:rPr>
      </w:pPr>
    </w:p>
    <w:p w14:paraId="1181940A" w14:textId="728EB7E4" w:rsidR="0002129A" w:rsidRPr="007818F2" w:rsidRDefault="00D2002E" w:rsidP="001007D0">
      <w:pPr>
        <w:pStyle w:val="PlainText"/>
        <w:numPr>
          <w:ilvl w:val="0"/>
          <w:numId w:val="11"/>
        </w:numPr>
        <w:tabs>
          <w:tab w:val="clear" w:pos="720"/>
        </w:tabs>
        <w:ind w:left="360"/>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id-ID"/>
        </w:rPr>
        <w:t xml:space="preserve">Pihak </w:t>
      </w:r>
      <w:r w:rsidRPr="007818F2">
        <w:rPr>
          <w:rFonts w:ascii="Times New Roman" w:eastAsia="MS Mincho" w:hAnsi="Times New Roman" w:cs="Times New Roman"/>
          <w:sz w:val="24"/>
          <w:szCs w:val="24"/>
        </w:rPr>
        <w:t xml:space="preserve">Kedua </w:t>
      </w:r>
      <w:r w:rsidR="0002129A" w:rsidRPr="007818F2">
        <w:rPr>
          <w:rFonts w:ascii="Times New Roman" w:eastAsia="MS Mincho" w:hAnsi="Times New Roman" w:cs="Times New Roman"/>
          <w:sz w:val="24"/>
          <w:szCs w:val="24"/>
          <w:lang w:val="id-ID"/>
        </w:rPr>
        <w:t xml:space="preserve">harus memberikan hasil Pekerjaan dalam bentuk </w:t>
      </w:r>
      <w:r w:rsidR="0002129A" w:rsidRPr="007818F2">
        <w:rPr>
          <w:rFonts w:ascii="Times New Roman" w:eastAsia="MS Mincho" w:hAnsi="Times New Roman" w:cs="Times New Roman"/>
          <w:i/>
          <w:sz w:val="24"/>
          <w:szCs w:val="24"/>
          <w:lang w:val="id-ID"/>
        </w:rPr>
        <w:t>hard copy</w:t>
      </w:r>
      <w:r w:rsidR="0002129A" w:rsidRPr="007818F2">
        <w:rPr>
          <w:rFonts w:ascii="Times New Roman" w:eastAsia="MS Mincho" w:hAnsi="Times New Roman" w:cs="Times New Roman"/>
          <w:sz w:val="24"/>
          <w:szCs w:val="24"/>
          <w:lang w:val="id-ID"/>
        </w:rPr>
        <w:t xml:space="preserve"> sejumlah 2 rangkap (2 Copy) dan soft copy dalam bentuk 1( satu ) buah </w:t>
      </w:r>
      <w:r w:rsidR="0002129A" w:rsidRPr="007818F2">
        <w:rPr>
          <w:rFonts w:ascii="Times New Roman" w:eastAsia="MS Mincho" w:hAnsi="Times New Roman" w:cs="Times New Roman"/>
          <w:i/>
          <w:sz w:val="24"/>
          <w:szCs w:val="24"/>
          <w:lang w:val="id-ID"/>
        </w:rPr>
        <w:t>Flash Disk</w:t>
      </w:r>
      <w:r w:rsidR="0002129A" w:rsidRPr="007818F2">
        <w:rPr>
          <w:rFonts w:ascii="Times New Roman" w:eastAsia="MS Mincho" w:hAnsi="Times New Roman" w:cs="Times New Roman"/>
          <w:sz w:val="24"/>
          <w:szCs w:val="24"/>
          <w:lang w:val="id-ID"/>
        </w:rPr>
        <w:t>.</w:t>
      </w:r>
    </w:p>
    <w:p w14:paraId="3318F9F5" w14:textId="77777777" w:rsidR="0002129A" w:rsidRPr="007818F2" w:rsidRDefault="0002129A" w:rsidP="0002129A">
      <w:pPr>
        <w:pStyle w:val="PlainText"/>
        <w:jc w:val="both"/>
        <w:rPr>
          <w:rFonts w:ascii="Times New Roman" w:eastAsia="MS Mincho" w:hAnsi="Times New Roman" w:cs="Times New Roman"/>
          <w:sz w:val="24"/>
          <w:szCs w:val="24"/>
          <w:lang w:val="id-ID"/>
        </w:rPr>
      </w:pPr>
    </w:p>
    <w:p w14:paraId="6039F9ED" w14:textId="7C9AC8FF" w:rsidR="0002129A" w:rsidRPr="007818F2" w:rsidRDefault="00B86814" w:rsidP="001007D0">
      <w:pPr>
        <w:pStyle w:val="PlainText"/>
        <w:numPr>
          <w:ilvl w:val="0"/>
          <w:numId w:val="11"/>
        </w:numPr>
        <w:tabs>
          <w:tab w:val="clear" w:pos="720"/>
        </w:tabs>
        <w:ind w:left="360"/>
        <w:jc w:val="both"/>
        <w:rPr>
          <w:rFonts w:ascii="Times New Roman" w:eastAsia="MS Mincho" w:hAnsi="Times New Roman" w:cs="Times New Roman"/>
          <w:sz w:val="24"/>
          <w:szCs w:val="24"/>
          <w:lang w:val="id-ID"/>
        </w:rPr>
      </w:pPr>
      <w:r>
        <w:rPr>
          <w:rFonts w:ascii="Times New Roman" w:eastAsia="MS Mincho" w:hAnsi="Times New Roman" w:cs="Times New Roman"/>
          <w:sz w:val="24"/>
          <w:szCs w:val="24"/>
        </w:rPr>
        <w:t>Pihak Kedua</w:t>
      </w:r>
      <w:r w:rsidR="0002129A" w:rsidRPr="007818F2">
        <w:rPr>
          <w:rFonts w:ascii="Times New Roman" w:eastAsia="MS Mincho" w:hAnsi="Times New Roman" w:cs="Times New Roman"/>
          <w:sz w:val="24"/>
          <w:szCs w:val="24"/>
          <w:lang w:val="id-ID"/>
        </w:rPr>
        <w:t xml:space="preserve"> tidak diperkenankan mengalihkan Pekerjaan yang telah diberikan oleh</w:t>
      </w:r>
      <w:r w:rsidR="0002129A" w:rsidRPr="007818F2">
        <w:rPr>
          <w:rFonts w:ascii="Times New Roman" w:eastAsia="MS Mincho" w:hAnsi="Times New Roman" w:cs="Times New Roman"/>
          <w:sz w:val="24"/>
          <w:szCs w:val="24"/>
        </w:rPr>
        <w:t xml:space="preserve"> </w:t>
      </w:r>
      <w:r w:rsidR="00D2002E" w:rsidRPr="007818F2">
        <w:rPr>
          <w:rFonts w:ascii="Times New Roman" w:eastAsia="MS Mincho" w:hAnsi="Times New Roman" w:cs="Times New Roman"/>
          <w:sz w:val="24"/>
          <w:szCs w:val="24"/>
        </w:rPr>
        <w:t>Pihak Pertama</w:t>
      </w:r>
      <w:r w:rsidR="0002129A" w:rsidRPr="007818F2">
        <w:rPr>
          <w:rFonts w:ascii="Times New Roman" w:eastAsia="MS Mincho" w:hAnsi="Times New Roman" w:cs="Times New Roman"/>
          <w:sz w:val="24"/>
          <w:szCs w:val="24"/>
          <w:lang w:val="id-ID"/>
        </w:rPr>
        <w:t xml:space="preserve"> sebagaimana yang dimaksud dalam Pasal 1 Perjanjian ini kepada pihak lain</w:t>
      </w:r>
      <w:r w:rsidR="003958FE">
        <w:rPr>
          <w:rFonts w:ascii="Times New Roman" w:eastAsia="MS Mincho" w:hAnsi="Times New Roman" w:cs="Times New Roman"/>
          <w:sz w:val="24"/>
          <w:szCs w:val="24"/>
        </w:rPr>
        <w:t>, kecuali atas persetujuan dari Pihak Pertama</w:t>
      </w:r>
      <w:r w:rsidR="0002129A" w:rsidRPr="007818F2">
        <w:rPr>
          <w:rFonts w:ascii="Times New Roman" w:eastAsia="MS Mincho" w:hAnsi="Times New Roman" w:cs="Times New Roman"/>
          <w:sz w:val="24"/>
          <w:szCs w:val="24"/>
          <w:lang w:val="id-ID"/>
        </w:rPr>
        <w:t xml:space="preserve">. Bila ketentuan ini dilanggar maka </w:t>
      </w:r>
      <w:r w:rsidR="00D2002E" w:rsidRPr="007818F2">
        <w:rPr>
          <w:rFonts w:ascii="Times New Roman" w:eastAsia="MS Mincho" w:hAnsi="Times New Roman" w:cs="Times New Roman"/>
          <w:sz w:val="24"/>
          <w:szCs w:val="24"/>
        </w:rPr>
        <w:t>Pihak Pertama</w:t>
      </w:r>
      <w:r w:rsidR="0002129A" w:rsidRPr="007818F2">
        <w:rPr>
          <w:rFonts w:ascii="Times New Roman" w:eastAsia="MS Mincho" w:hAnsi="Times New Roman" w:cs="Times New Roman"/>
          <w:sz w:val="24"/>
          <w:szCs w:val="24"/>
          <w:lang w:val="id-ID"/>
        </w:rPr>
        <w:t xml:space="preserve"> berhak untuk memutuskan Perjanjian sebagaimana ketentuan yang tercantum dalam Pasal 9  ayat (1) Perjanjian ini.</w:t>
      </w:r>
    </w:p>
    <w:p w14:paraId="2B35F5B4" w14:textId="77777777" w:rsidR="0002129A" w:rsidRPr="007818F2" w:rsidRDefault="0002129A" w:rsidP="0002129A">
      <w:pPr>
        <w:pStyle w:val="PlainText"/>
        <w:jc w:val="both"/>
        <w:rPr>
          <w:rFonts w:ascii="Times New Roman" w:eastAsia="MS Mincho" w:hAnsi="Times New Roman" w:cs="Times New Roman"/>
          <w:sz w:val="24"/>
          <w:szCs w:val="24"/>
          <w:lang w:val="id-ID"/>
        </w:rPr>
      </w:pPr>
    </w:p>
    <w:p w14:paraId="501FD6DA" w14:textId="70AE6481" w:rsidR="0002129A" w:rsidRPr="007818F2" w:rsidRDefault="00D2002E" w:rsidP="001007D0">
      <w:pPr>
        <w:pStyle w:val="PlainText"/>
        <w:numPr>
          <w:ilvl w:val="0"/>
          <w:numId w:val="11"/>
        </w:numPr>
        <w:tabs>
          <w:tab w:val="clear" w:pos="720"/>
        </w:tabs>
        <w:ind w:left="360"/>
        <w:jc w:val="both"/>
        <w:rPr>
          <w:rFonts w:ascii="Times New Roman" w:eastAsia="MS Mincho" w:hAnsi="Times New Roman" w:cs="Times New Roman"/>
          <w:sz w:val="24"/>
          <w:szCs w:val="24"/>
          <w:lang w:val="id-ID"/>
        </w:rPr>
      </w:pPr>
      <w:r w:rsidRPr="007818F2">
        <w:rPr>
          <w:rFonts w:ascii="Times New Roman" w:eastAsia="MS Mincho" w:hAnsi="Times New Roman" w:cs="Times New Roman"/>
          <w:sz w:val="24"/>
          <w:szCs w:val="24"/>
          <w:lang w:val="id-ID"/>
        </w:rPr>
        <w:t xml:space="preserve">Apabila </w:t>
      </w:r>
      <w:r w:rsidRPr="007818F2">
        <w:rPr>
          <w:rFonts w:ascii="Times New Roman" w:eastAsia="MS Mincho" w:hAnsi="Times New Roman" w:cs="Times New Roman"/>
          <w:sz w:val="24"/>
          <w:szCs w:val="24"/>
        </w:rPr>
        <w:t>Pihak Kedua</w:t>
      </w:r>
      <w:r w:rsidR="0002129A" w:rsidRPr="007818F2">
        <w:rPr>
          <w:rFonts w:ascii="Times New Roman" w:eastAsia="MS Mincho" w:hAnsi="Times New Roman" w:cs="Times New Roman"/>
          <w:sz w:val="24"/>
          <w:szCs w:val="24"/>
          <w:lang w:val="id-ID"/>
        </w:rPr>
        <w:t xml:space="preserve"> gagal dalam mengerjakan perintah/instruksi dari</w:t>
      </w:r>
      <w:r w:rsidR="0002129A" w:rsidRPr="007818F2">
        <w:rPr>
          <w:rFonts w:ascii="Times New Roman" w:eastAsia="MS Mincho" w:hAnsi="Times New Roman" w:cs="Times New Roman"/>
          <w:sz w:val="24"/>
          <w:szCs w:val="24"/>
        </w:rPr>
        <w:t xml:space="preserve"> </w:t>
      </w:r>
      <w:r w:rsidRPr="007818F2">
        <w:rPr>
          <w:rFonts w:ascii="Times New Roman" w:eastAsia="MS Mincho" w:hAnsi="Times New Roman" w:cs="Times New Roman"/>
          <w:sz w:val="24"/>
          <w:szCs w:val="24"/>
        </w:rPr>
        <w:t>Pihak Pertama</w:t>
      </w:r>
      <w:r w:rsidR="0002129A" w:rsidRPr="007818F2">
        <w:rPr>
          <w:rFonts w:ascii="Times New Roman" w:eastAsia="MS Mincho" w:hAnsi="Times New Roman" w:cs="Times New Roman"/>
          <w:sz w:val="24"/>
          <w:szCs w:val="24"/>
          <w:lang w:val="id-ID"/>
        </w:rPr>
        <w:t xml:space="preserve">, maka </w:t>
      </w:r>
      <w:r w:rsidR="00E348D3">
        <w:rPr>
          <w:rFonts w:ascii="Times New Roman" w:eastAsia="MS Mincho" w:hAnsi="Times New Roman" w:cs="Times New Roman"/>
          <w:sz w:val="24"/>
          <w:szCs w:val="24"/>
        </w:rPr>
        <w:t>Pihak Pertama</w:t>
      </w:r>
      <w:r w:rsidR="0002129A" w:rsidRPr="007818F2">
        <w:rPr>
          <w:rFonts w:ascii="Times New Roman" w:eastAsia="MS Mincho" w:hAnsi="Times New Roman" w:cs="Times New Roman"/>
          <w:sz w:val="24"/>
          <w:szCs w:val="24"/>
          <w:lang w:val="id-ID"/>
        </w:rPr>
        <w:t xml:space="preserve"> berwenang untuk memperkerjakan dan membayar pihak ketiga untuk melaksanakan perintah/instruk</w:t>
      </w:r>
      <w:r w:rsidRPr="007818F2">
        <w:rPr>
          <w:rFonts w:ascii="Times New Roman" w:eastAsia="MS Mincho" w:hAnsi="Times New Roman" w:cs="Times New Roman"/>
          <w:sz w:val="24"/>
          <w:szCs w:val="24"/>
          <w:lang w:val="id-ID"/>
        </w:rPr>
        <w:t xml:space="preserve">si tersebut atas beban </w:t>
      </w:r>
      <w:r w:rsidRPr="007818F2">
        <w:rPr>
          <w:rFonts w:ascii="Times New Roman" w:eastAsia="MS Mincho" w:hAnsi="Times New Roman" w:cs="Times New Roman"/>
          <w:sz w:val="24"/>
          <w:szCs w:val="24"/>
        </w:rPr>
        <w:t>Pihak Kedua</w:t>
      </w:r>
      <w:r w:rsidR="0002129A" w:rsidRPr="007818F2">
        <w:rPr>
          <w:rFonts w:ascii="Times New Roman" w:eastAsia="MS Mincho" w:hAnsi="Times New Roman" w:cs="Times New Roman"/>
          <w:sz w:val="24"/>
          <w:szCs w:val="24"/>
          <w:lang w:val="id-ID"/>
        </w:rPr>
        <w:t>, yang akan diperhitungkan d</w:t>
      </w:r>
      <w:r w:rsidRPr="007818F2">
        <w:rPr>
          <w:rFonts w:ascii="Times New Roman" w:eastAsia="MS Mincho" w:hAnsi="Times New Roman" w:cs="Times New Roman"/>
          <w:sz w:val="24"/>
          <w:szCs w:val="24"/>
          <w:lang w:val="id-ID"/>
        </w:rPr>
        <w:t xml:space="preserve">alam pembayaran kepada </w:t>
      </w:r>
      <w:r w:rsidRPr="007818F2">
        <w:rPr>
          <w:rFonts w:ascii="Times New Roman" w:eastAsia="MS Mincho" w:hAnsi="Times New Roman" w:cs="Times New Roman"/>
          <w:sz w:val="24"/>
          <w:szCs w:val="24"/>
        </w:rPr>
        <w:t>Pihak Kedua</w:t>
      </w:r>
      <w:r w:rsidR="0002129A" w:rsidRPr="007818F2">
        <w:rPr>
          <w:rFonts w:ascii="Times New Roman" w:eastAsia="MS Mincho" w:hAnsi="Times New Roman" w:cs="Times New Roman"/>
          <w:sz w:val="24"/>
          <w:szCs w:val="24"/>
          <w:lang w:val="id-ID"/>
        </w:rPr>
        <w:t>.</w:t>
      </w:r>
    </w:p>
    <w:p w14:paraId="70824894" w14:textId="77777777" w:rsidR="0002129A" w:rsidRPr="007818F2" w:rsidRDefault="0002129A" w:rsidP="0002129A">
      <w:pPr>
        <w:pStyle w:val="PlainText"/>
        <w:jc w:val="both"/>
        <w:rPr>
          <w:rFonts w:ascii="Times New Roman" w:eastAsia="MS Mincho" w:hAnsi="Times New Roman" w:cs="Times New Roman"/>
          <w:sz w:val="24"/>
          <w:szCs w:val="24"/>
        </w:rPr>
      </w:pPr>
    </w:p>
    <w:p w14:paraId="68AA6FD9" w14:textId="12367AE5" w:rsidR="0002129A" w:rsidRPr="007818F2" w:rsidRDefault="0002129A" w:rsidP="007818F2">
      <w:pPr>
        <w:ind w:left="360" w:hanging="360"/>
        <w:jc w:val="both"/>
        <w:rPr>
          <w:rFonts w:ascii="Times New Roman" w:eastAsia="MS Mincho" w:hAnsi="Times New Roman"/>
          <w:sz w:val="24"/>
          <w:szCs w:val="24"/>
        </w:rPr>
      </w:pPr>
      <w:r w:rsidRPr="007818F2">
        <w:rPr>
          <w:rFonts w:ascii="Times New Roman" w:eastAsia="MS Mincho" w:hAnsi="Times New Roman"/>
          <w:sz w:val="24"/>
          <w:szCs w:val="24"/>
        </w:rPr>
        <w:t xml:space="preserve">6.  </w:t>
      </w:r>
      <w:r w:rsidR="00ED2E7E">
        <w:rPr>
          <w:rFonts w:ascii="Times New Roman" w:eastAsia="MS Mincho" w:hAnsi="Times New Roman"/>
          <w:sz w:val="24"/>
          <w:szCs w:val="24"/>
        </w:rPr>
        <w:t>Pihak Kedua</w:t>
      </w:r>
      <w:r w:rsidRPr="007818F2">
        <w:rPr>
          <w:rFonts w:ascii="Times New Roman" w:eastAsia="MS Mincho" w:hAnsi="Times New Roman"/>
          <w:sz w:val="24"/>
          <w:szCs w:val="24"/>
        </w:rPr>
        <w:t xml:space="preserve"> w</w:t>
      </w:r>
      <w:r w:rsidR="00274599">
        <w:rPr>
          <w:rFonts w:ascii="Times New Roman" w:eastAsia="MS Mincho" w:hAnsi="Times New Roman"/>
          <w:sz w:val="24"/>
          <w:szCs w:val="24"/>
        </w:rPr>
        <w:t>ajib menjalankan Prosedur LK3 (</w:t>
      </w:r>
      <w:r w:rsidRPr="007818F2">
        <w:rPr>
          <w:rFonts w:ascii="Times New Roman" w:eastAsia="MS Mincho" w:hAnsi="Times New Roman"/>
          <w:sz w:val="24"/>
          <w:szCs w:val="24"/>
        </w:rPr>
        <w:t xml:space="preserve">Lingkungan, </w:t>
      </w:r>
      <w:r w:rsidR="00274599">
        <w:rPr>
          <w:rFonts w:ascii="Times New Roman" w:eastAsia="MS Mincho" w:hAnsi="Times New Roman"/>
          <w:sz w:val="24"/>
          <w:szCs w:val="24"/>
        </w:rPr>
        <w:t>Kesehatan dan Keselamatan Kerja</w:t>
      </w:r>
      <w:r w:rsidRPr="007818F2">
        <w:rPr>
          <w:rFonts w:ascii="Times New Roman" w:eastAsia="MS Mincho" w:hAnsi="Times New Roman"/>
          <w:sz w:val="24"/>
          <w:szCs w:val="24"/>
        </w:rPr>
        <w:t xml:space="preserve">).  Apabila dalam pelaksanaan </w:t>
      </w:r>
      <w:r w:rsidR="00274599">
        <w:rPr>
          <w:rFonts w:ascii="Times New Roman" w:eastAsia="MS Mincho" w:hAnsi="Times New Roman"/>
          <w:sz w:val="24"/>
          <w:szCs w:val="24"/>
        </w:rPr>
        <w:t xml:space="preserve">pekerjaan di lapangan </w:t>
      </w:r>
      <w:r w:rsidR="008744CE">
        <w:rPr>
          <w:rFonts w:ascii="Times New Roman" w:eastAsia="MS Mincho" w:hAnsi="Times New Roman"/>
          <w:sz w:val="24"/>
          <w:szCs w:val="24"/>
        </w:rPr>
        <w:t>Pihak Kedua</w:t>
      </w:r>
      <w:r w:rsidR="00274599">
        <w:rPr>
          <w:rFonts w:ascii="Times New Roman" w:eastAsia="MS Mincho" w:hAnsi="Times New Roman"/>
          <w:sz w:val="24"/>
          <w:szCs w:val="24"/>
        </w:rPr>
        <w:t xml:space="preserve"> mengalami kecelakaan kerja maka </w:t>
      </w:r>
      <w:r w:rsidRPr="007818F2">
        <w:rPr>
          <w:rFonts w:ascii="Times New Roman" w:eastAsia="MS Mincho" w:hAnsi="Times New Roman"/>
          <w:sz w:val="24"/>
          <w:szCs w:val="24"/>
        </w:rPr>
        <w:t xml:space="preserve">hal tersebut sepenuhnya menjadi tanggungjawab </w:t>
      </w:r>
      <w:r w:rsidR="008744CE">
        <w:rPr>
          <w:rFonts w:ascii="Times New Roman" w:eastAsia="MS Mincho" w:hAnsi="Times New Roman"/>
          <w:sz w:val="24"/>
          <w:szCs w:val="24"/>
        </w:rPr>
        <w:t>Pihak Kedua</w:t>
      </w:r>
      <w:r w:rsidR="00A935E9" w:rsidRPr="00A935E9">
        <w:rPr>
          <w:rFonts w:ascii="Times New Roman" w:eastAsia="MS Mincho" w:hAnsi="Times New Roman"/>
          <w:sz w:val="24"/>
          <w:szCs w:val="24"/>
        </w:rPr>
        <w:t>.</w:t>
      </w:r>
    </w:p>
    <w:p w14:paraId="0BC3E95B" w14:textId="7F9E0ECC" w:rsidR="0002129A" w:rsidRDefault="0002129A" w:rsidP="009D53A4">
      <w:pPr>
        <w:pStyle w:val="PlainText"/>
        <w:jc w:val="both"/>
        <w:rPr>
          <w:rFonts w:ascii="Times New Roman" w:eastAsia="MS Mincho" w:hAnsi="Times New Roman" w:cs="Times New Roman"/>
          <w:sz w:val="24"/>
          <w:szCs w:val="24"/>
        </w:rPr>
      </w:pPr>
    </w:p>
    <w:p w14:paraId="61B53195" w14:textId="77777777" w:rsidR="00DF5563" w:rsidRPr="009D53A4" w:rsidRDefault="00DF5563" w:rsidP="009D53A4">
      <w:pPr>
        <w:pStyle w:val="PlainText"/>
        <w:jc w:val="both"/>
        <w:rPr>
          <w:rFonts w:ascii="Times New Roman" w:eastAsia="MS Mincho" w:hAnsi="Times New Roman" w:cs="Times New Roman"/>
          <w:sz w:val="24"/>
          <w:szCs w:val="24"/>
        </w:rPr>
      </w:pPr>
    </w:p>
    <w:p w14:paraId="75DBF77C" w14:textId="77777777" w:rsidR="0002129A" w:rsidRPr="007818F2" w:rsidRDefault="0002129A" w:rsidP="0002129A">
      <w:pPr>
        <w:pStyle w:val="PlainText"/>
        <w:jc w:val="center"/>
        <w:outlineLvl w:val="0"/>
        <w:rPr>
          <w:rFonts w:ascii="Times New Roman" w:eastAsia="MS Mincho" w:hAnsi="Times New Roman" w:cs="Times New Roman"/>
          <w:b/>
          <w:bCs/>
          <w:sz w:val="24"/>
          <w:szCs w:val="24"/>
          <w:lang w:val="id-ID"/>
        </w:rPr>
      </w:pPr>
      <w:r w:rsidRPr="007818F2">
        <w:rPr>
          <w:rFonts w:ascii="Times New Roman" w:eastAsia="MS Mincho" w:hAnsi="Times New Roman" w:cs="Times New Roman"/>
          <w:b/>
          <w:bCs/>
          <w:sz w:val="24"/>
          <w:szCs w:val="24"/>
          <w:lang w:val="id-ID"/>
        </w:rPr>
        <w:t>Pasal 11</w:t>
      </w:r>
    </w:p>
    <w:p w14:paraId="1785CF9A" w14:textId="77777777" w:rsidR="00EA2347" w:rsidRDefault="00BA72BD" w:rsidP="007818F2">
      <w:pPr>
        <w:pStyle w:val="PlainText"/>
        <w:jc w:val="center"/>
        <w:rPr>
          <w:rFonts w:ascii="Times New Roman" w:eastAsia="MS Mincho" w:hAnsi="Times New Roman" w:cs="Times New Roman"/>
          <w:sz w:val="24"/>
          <w:szCs w:val="24"/>
        </w:rPr>
      </w:pPr>
      <w:r w:rsidRPr="00BA72BD">
        <w:rPr>
          <w:rFonts w:ascii="Times New Roman" w:eastAsia="MS Mincho" w:hAnsi="Times New Roman" w:cs="Times New Roman"/>
          <w:b/>
          <w:bCs/>
          <w:sz w:val="24"/>
          <w:szCs w:val="24"/>
          <w:lang w:val="id-ID"/>
        </w:rPr>
        <w:t>R</w:t>
      </w:r>
      <w:r>
        <w:rPr>
          <w:rFonts w:ascii="Times New Roman" w:eastAsia="MS Mincho" w:hAnsi="Times New Roman" w:cs="Times New Roman"/>
          <w:b/>
          <w:bCs/>
          <w:sz w:val="24"/>
          <w:szCs w:val="24"/>
        </w:rPr>
        <w:t>apat</w:t>
      </w:r>
      <w:r w:rsidRPr="00BA72BD">
        <w:rPr>
          <w:rFonts w:ascii="Times New Roman" w:eastAsia="MS Mincho" w:hAnsi="Times New Roman" w:cs="Times New Roman"/>
          <w:b/>
          <w:bCs/>
          <w:sz w:val="24"/>
          <w:szCs w:val="24"/>
          <w:lang w:val="id-ID"/>
        </w:rPr>
        <w:t xml:space="preserve"> K</w:t>
      </w:r>
      <w:r>
        <w:rPr>
          <w:rFonts w:ascii="Times New Roman" w:eastAsia="MS Mincho" w:hAnsi="Times New Roman" w:cs="Times New Roman"/>
          <w:b/>
          <w:bCs/>
          <w:sz w:val="24"/>
          <w:szCs w:val="24"/>
        </w:rPr>
        <w:t>oordinasi</w:t>
      </w:r>
    </w:p>
    <w:p w14:paraId="0E064E89" w14:textId="77777777" w:rsidR="00EA2347" w:rsidRDefault="00EA2347" w:rsidP="007818F2">
      <w:pPr>
        <w:pStyle w:val="PlainText"/>
        <w:jc w:val="both"/>
        <w:rPr>
          <w:rFonts w:ascii="Times New Roman" w:eastAsia="MS Mincho" w:hAnsi="Times New Roman" w:cs="Times New Roman"/>
          <w:sz w:val="24"/>
          <w:szCs w:val="24"/>
        </w:rPr>
      </w:pPr>
    </w:p>
    <w:p w14:paraId="74A882EE" w14:textId="62B3ED9D" w:rsidR="00D921A7" w:rsidRPr="00EA2347" w:rsidRDefault="00BA72BD" w:rsidP="007818F2">
      <w:pPr>
        <w:pStyle w:val="PlainText"/>
        <w:jc w:val="both"/>
        <w:rPr>
          <w:rFonts w:ascii="Times New Roman" w:eastAsia="MS Mincho" w:hAnsi="Times New Roman" w:cs="Times New Roman"/>
          <w:sz w:val="24"/>
          <w:szCs w:val="24"/>
        </w:rPr>
      </w:pPr>
      <w:r>
        <w:rPr>
          <w:rFonts w:ascii="Times New Roman" w:eastAsia="MS Mincho" w:hAnsi="Times New Roman" w:cs="Times New Roman"/>
          <w:sz w:val="24"/>
          <w:szCs w:val="24"/>
        </w:rPr>
        <w:t>Pihak Kedua</w:t>
      </w:r>
      <w:r w:rsidR="0002129A" w:rsidRPr="007818F2">
        <w:rPr>
          <w:rFonts w:ascii="Times New Roman" w:eastAsia="MS Mincho" w:hAnsi="Times New Roman" w:cs="Times New Roman"/>
          <w:sz w:val="24"/>
          <w:szCs w:val="24"/>
          <w:lang w:val="id-ID"/>
        </w:rPr>
        <w:t xml:space="preserve"> wajib mengirimkan wakilnya yang mempunyai wewenang untuk memutuskan dan mengkoordinasikan Pekerjaan untuk mengikuti rapat koordinasi di lokasi Pekerjaan atau lokasi lain ditentukan kemudian, yang diselenggarakan oleh </w:t>
      </w:r>
      <w:r>
        <w:rPr>
          <w:rFonts w:ascii="Times New Roman" w:eastAsia="MS Mincho" w:hAnsi="Times New Roman" w:cs="Times New Roman"/>
          <w:sz w:val="24"/>
          <w:szCs w:val="24"/>
        </w:rPr>
        <w:t>Pihak Pertama</w:t>
      </w:r>
      <w:r w:rsidR="0002129A" w:rsidRPr="007818F2">
        <w:rPr>
          <w:rFonts w:ascii="Times New Roman" w:eastAsia="MS Mincho" w:hAnsi="Times New Roman" w:cs="Times New Roman"/>
          <w:sz w:val="24"/>
          <w:szCs w:val="24"/>
          <w:lang w:val="id-ID"/>
        </w:rPr>
        <w:t xml:space="preserve"> sekali dalam 1 (satu) bulan atau pada waktu-waktu tertentu yang diperlukan.</w:t>
      </w:r>
    </w:p>
    <w:p w14:paraId="36DB4D95" w14:textId="77777777" w:rsidR="008D009D" w:rsidRPr="007818F2" w:rsidRDefault="008D009D" w:rsidP="007818F2">
      <w:pPr>
        <w:pStyle w:val="PlainText"/>
        <w:jc w:val="both"/>
        <w:rPr>
          <w:rFonts w:ascii="Times New Roman" w:eastAsia="MS Mincho" w:hAnsi="Times New Roman" w:cs="Times New Roman"/>
          <w:sz w:val="24"/>
          <w:szCs w:val="24"/>
        </w:rPr>
      </w:pPr>
    </w:p>
    <w:p w14:paraId="7310A8E2" w14:textId="77777777" w:rsidR="00313FF2" w:rsidRDefault="00313FF2" w:rsidP="00606A28">
      <w:pPr>
        <w:pStyle w:val="PlainText"/>
        <w:jc w:val="center"/>
        <w:outlineLvl w:val="0"/>
        <w:rPr>
          <w:rFonts w:ascii="Times New Roman" w:eastAsia="MS Mincho" w:hAnsi="Times New Roman" w:cs="Times New Roman"/>
          <w:b/>
          <w:bCs/>
          <w:sz w:val="24"/>
          <w:szCs w:val="24"/>
        </w:rPr>
      </w:pPr>
    </w:p>
    <w:p w14:paraId="1599E86D" w14:textId="6AA05B32" w:rsidR="00606A28" w:rsidRPr="007818F2" w:rsidRDefault="008D009D" w:rsidP="00606A28">
      <w:pPr>
        <w:pStyle w:val="PlainText"/>
        <w:jc w:val="center"/>
        <w:outlineLvl w:val="0"/>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Pasal 12</w:t>
      </w:r>
    </w:p>
    <w:p w14:paraId="4C764BAE" w14:textId="3D67FEE6" w:rsidR="00606A28" w:rsidRPr="007818F2" w:rsidRDefault="008D009D" w:rsidP="00606A28">
      <w:pPr>
        <w:pStyle w:val="PlainText"/>
        <w:jc w:val="center"/>
        <w:rPr>
          <w:rFonts w:ascii="Times New Roman" w:eastAsia="MS Mincho" w:hAnsi="Times New Roman" w:cs="Times New Roman"/>
          <w:sz w:val="24"/>
          <w:szCs w:val="24"/>
        </w:rPr>
      </w:pPr>
      <w:r w:rsidRPr="007818F2">
        <w:rPr>
          <w:rFonts w:ascii="Times New Roman" w:eastAsia="MS Mincho" w:hAnsi="Times New Roman" w:cs="Times New Roman"/>
          <w:b/>
          <w:bCs/>
          <w:sz w:val="24"/>
          <w:szCs w:val="24"/>
        </w:rPr>
        <w:t>Penambahan Atau Pengurangan Pekerjaan</w:t>
      </w:r>
    </w:p>
    <w:p w14:paraId="714220E2" w14:textId="77777777" w:rsidR="00606A28" w:rsidRPr="007818F2" w:rsidRDefault="00606A28" w:rsidP="00606A28">
      <w:pPr>
        <w:pStyle w:val="PlainText"/>
        <w:jc w:val="both"/>
        <w:rPr>
          <w:rFonts w:ascii="Times New Roman" w:eastAsia="MS Mincho" w:hAnsi="Times New Roman" w:cs="Times New Roman"/>
          <w:sz w:val="24"/>
          <w:szCs w:val="24"/>
        </w:rPr>
      </w:pPr>
    </w:p>
    <w:p w14:paraId="10F473AB" w14:textId="77777777" w:rsidR="00606A28" w:rsidRPr="007818F2" w:rsidRDefault="00606A28" w:rsidP="001007D0">
      <w:pPr>
        <w:pStyle w:val="PlainText"/>
        <w:numPr>
          <w:ilvl w:val="0"/>
          <w:numId w:val="12"/>
        </w:numPr>
        <w:tabs>
          <w:tab w:val="clear" w:pos="720"/>
          <w:tab w:val="num" w:pos="360"/>
        </w:tabs>
        <w:ind w:left="36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Perubahan-perubahan yang merupakan penambahan atau pengurangan Pekerjaan bilamana ada akan diatur dalam Amandemen dan/atau Addendum yang merupakan bagian yang tidak dapat dipisahkan dari Perjanjian ini.</w:t>
      </w:r>
    </w:p>
    <w:p w14:paraId="0D061A73" w14:textId="77777777" w:rsidR="00606A28" w:rsidRPr="007818F2" w:rsidRDefault="00606A28" w:rsidP="00606A28">
      <w:pPr>
        <w:pStyle w:val="PlainText"/>
        <w:jc w:val="both"/>
        <w:rPr>
          <w:rFonts w:ascii="Times New Roman" w:eastAsia="MS Mincho" w:hAnsi="Times New Roman" w:cs="Times New Roman"/>
          <w:sz w:val="24"/>
          <w:szCs w:val="24"/>
        </w:rPr>
      </w:pPr>
    </w:p>
    <w:p w14:paraId="3E317183" w14:textId="35285460" w:rsidR="00606A28" w:rsidRPr="007818F2" w:rsidRDefault="008D009D" w:rsidP="001007D0">
      <w:pPr>
        <w:pStyle w:val="PlainText"/>
        <w:numPr>
          <w:ilvl w:val="0"/>
          <w:numId w:val="12"/>
        </w:numPr>
        <w:tabs>
          <w:tab w:val="clear" w:pos="720"/>
          <w:tab w:val="num" w:pos="360"/>
        </w:tabs>
        <w:ind w:left="36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Pihak Kedua</w:t>
      </w:r>
      <w:r w:rsidR="00606A28" w:rsidRPr="007818F2">
        <w:rPr>
          <w:rFonts w:ascii="Times New Roman" w:eastAsia="MS Mincho" w:hAnsi="Times New Roman" w:cs="Times New Roman"/>
          <w:sz w:val="24"/>
          <w:szCs w:val="24"/>
        </w:rPr>
        <w:t xml:space="preserve"> harus melaksanakan penambahan atau pengurangan Pekerjaan sebagaimana tersebut diatas setelah mendapat perintah tertulis dari </w:t>
      </w:r>
      <w:r w:rsidRPr="007818F2">
        <w:rPr>
          <w:rFonts w:ascii="Times New Roman" w:eastAsia="MS Mincho" w:hAnsi="Times New Roman" w:cs="Times New Roman"/>
          <w:sz w:val="24"/>
          <w:szCs w:val="24"/>
        </w:rPr>
        <w:t>Pihak Pertama</w:t>
      </w:r>
      <w:r w:rsidR="00606A28" w:rsidRPr="007818F2">
        <w:rPr>
          <w:rFonts w:ascii="Times New Roman" w:eastAsia="MS Mincho" w:hAnsi="Times New Roman" w:cs="Times New Roman"/>
          <w:sz w:val="24"/>
          <w:szCs w:val="24"/>
        </w:rPr>
        <w:t xml:space="preserve"> dengan menyebutkan jenis dan perincian penambahan dan pengurangan Pekerjaan tersebut secara tertulis.</w:t>
      </w:r>
    </w:p>
    <w:p w14:paraId="09DC903A" w14:textId="77777777" w:rsidR="00606A28" w:rsidRPr="007818F2" w:rsidRDefault="00606A28" w:rsidP="00606A28">
      <w:pPr>
        <w:pStyle w:val="PlainText"/>
        <w:jc w:val="both"/>
        <w:rPr>
          <w:rFonts w:ascii="Times New Roman" w:eastAsia="MS Mincho" w:hAnsi="Times New Roman" w:cs="Times New Roman"/>
          <w:sz w:val="24"/>
          <w:szCs w:val="24"/>
        </w:rPr>
      </w:pPr>
    </w:p>
    <w:p w14:paraId="6D95A82E" w14:textId="77777777" w:rsidR="00606A28" w:rsidRPr="007818F2" w:rsidRDefault="00606A28" w:rsidP="001007D0">
      <w:pPr>
        <w:pStyle w:val="PlainText"/>
        <w:numPr>
          <w:ilvl w:val="0"/>
          <w:numId w:val="12"/>
        </w:numPr>
        <w:tabs>
          <w:tab w:val="clear" w:pos="720"/>
          <w:tab w:val="num" w:pos="360"/>
        </w:tabs>
        <w:ind w:left="36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Untuk Pekerjaan yang tercantum dalam perincian penawaran, harga satuannya harus mengikuti harga satuan dalam perincian harga penawaran yang merupakan bagian dari dokumen Perjanjian.</w:t>
      </w:r>
    </w:p>
    <w:p w14:paraId="2161E5DF" w14:textId="77777777" w:rsidR="00606A28" w:rsidRPr="007818F2" w:rsidRDefault="00606A28" w:rsidP="00606A28">
      <w:pPr>
        <w:pStyle w:val="PlainText"/>
        <w:jc w:val="both"/>
        <w:rPr>
          <w:rFonts w:ascii="Times New Roman" w:eastAsia="MS Mincho" w:hAnsi="Times New Roman" w:cs="Times New Roman"/>
          <w:sz w:val="24"/>
          <w:szCs w:val="24"/>
        </w:rPr>
      </w:pPr>
    </w:p>
    <w:p w14:paraId="43BC6AE9" w14:textId="77777777" w:rsidR="00606A28" w:rsidRPr="007818F2" w:rsidRDefault="00606A28" w:rsidP="001007D0">
      <w:pPr>
        <w:pStyle w:val="PlainText"/>
        <w:numPr>
          <w:ilvl w:val="0"/>
          <w:numId w:val="12"/>
        </w:numPr>
        <w:tabs>
          <w:tab w:val="clear" w:pos="720"/>
          <w:tab w:val="num" w:pos="360"/>
        </w:tabs>
        <w:ind w:left="36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Pembayaran biaya penambahan Pekerjaan akan dilakukan setelah Pekerjaan tambahan selesai dikerjakan dan pembayarannya di perhitungkan bersama dengan pembayaran sebagaimana yang dimaksud pada Pasal 7 Perjanjian ini.</w:t>
      </w:r>
    </w:p>
    <w:p w14:paraId="734CA300" w14:textId="77777777" w:rsidR="00606A28" w:rsidRPr="007818F2" w:rsidRDefault="00606A28" w:rsidP="00606A28">
      <w:pPr>
        <w:pStyle w:val="PlainText"/>
        <w:jc w:val="both"/>
        <w:rPr>
          <w:rFonts w:ascii="Times New Roman" w:eastAsia="MS Mincho" w:hAnsi="Times New Roman" w:cs="Times New Roman"/>
          <w:sz w:val="24"/>
          <w:szCs w:val="24"/>
        </w:rPr>
      </w:pPr>
    </w:p>
    <w:p w14:paraId="5E161B41" w14:textId="62D7E41A" w:rsidR="00606A28" w:rsidRPr="00416655" w:rsidRDefault="00606A28" w:rsidP="001007D0">
      <w:pPr>
        <w:pStyle w:val="PlainText"/>
        <w:numPr>
          <w:ilvl w:val="0"/>
          <w:numId w:val="12"/>
        </w:numPr>
        <w:tabs>
          <w:tab w:val="clear" w:pos="720"/>
          <w:tab w:val="num" w:pos="360"/>
        </w:tabs>
        <w:ind w:left="360"/>
        <w:jc w:val="both"/>
        <w:rPr>
          <w:rFonts w:ascii="Times New Roman" w:eastAsia="MS Mincho" w:hAnsi="Times New Roman" w:cs="Times New Roman"/>
          <w:sz w:val="24"/>
          <w:szCs w:val="24"/>
          <w:u w:val="single"/>
        </w:rPr>
      </w:pPr>
      <w:r w:rsidRPr="007818F2">
        <w:rPr>
          <w:rFonts w:ascii="Times New Roman" w:eastAsia="MS Mincho" w:hAnsi="Times New Roman" w:cs="Times New Roman"/>
          <w:sz w:val="24"/>
          <w:szCs w:val="24"/>
        </w:rPr>
        <w:t xml:space="preserve">Penambahan atau pengurangan Pekerjaan sama sekali tidak mengurangi kekuatan berlakunya Perjanjian ini dan tidak boleh dijadikan alasan untuk merubah tanggal penyerahan Pekerjaan sebagaimana tersebut pada Pasal </w:t>
      </w:r>
      <w:r w:rsidRPr="007818F2">
        <w:rPr>
          <w:rFonts w:ascii="Times New Roman" w:eastAsia="MS Mincho" w:hAnsi="Times New Roman" w:cs="Times New Roman"/>
          <w:sz w:val="24"/>
          <w:szCs w:val="24"/>
          <w:lang w:val="id-ID"/>
        </w:rPr>
        <w:t>3</w:t>
      </w:r>
      <w:r w:rsidRPr="007818F2">
        <w:rPr>
          <w:rFonts w:ascii="Times New Roman" w:eastAsia="MS Mincho" w:hAnsi="Times New Roman" w:cs="Times New Roman"/>
          <w:sz w:val="24"/>
          <w:szCs w:val="24"/>
        </w:rPr>
        <w:t xml:space="preserve"> ayat (1) Perjanjian ini. Kecuali apabila penambahan Pekerjaan memerlukan penambahan waktu yang akan ditentukan </w:t>
      </w:r>
      <w:r w:rsidR="008D009D" w:rsidRPr="007818F2">
        <w:rPr>
          <w:rFonts w:ascii="Times New Roman" w:eastAsia="MS Mincho" w:hAnsi="Times New Roman" w:cs="Times New Roman"/>
          <w:sz w:val="24"/>
          <w:szCs w:val="24"/>
        </w:rPr>
        <w:t>Pihak Pertama</w:t>
      </w:r>
      <w:r w:rsidRPr="007818F2">
        <w:rPr>
          <w:rFonts w:ascii="Times New Roman" w:eastAsia="MS Mincho" w:hAnsi="Times New Roman" w:cs="Times New Roman"/>
          <w:sz w:val="24"/>
          <w:szCs w:val="24"/>
        </w:rPr>
        <w:t xml:space="preserve"> atas saran Pengawas.</w:t>
      </w:r>
    </w:p>
    <w:p w14:paraId="112067F4" w14:textId="77777777" w:rsidR="00606A28" w:rsidRPr="00416655" w:rsidRDefault="00606A28" w:rsidP="00606A28">
      <w:pPr>
        <w:pStyle w:val="PlainText"/>
        <w:jc w:val="both"/>
        <w:rPr>
          <w:rFonts w:ascii="Times New Roman" w:eastAsia="MS Mincho" w:hAnsi="Times New Roman" w:cs="Times New Roman"/>
          <w:sz w:val="24"/>
          <w:szCs w:val="24"/>
          <w:u w:val="single"/>
        </w:rPr>
      </w:pPr>
    </w:p>
    <w:p w14:paraId="2340BF3A" w14:textId="0E4CDDE0" w:rsidR="00606A28" w:rsidRPr="007818F2" w:rsidRDefault="00606A28" w:rsidP="001007D0">
      <w:pPr>
        <w:pStyle w:val="PlainText"/>
        <w:numPr>
          <w:ilvl w:val="0"/>
          <w:numId w:val="12"/>
        </w:numPr>
        <w:tabs>
          <w:tab w:val="clear" w:pos="720"/>
          <w:tab w:val="num" w:pos="-4770"/>
        </w:tabs>
        <w:ind w:left="36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Jika terjadi penambahan ataupun pengurangan Pekerjaan yang disebabkan oleh kelalaian</w:t>
      </w:r>
      <w:r w:rsidR="007D7EE9" w:rsidRPr="007818F2">
        <w:rPr>
          <w:rFonts w:ascii="Times New Roman" w:eastAsia="MS Mincho" w:hAnsi="Times New Roman" w:cs="Times New Roman"/>
          <w:sz w:val="24"/>
          <w:szCs w:val="24"/>
        </w:rPr>
        <w:t xml:space="preserve"> Pihak Kedua</w:t>
      </w:r>
      <w:r w:rsidRPr="007818F2">
        <w:rPr>
          <w:rFonts w:ascii="Times New Roman" w:eastAsia="MS Mincho" w:hAnsi="Times New Roman" w:cs="Times New Roman"/>
          <w:sz w:val="24"/>
          <w:szCs w:val="24"/>
        </w:rPr>
        <w:t xml:space="preserve">, maka biaya yang timbul sehubungan dengan penambahan atau pengurangan </w:t>
      </w:r>
      <w:r w:rsidR="007D7EE9" w:rsidRPr="007818F2">
        <w:rPr>
          <w:rFonts w:ascii="Times New Roman" w:eastAsia="MS Mincho" w:hAnsi="Times New Roman" w:cs="Times New Roman"/>
          <w:sz w:val="24"/>
          <w:szCs w:val="24"/>
        </w:rPr>
        <w:t>tersebut menjadi beban Pihak Kedua</w:t>
      </w:r>
      <w:r w:rsidRPr="007818F2">
        <w:rPr>
          <w:rFonts w:ascii="Times New Roman" w:eastAsia="MS Mincho" w:hAnsi="Times New Roman" w:cs="Times New Roman"/>
          <w:sz w:val="24"/>
          <w:szCs w:val="24"/>
        </w:rPr>
        <w:t>.</w:t>
      </w:r>
    </w:p>
    <w:p w14:paraId="05F4E7C5" w14:textId="43FC6A80" w:rsidR="00606A28" w:rsidRDefault="00606A28" w:rsidP="00606A28">
      <w:pPr>
        <w:pStyle w:val="PlainText"/>
        <w:rPr>
          <w:rFonts w:ascii="Times New Roman" w:eastAsia="MS Mincho" w:hAnsi="Times New Roman" w:cs="Times New Roman"/>
          <w:b/>
          <w:bCs/>
          <w:sz w:val="24"/>
          <w:szCs w:val="24"/>
          <w:lang w:val="id-ID"/>
        </w:rPr>
      </w:pPr>
    </w:p>
    <w:p w14:paraId="458E83E5" w14:textId="77777777" w:rsidR="00275B7C" w:rsidRPr="007818F2" w:rsidRDefault="00275B7C" w:rsidP="00606A28">
      <w:pPr>
        <w:pStyle w:val="PlainText"/>
        <w:rPr>
          <w:rFonts w:ascii="Times New Roman" w:eastAsia="MS Mincho" w:hAnsi="Times New Roman" w:cs="Times New Roman"/>
          <w:b/>
          <w:bCs/>
          <w:sz w:val="24"/>
          <w:szCs w:val="24"/>
          <w:lang w:val="id-ID"/>
        </w:rPr>
      </w:pPr>
    </w:p>
    <w:p w14:paraId="1F6C1FEC" w14:textId="77777777" w:rsidR="00606A28" w:rsidRPr="00FD68F6" w:rsidRDefault="00606A28" w:rsidP="00606A28">
      <w:pPr>
        <w:pStyle w:val="PlainText"/>
        <w:jc w:val="center"/>
        <w:rPr>
          <w:rFonts w:ascii="Arial" w:eastAsia="MS Mincho" w:hAnsi="Arial"/>
          <w:b/>
          <w:bCs/>
          <w:sz w:val="22"/>
          <w:szCs w:val="22"/>
        </w:rPr>
      </w:pPr>
    </w:p>
    <w:p w14:paraId="121172C9" w14:textId="77777777" w:rsidR="00606A28" w:rsidRPr="007818F2" w:rsidRDefault="00606A28" w:rsidP="00606A28">
      <w:pPr>
        <w:pStyle w:val="PlainText"/>
        <w:jc w:val="center"/>
        <w:outlineLvl w:val="0"/>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Pasal 13</w:t>
      </w:r>
    </w:p>
    <w:p w14:paraId="426D3886" w14:textId="2DA18964" w:rsidR="00606A28" w:rsidRPr="007818F2" w:rsidRDefault="00646103" w:rsidP="00606A28">
      <w:pPr>
        <w:pStyle w:val="PlainText"/>
        <w:jc w:val="center"/>
        <w:rPr>
          <w:rFonts w:ascii="Times New Roman" w:eastAsia="MS Mincho" w:hAnsi="Times New Roman" w:cs="Times New Roman"/>
          <w:b/>
          <w:bCs/>
          <w:sz w:val="24"/>
          <w:szCs w:val="24"/>
        </w:rPr>
      </w:pPr>
      <w:r w:rsidRPr="007818F2">
        <w:rPr>
          <w:rFonts w:ascii="Times New Roman" w:eastAsia="MS Mincho" w:hAnsi="Times New Roman" w:cs="Times New Roman"/>
          <w:b/>
          <w:bCs/>
          <w:i/>
          <w:sz w:val="24"/>
          <w:szCs w:val="24"/>
        </w:rPr>
        <w:t>Force Majeure</w:t>
      </w:r>
      <w:r w:rsidR="00606A28" w:rsidRPr="007818F2">
        <w:rPr>
          <w:rFonts w:ascii="Times New Roman" w:eastAsia="MS Mincho" w:hAnsi="Times New Roman" w:cs="Times New Roman"/>
          <w:b/>
          <w:bCs/>
          <w:i/>
          <w:sz w:val="24"/>
          <w:szCs w:val="24"/>
        </w:rPr>
        <w:t xml:space="preserve"> / </w:t>
      </w:r>
      <w:r w:rsidRPr="007818F2">
        <w:rPr>
          <w:rFonts w:ascii="Times New Roman" w:eastAsia="MS Mincho" w:hAnsi="Times New Roman" w:cs="Times New Roman"/>
          <w:b/>
          <w:bCs/>
          <w:sz w:val="24"/>
          <w:szCs w:val="24"/>
        </w:rPr>
        <w:t>Keadaan Kahar</w:t>
      </w:r>
      <w:r w:rsidR="00606A28" w:rsidRPr="007818F2">
        <w:rPr>
          <w:rFonts w:ascii="Times New Roman" w:eastAsia="MS Mincho" w:hAnsi="Times New Roman" w:cs="Times New Roman"/>
          <w:b/>
          <w:bCs/>
          <w:i/>
          <w:sz w:val="24"/>
          <w:szCs w:val="24"/>
        </w:rPr>
        <w:t xml:space="preserve"> </w:t>
      </w:r>
    </w:p>
    <w:p w14:paraId="731E4CA9" w14:textId="77777777" w:rsidR="00606A28" w:rsidRPr="007818F2" w:rsidRDefault="00606A28" w:rsidP="00606A28">
      <w:pPr>
        <w:pStyle w:val="PlainText"/>
        <w:jc w:val="center"/>
        <w:rPr>
          <w:rFonts w:ascii="Times New Roman" w:eastAsia="MS Mincho" w:hAnsi="Times New Roman" w:cs="Times New Roman"/>
          <w:b/>
          <w:bCs/>
          <w:sz w:val="24"/>
          <w:szCs w:val="24"/>
        </w:rPr>
      </w:pPr>
    </w:p>
    <w:p w14:paraId="19C5C152" w14:textId="77777777" w:rsidR="00DF5563" w:rsidRPr="00DF5563" w:rsidRDefault="00DF5563" w:rsidP="001007D0">
      <w:pPr>
        <w:widowControl w:val="0"/>
        <w:numPr>
          <w:ilvl w:val="0"/>
          <w:numId w:val="20"/>
        </w:numPr>
        <w:tabs>
          <w:tab w:val="left" w:pos="567"/>
        </w:tabs>
        <w:suppressAutoHyphens/>
        <w:autoSpaceDE w:val="0"/>
        <w:spacing w:after="0" w:line="240" w:lineRule="auto"/>
        <w:ind w:left="567" w:hanging="567"/>
        <w:jc w:val="both"/>
        <w:rPr>
          <w:rFonts w:ascii="Times New Roman" w:eastAsia="Times New Roman" w:hAnsi="Times New Roman"/>
          <w:sz w:val="24"/>
          <w:szCs w:val="24"/>
          <w:lang w:val="de-DE" w:eastAsia="ar-SA"/>
        </w:rPr>
      </w:pPr>
      <w:r w:rsidRPr="00DF5563">
        <w:rPr>
          <w:rFonts w:ascii="Times New Roman" w:eastAsia="Times New Roman" w:hAnsi="Times New Roman"/>
          <w:sz w:val="24"/>
          <w:szCs w:val="24"/>
          <w:lang w:eastAsia="ar-SA"/>
        </w:rPr>
        <w:t>Force Majeure atau K</w:t>
      </w:r>
      <w:r w:rsidRPr="00DF5563">
        <w:rPr>
          <w:rFonts w:ascii="Times New Roman" w:eastAsia="Times New Roman" w:hAnsi="Times New Roman"/>
          <w:sz w:val="24"/>
          <w:szCs w:val="24"/>
          <w:lang w:val="de-DE" w:eastAsia="ar-SA"/>
        </w:rPr>
        <w:t xml:space="preserve">eadaan Kahar adalah setiap peristiwa atau kejadian yang berada diluar kekuasaan / kemampuan </w:t>
      </w:r>
      <w:r w:rsidRPr="00DF5563">
        <w:rPr>
          <w:rFonts w:ascii="Times New Roman" w:eastAsia="Times New Roman" w:hAnsi="Times New Roman"/>
          <w:i/>
          <w:sz w:val="24"/>
          <w:szCs w:val="24"/>
          <w:lang w:val="de-DE" w:eastAsia="ar-SA"/>
        </w:rPr>
        <w:t>para pihak</w:t>
      </w:r>
      <w:r w:rsidRPr="00DF5563">
        <w:rPr>
          <w:rFonts w:ascii="Times New Roman" w:eastAsia="Times New Roman" w:hAnsi="Times New Roman"/>
          <w:sz w:val="24"/>
          <w:szCs w:val="24"/>
          <w:lang w:val="de-DE" w:eastAsia="ar-SA"/>
        </w:rPr>
        <w:t xml:space="preserve"> untuk menghindarinya dan terjadinya bukan karena kesalahan / kelalaian </w:t>
      </w:r>
      <w:r w:rsidRPr="00DF5563">
        <w:rPr>
          <w:rFonts w:ascii="Times New Roman" w:eastAsia="Times New Roman" w:hAnsi="Times New Roman"/>
          <w:i/>
          <w:sz w:val="24"/>
          <w:szCs w:val="24"/>
          <w:lang w:val="de-DE" w:eastAsia="ar-SA"/>
        </w:rPr>
        <w:t xml:space="preserve">para pihak, </w:t>
      </w:r>
      <w:r w:rsidRPr="00DF5563">
        <w:rPr>
          <w:rFonts w:ascii="Times New Roman" w:eastAsia="Times New Roman" w:hAnsi="Times New Roman"/>
          <w:sz w:val="24"/>
          <w:szCs w:val="24"/>
          <w:lang w:val="de-DE" w:eastAsia="ar-SA"/>
        </w:rPr>
        <w:t>termasuk tetapi tidak terbatas pada peristiwa-peristiwa sebagai berikut:</w:t>
      </w:r>
    </w:p>
    <w:p w14:paraId="52962667" w14:textId="77777777" w:rsidR="00DF5563" w:rsidRPr="00DF5563" w:rsidRDefault="00DF5563" w:rsidP="001007D0">
      <w:pPr>
        <w:widowControl w:val="0"/>
        <w:numPr>
          <w:ilvl w:val="0"/>
          <w:numId w:val="21"/>
        </w:numPr>
        <w:tabs>
          <w:tab w:val="left" w:pos="990"/>
        </w:tabs>
        <w:suppressAutoHyphens/>
        <w:autoSpaceDE w:val="0"/>
        <w:spacing w:after="0" w:line="240" w:lineRule="auto"/>
        <w:ind w:left="990" w:hanging="450"/>
        <w:jc w:val="both"/>
        <w:rPr>
          <w:rFonts w:ascii="Times New Roman" w:eastAsia="Times New Roman" w:hAnsi="Times New Roman"/>
          <w:sz w:val="24"/>
          <w:szCs w:val="24"/>
          <w:lang w:val="sv-SE" w:eastAsia="ar-SA"/>
        </w:rPr>
      </w:pPr>
      <w:r w:rsidRPr="00DF5563">
        <w:rPr>
          <w:rFonts w:ascii="Times New Roman" w:eastAsia="Times New Roman" w:hAnsi="Times New Roman"/>
          <w:sz w:val="24"/>
          <w:szCs w:val="24"/>
          <w:lang w:val="sv-SE" w:eastAsia="ar-SA"/>
        </w:rPr>
        <w:t xml:space="preserve">Terjadinya epidemi, pandemi, bencana alam  seperti banjir ( akibat hujan besar terus menerus), gempa bumi, letusan gunung merapi, tsunami, angin puting beliung/angin topan yang terjadi atau terjadinya </w:t>
      </w:r>
      <w:r w:rsidRPr="00DF5563">
        <w:rPr>
          <w:rFonts w:ascii="Times New Roman" w:eastAsia="Times New Roman" w:hAnsi="Times New Roman"/>
          <w:spacing w:val="6"/>
          <w:sz w:val="24"/>
          <w:szCs w:val="24"/>
          <w:lang w:eastAsia="ar-SA"/>
        </w:rPr>
        <w:t xml:space="preserve">gejala geologi atau meteorologi yang keseluruhannya terjadi </w:t>
      </w:r>
      <w:r w:rsidRPr="00DF5563">
        <w:rPr>
          <w:rFonts w:ascii="Times New Roman" w:eastAsia="Times New Roman" w:hAnsi="Times New Roman"/>
          <w:sz w:val="24"/>
          <w:szCs w:val="24"/>
          <w:lang w:val="sv-SE" w:eastAsia="ar-SA"/>
        </w:rPr>
        <w:t>diluar prediksi kemampuan ( jangkauan kekuasaan ) manusia untuk mengatasinya,</w:t>
      </w:r>
    </w:p>
    <w:p w14:paraId="654C1F6C" w14:textId="77777777" w:rsidR="00DF5563" w:rsidRPr="00DF5563" w:rsidRDefault="00DF5563" w:rsidP="001007D0">
      <w:pPr>
        <w:widowControl w:val="0"/>
        <w:numPr>
          <w:ilvl w:val="0"/>
          <w:numId w:val="21"/>
        </w:numPr>
        <w:tabs>
          <w:tab w:val="left" w:pos="990"/>
        </w:tabs>
        <w:suppressAutoHyphens/>
        <w:autoSpaceDE w:val="0"/>
        <w:spacing w:after="0" w:line="240" w:lineRule="auto"/>
        <w:ind w:left="990" w:hanging="450"/>
        <w:jc w:val="both"/>
        <w:rPr>
          <w:rFonts w:ascii="Times New Roman" w:eastAsia="Times New Roman" w:hAnsi="Times New Roman"/>
          <w:sz w:val="24"/>
          <w:szCs w:val="24"/>
          <w:lang w:val="sv-SE" w:eastAsia="ar-SA"/>
        </w:rPr>
      </w:pPr>
      <w:r w:rsidRPr="00DF5563">
        <w:rPr>
          <w:rFonts w:ascii="Times New Roman" w:eastAsia="Times New Roman" w:hAnsi="Times New Roman"/>
          <w:sz w:val="24"/>
          <w:szCs w:val="24"/>
          <w:lang w:val="sv-SE" w:eastAsia="ar-SA"/>
        </w:rPr>
        <w:t>Terjadinya kebakaran lahan / hutan akibat kemarau panjang diluar prediksi ( jangkauan kekuasaan ) manusia untuk mengatasinya.</w:t>
      </w:r>
    </w:p>
    <w:p w14:paraId="345E628E" w14:textId="77777777" w:rsidR="00DF5563" w:rsidRPr="00DF5563" w:rsidRDefault="00DF5563" w:rsidP="001007D0">
      <w:pPr>
        <w:widowControl w:val="0"/>
        <w:numPr>
          <w:ilvl w:val="0"/>
          <w:numId w:val="21"/>
        </w:numPr>
        <w:tabs>
          <w:tab w:val="left" w:pos="990"/>
        </w:tabs>
        <w:suppressAutoHyphens/>
        <w:autoSpaceDE w:val="0"/>
        <w:spacing w:after="0" w:line="240" w:lineRule="auto"/>
        <w:ind w:left="990" w:hanging="450"/>
        <w:jc w:val="both"/>
        <w:rPr>
          <w:rFonts w:ascii="Times New Roman" w:eastAsia="Times New Roman" w:hAnsi="Times New Roman"/>
          <w:sz w:val="24"/>
          <w:szCs w:val="24"/>
          <w:lang w:val="sv-SE" w:eastAsia="ar-SA"/>
        </w:rPr>
      </w:pPr>
      <w:r w:rsidRPr="00DF5563">
        <w:rPr>
          <w:rFonts w:ascii="Times New Roman" w:eastAsia="Times New Roman" w:hAnsi="Times New Roman"/>
          <w:sz w:val="24"/>
          <w:szCs w:val="24"/>
          <w:lang w:val="sv-SE" w:eastAsia="ar-SA"/>
        </w:rPr>
        <w:t>Terjadinya huru hara massa atau kerusuhan massa atau pemogokan umum diikuti tindakan anarkis/kriminal diluar kemampuan manusia untuk mengatasinya,</w:t>
      </w:r>
    </w:p>
    <w:p w14:paraId="23F79FC7" w14:textId="77777777" w:rsidR="00DF5563" w:rsidRPr="00DF5563" w:rsidRDefault="00DF5563" w:rsidP="001007D0">
      <w:pPr>
        <w:widowControl w:val="0"/>
        <w:numPr>
          <w:ilvl w:val="0"/>
          <w:numId w:val="21"/>
        </w:numPr>
        <w:tabs>
          <w:tab w:val="left" w:pos="990"/>
        </w:tabs>
        <w:suppressAutoHyphens/>
        <w:autoSpaceDE w:val="0"/>
        <w:spacing w:after="0" w:line="240" w:lineRule="auto"/>
        <w:ind w:left="990" w:hanging="450"/>
        <w:jc w:val="both"/>
        <w:rPr>
          <w:rFonts w:ascii="Times New Roman" w:eastAsia="Times New Roman" w:hAnsi="Times New Roman"/>
          <w:sz w:val="24"/>
          <w:szCs w:val="24"/>
          <w:lang w:val="sv-SE" w:eastAsia="ar-SA"/>
        </w:rPr>
      </w:pPr>
      <w:r w:rsidRPr="00DF5563">
        <w:rPr>
          <w:rFonts w:ascii="Times New Roman" w:eastAsia="Times New Roman" w:hAnsi="Times New Roman"/>
          <w:sz w:val="24"/>
          <w:szCs w:val="24"/>
          <w:lang w:val="sv-SE" w:eastAsia="ar-SA"/>
        </w:rPr>
        <w:t>Terjadinya aksi terorisme dilokasi kebun dan sekitarnya,</w:t>
      </w:r>
    </w:p>
    <w:p w14:paraId="6DB965FD" w14:textId="77777777" w:rsidR="00DF5563" w:rsidRPr="00DF5563" w:rsidRDefault="00DF5563" w:rsidP="001007D0">
      <w:pPr>
        <w:widowControl w:val="0"/>
        <w:numPr>
          <w:ilvl w:val="0"/>
          <w:numId w:val="21"/>
        </w:numPr>
        <w:tabs>
          <w:tab w:val="left" w:pos="990"/>
        </w:tabs>
        <w:suppressAutoHyphens/>
        <w:autoSpaceDE w:val="0"/>
        <w:spacing w:after="0" w:line="240" w:lineRule="auto"/>
        <w:ind w:left="990" w:hanging="450"/>
        <w:jc w:val="both"/>
        <w:rPr>
          <w:rFonts w:ascii="Times New Roman" w:eastAsia="Times New Roman" w:hAnsi="Times New Roman"/>
          <w:sz w:val="24"/>
          <w:szCs w:val="24"/>
          <w:lang w:val="sv-SE" w:eastAsia="ar-SA"/>
        </w:rPr>
      </w:pPr>
      <w:r w:rsidRPr="00DF5563">
        <w:rPr>
          <w:rFonts w:ascii="Times New Roman" w:eastAsia="Times New Roman" w:hAnsi="Times New Roman"/>
          <w:sz w:val="24"/>
          <w:szCs w:val="24"/>
          <w:lang w:eastAsia="ar-SA"/>
        </w:rPr>
        <w:t>T</w:t>
      </w:r>
      <w:r w:rsidRPr="00DF5563">
        <w:rPr>
          <w:rFonts w:ascii="Times New Roman" w:eastAsia="Times New Roman" w:hAnsi="Times New Roman"/>
          <w:sz w:val="24"/>
          <w:szCs w:val="24"/>
          <w:lang w:val="sv-SE" w:eastAsia="ar-SA"/>
        </w:rPr>
        <w:t xml:space="preserve">erjadinya </w:t>
      </w:r>
      <w:bookmarkStart w:id="87" w:name="_Hlk40784986"/>
      <w:r w:rsidRPr="00DF5563">
        <w:rPr>
          <w:rFonts w:ascii="Times New Roman" w:eastAsia="Times New Roman" w:hAnsi="Times New Roman"/>
          <w:sz w:val="24"/>
          <w:szCs w:val="24"/>
          <w:lang w:val="sv-SE" w:eastAsia="ar-SA"/>
        </w:rPr>
        <w:t>ketidakstabilan politik yang mengakibatkan terganggunya pelaksanaan Perjanjian in</w:t>
      </w:r>
      <w:bookmarkEnd w:id="87"/>
      <w:r w:rsidRPr="00DF5563">
        <w:rPr>
          <w:rFonts w:ascii="Times New Roman" w:eastAsia="Times New Roman" w:hAnsi="Times New Roman"/>
          <w:sz w:val="24"/>
          <w:szCs w:val="24"/>
          <w:lang w:val="sv-SE" w:eastAsia="ar-SA"/>
        </w:rPr>
        <w:t>i.</w:t>
      </w:r>
    </w:p>
    <w:p w14:paraId="09A6E0FF" w14:textId="34F5ECFE" w:rsidR="00DF5563" w:rsidRDefault="00DF5563" w:rsidP="001007D0">
      <w:pPr>
        <w:widowControl w:val="0"/>
        <w:numPr>
          <w:ilvl w:val="0"/>
          <w:numId w:val="21"/>
        </w:numPr>
        <w:tabs>
          <w:tab w:val="left" w:pos="990"/>
        </w:tabs>
        <w:suppressAutoHyphens/>
        <w:autoSpaceDE w:val="0"/>
        <w:spacing w:after="0" w:line="240" w:lineRule="auto"/>
        <w:ind w:left="990" w:hanging="450"/>
        <w:jc w:val="both"/>
        <w:rPr>
          <w:rFonts w:ascii="Times New Roman" w:eastAsia="Times New Roman" w:hAnsi="Times New Roman"/>
          <w:sz w:val="24"/>
          <w:szCs w:val="24"/>
          <w:lang w:val="sv-SE" w:eastAsia="ar-SA"/>
        </w:rPr>
      </w:pPr>
      <w:r w:rsidRPr="00DF5563">
        <w:rPr>
          <w:rFonts w:ascii="Times New Roman" w:eastAsia="Times New Roman" w:hAnsi="Times New Roman"/>
          <w:sz w:val="24"/>
          <w:szCs w:val="24"/>
          <w:lang w:eastAsia="ar-SA"/>
        </w:rPr>
        <w:t xml:space="preserve">Adanya kebijakan pemerintah di bidang moneter yang menimbulkan hambatan terhadap pada usaha perkebunan yang dilaksanakan </w:t>
      </w:r>
      <w:r w:rsidRPr="00DF5563">
        <w:rPr>
          <w:rFonts w:ascii="Times New Roman" w:eastAsia="Times New Roman" w:hAnsi="Times New Roman"/>
          <w:sz w:val="24"/>
          <w:szCs w:val="24"/>
          <w:lang w:val="sv-SE" w:eastAsia="ar-SA"/>
        </w:rPr>
        <w:t>dan kondisi atau keadaan dalam bentuk lain yang berada diluar prediksi kemampuan (jangkauan kekuasaan) manusia untuk mengatasinya dan secara aktual menghambat kelancaran pelaksanaan hak dan ke</w:t>
      </w:r>
      <w:r>
        <w:rPr>
          <w:rFonts w:ascii="Times New Roman" w:eastAsia="Times New Roman" w:hAnsi="Times New Roman"/>
          <w:sz w:val="24"/>
          <w:szCs w:val="24"/>
          <w:lang w:val="sv-SE" w:eastAsia="ar-SA"/>
        </w:rPr>
        <w:t>wajiban PARA PIHAK</w:t>
      </w:r>
      <w:r w:rsidRPr="00DF5563">
        <w:rPr>
          <w:rFonts w:ascii="Times New Roman" w:eastAsia="Times New Roman" w:hAnsi="Times New Roman"/>
          <w:sz w:val="24"/>
          <w:szCs w:val="24"/>
          <w:lang w:val="sv-SE" w:eastAsia="ar-SA"/>
        </w:rPr>
        <w:t>.</w:t>
      </w:r>
    </w:p>
    <w:p w14:paraId="7C8A8CCC" w14:textId="62124AEF" w:rsidR="00DF5563" w:rsidRPr="00DF5563" w:rsidRDefault="00DF5563" w:rsidP="00DF5563">
      <w:pPr>
        <w:widowControl w:val="0"/>
        <w:tabs>
          <w:tab w:val="left" w:pos="990"/>
        </w:tabs>
        <w:suppressAutoHyphens/>
        <w:autoSpaceDE w:val="0"/>
        <w:spacing w:after="0" w:line="240" w:lineRule="auto"/>
        <w:ind w:left="990"/>
        <w:jc w:val="both"/>
        <w:rPr>
          <w:rFonts w:ascii="Times New Roman" w:eastAsia="Times New Roman" w:hAnsi="Times New Roman"/>
          <w:sz w:val="24"/>
          <w:szCs w:val="24"/>
          <w:lang w:val="sv-SE" w:eastAsia="ar-SA"/>
        </w:rPr>
      </w:pPr>
      <w:r w:rsidRPr="00DF5563">
        <w:rPr>
          <w:rFonts w:ascii="Times New Roman" w:eastAsia="Times New Roman" w:hAnsi="Times New Roman"/>
          <w:sz w:val="24"/>
          <w:szCs w:val="24"/>
          <w:lang w:val="sv-SE" w:eastAsia="ar-SA"/>
        </w:rPr>
        <w:t xml:space="preserve"> </w:t>
      </w:r>
    </w:p>
    <w:p w14:paraId="6A4871E8" w14:textId="77777777" w:rsidR="00DF5563" w:rsidRDefault="00DF5563" w:rsidP="001007D0">
      <w:pPr>
        <w:widowControl w:val="0"/>
        <w:numPr>
          <w:ilvl w:val="0"/>
          <w:numId w:val="20"/>
        </w:numPr>
        <w:tabs>
          <w:tab w:val="left" w:pos="567"/>
        </w:tabs>
        <w:suppressAutoHyphens/>
        <w:autoSpaceDE w:val="0"/>
        <w:spacing w:after="0" w:line="240" w:lineRule="auto"/>
        <w:ind w:left="562" w:hanging="562"/>
        <w:jc w:val="both"/>
        <w:rPr>
          <w:rFonts w:ascii="Times New Roman" w:eastAsia="Times New Roman" w:hAnsi="Times New Roman"/>
          <w:sz w:val="24"/>
          <w:szCs w:val="24"/>
          <w:lang w:eastAsia="ar-SA"/>
        </w:rPr>
      </w:pPr>
      <w:r w:rsidRPr="00DF5563">
        <w:rPr>
          <w:rFonts w:ascii="Times New Roman" w:eastAsia="Times New Roman" w:hAnsi="Times New Roman"/>
          <w:sz w:val="24"/>
          <w:szCs w:val="24"/>
          <w:lang w:eastAsia="ar-SA"/>
        </w:rPr>
        <w:t>Bahwa Force Majeure atau K</w:t>
      </w:r>
      <w:r w:rsidRPr="00DF5563">
        <w:rPr>
          <w:rFonts w:ascii="Times New Roman" w:eastAsia="Times New Roman" w:hAnsi="Times New Roman"/>
          <w:sz w:val="24"/>
          <w:szCs w:val="24"/>
          <w:lang w:val="de-DE" w:eastAsia="ar-SA"/>
        </w:rPr>
        <w:t xml:space="preserve">eadaan Kahar sebagaimana dimaksud pada ayat (1) pasal ini, dipahami, diakui oleh Para Pihak sebagai keadaan atau kondisi yang secara langsung </w:t>
      </w:r>
      <w:r w:rsidRPr="00DF5563">
        <w:rPr>
          <w:rFonts w:ascii="Times New Roman" w:eastAsia="Times New Roman" w:hAnsi="Times New Roman"/>
          <w:sz w:val="24"/>
          <w:szCs w:val="24"/>
          <w:lang w:eastAsia="ar-SA"/>
        </w:rPr>
        <w:t xml:space="preserve"> berakibat dan telah menjadi penghambat bagi </w:t>
      </w:r>
      <w:r w:rsidRPr="00DF5563">
        <w:rPr>
          <w:rFonts w:ascii="Times New Roman" w:eastAsia="Times New Roman" w:hAnsi="Times New Roman"/>
          <w:sz w:val="24"/>
          <w:szCs w:val="24"/>
          <w:lang w:val="de-DE" w:eastAsia="ar-SA"/>
        </w:rPr>
        <w:t xml:space="preserve">Para Pihak untuk hak-hak dan melaksanakan kewajibannya sesuai kesepakatan dalam Perjanjian ini, dan </w:t>
      </w:r>
      <w:r w:rsidRPr="00DF5563">
        <w:rPr>
          <w:rFonts w:ascii="Times New Roman" w:eastAsia="Times New Roman" w:hAnsi="Times New Roman"/>
          <w:sz w:val="24"/>
          <w:szCs w:val="24"/>
          <w:lang w:eastAsia="ar-SA"/>
        </w:rPr>
        <w:t xml:space="preserve">untuk itu </w:t>
      </w:r>
      <w:r w:rsidRPr="00DF5563">
        <w:rPr>
          <w:rFonts w:ascii="Times New Roman" w:eastAsia="Times New Roman" w:hAnsi="Times New Roman"/>
          <w:sz w:val="24"/>
          <w:szCs w:val="24"/>
          <w:lang w:eastAsia="ar-SA"/>
        </w:rPr>
        <w:lastRenderedPageBreak/>
        <w:t xml:space="preserve">Para Pihak  tidak </w:t>
      </w:r>
      <w:r w:rsidRPr="00DF5563">
        <w:rPr>
          <w:rFonts w:ascii="Times New Roman" w:eastAsia="Times New Roman" w:hAnsi="Times New Roman"/>
          <w:spacing w:val="1"/>
          <w:sz w:val="24"/>
          <w:szCs w:val="24"/>
          <w:lang w:eastAsia="ar-SA"/>
        </w:rPr>
        <w:t>dapat menuntut pelaksanaan dari syarat-syarat dan ketentuan-ketentuan dalam Perjanjian</w:t>
      </w:r>
      <w:r w:rsidRPr="00DF5563">
        <w:rPr>
          <w:rFonts w:ascii="Times New Roman" w:eastAsia="Times New Roman" w:hAnsi="Times New Roman"/>
          <w:sz w:val="24"/>
          <w:szCs w:val="24"/>
          <w:lang w:eastAsia="ar-SA"/>
        </w:rPr>
        <w:t>ini dan tidak dapat menuntut satu terhadap yang lain atas segala akibat/kerugian yang ditimbulkannya.</w:t>
      </w:r>
    </w:p>
    <w:p w14:paraId="209DC866" w14:textId="77777777" w:rsidR="00DF5563" w:rsidRPr="00DF5563" w:rsidRDefault="00DF5563" w:rsidP="00DF5563">
      <w:pPr>
        <w:widowControl w:val="0"/>
        <w:tabs>
          <w:tab w:val="left" w:pos="567"/>
        </w:tabs>
        <w:suppressAutoHyphens/>
        <w:autoSpaceDE w:val="0"/>
        <w:spacing w:after="0" w:line="240" w:lineRule="auto"/>
        <w:ind w:left="562"/>
        <w:jc w:val="both"/>
        <w:rPr>
          <w:rFonts w:ascii="Times New Roman" w:eastAsia="Times New Roman" w:hAnsi="Times New Roman"/>
          <w:sz w:val="24"/>
          <w:szCs w:val="24"/>
          <w:lang w:eastAsia="ar-SA"/>
        </w:rPr>
      </w:pPr>
    </w:p>
    <w:p w14:paraId="52764F80" w14:textId="3E385E2D" w:rsidR="00DF5563" w:rsidRDefault="00DF5563" w:rsidP="001007D0">
      <w:pPr>
        <w:widowControl w:val="0"/>
        <w:numPr>
          <w:ilvl w:val="0"/>
          <w:numId w:val="20"/>
        </w:numPr>
        <w:tabs>
          <w:tab w:val="left" w:pos="567"/>
        </w:tabs>
        <w:suppressAutoHyphens/>
        <w:autoSpaceDE w:val="0"/>
        <w:spacing w:after="0" w:line="240" w:lineRule="auto"/>
        <w:ind w:left="562" w:hanging="562"/>
        <w:jc w:val="both"/>
        <w:rPr>
          <w:rFonts w:ascii="Times New Roman" w:eastAsia="Times New Roman" w:hAnsi="Times New Roman"/>
          <w:sz w:val="24"/>
          <w:szCs w:val="24"/>
          <w:lang w:eastAsia="ar-SA"/>
        </w:rPr>
      </w:pPr>
      <w:r w:rsidRPr="00DF5563">
        <w:rPr>
          <w:rFonts w:ascii="Times New Roman" w:eastAsia="Times New Roman" w:hAnsi="Times New Roman"/>
          <w:sz w:val="24"/>
          <w:szCs w:val="24"/>
          <w:lang w:val="sv-SE" w:eastAsia="ar-SA"/>
        </w:rPr>
        <w:t xml:space="preserve">Apabila terjadi keadaan atau kondisi </w:t>
      </w:r>
      <w:r w:rsidRPr="00DF5563">
        <w:rPr>
          <w:rFonts w:ascii="Times New Roman" w:eastAsia="Times New Roman" w:hAnsi="Times New Roman"/>
          <w:i/>
          <w:sz w:val="24"/>
          <w:szCs w:val="24"/>
          <w:lang w:val="sv-SE" w:eastAsia="ar-SA"/>
        </w:rPr>
        <w:t>Force Majeure</w:t>
      </w:r>
      <w:r w:rsidRPr="00DF5563">
        <w:rPr>
          <w:rFonts w:ascii="Times New Roman" w:eastAsia="Times New Roman" w:hAnsi="Times New Roman"/>
          <w:sz w:val="24"/>
          <w:szCs w:val="24"/>
          <w:lang w:val="sv-SE" w:eastAsia="ar-SA"/>
        </w:rPr>
        <w:t xml:space="preserve">,  sebagaimana tersebut pada ayat (1)  pasal ini,  maka pihak yang mengalaminya harus memberitahukan secara tertulis tentang kejadian tersebut kepada para pihak terkait lainnya dalam waktu 7 (tujuh) hari kalender sejak terjadinya keadaan atau kondisi </w:t>
      </w:r>
      <w:r w:rsidRPr="00DF5563">
        <w:rPr>
          <w:rFonts w:ascii="Times New Roman" w:eastAsia="Times New Roman" w:hAnsi="Times New Roman"/>
          <w:i/>
          <w:sz w:val="24"/>
          <w:szCs w:val="24"/>
          <w:lang w:val="sv-SE" w:eastAsia="ar-SA"/>
        </w:rPr>
        <w:t>Force Majeure</w:t>
      </w:r>
      <w:r w:rsidRPr="00DF5563">
        <w:rPr>
          <w:rFonts w:ascii="Times New Roman" w:eastAsia="Times New Roman" w:hAnsi="Times New Roman"/>
          <w:sz w:val="24"/>
          <w:szCs w:val="24"/>
          <w:lang w:val="sv-SE" w:eastAsia="ar-SA"/>
        </w:rPr>
        <w:t xml:space="preserve"> dan  untuk itu  Para Pihak akan bertemu untuk membicarakan mengenai keadaan atau kondisi  ‘Force Majeure” yang terjadi dan akibat serta besarnya pengaruh keadaan atau kondisi  </w:t>
      </w:r>
      <w:r w:rsidRPr="00DF5563">
        <w:rPr>
          <w:rFonts w:ascii="Times New Roman" w:eastAsia="Times New Roman" w:hAnsi="Times New Roman"/>
          <w:i/>
          <w:sz w:val="24"/>
          <w:szCs w:val="24"/>
          <w:lang w:val="sv-SE" w:eastAsia="ar-SA"/>
        </w:rPr>
        <w:t>Force Majeure</w:t>
      </w:r>
      <w:r w:rsidRPr="00DF5563">
        <w:rPr>
          <w:rFonts w:ascii="Times New Roman" w:eastAsia="Times New Roman" w:hAnsi="Times New Roman"/>
          <w:sz w:val="24"/>
          <w:szCs w:val="24"/>
          <w:lang w:val="sv-SE" w:eastAsia="ar-SA"/>
        </w:rPr>
        <w:t xml:space="preserve">  terhadap Pihak yang secara langsung mengalami dan menghadapi keadaan atau kondisi </w:t>
      </w:r>
      <w:r w:rsidRPr="00DF5563">
        <w:rPr>
          <w:rFonts w:ascii="Times New Roman" w:eastAsia="Times New Roman" w:hAnsi="Times New Roman"/>
          <w:i/>
          <w:sz w:val="24"/>
          <w:szCs w:val="24"/>
          <w:lang w:val="sv-SE" w:eastAsia="ar-SA"/>
        </w:rPr>
        <w:t>Force Majeure</w:t>
      </w:r>
      <w:r w:rsidRPr="00DF5563">
        <w:rPr>
          <w:rFonts w:ascii="Times New Roman" w:eastAsia="Times New Roman" w:hAnsi="Times New Roman"/>
          <w:sz w:val="24"/>
          <w:szCs w:val="24"/>
          <w:lang w:val="sv-SE" w:eastAsia="ar-SA"/>
        </w:rPr>
        <w:t xml:space="preserve">  dan membicarakan upaya-upaya atau langkah-langkah penanggulangan yang telah maupun yang akan dilakukan oleh Pihak yang mengalami dan  menghadapi keadaan atau kondisi </w:t>
      </w:r>
      <w:r w:rsidRPr="00DF5563">
        <w:rPr>
          <w:rFonts w:ascii="Times New Roman" w:eastAsia="Times New Roman" w:hAnsi="Times New Roman"/>
          <w:i/>
          <w:sz w:val="24"/>
          <w:szCs w:val="24"/>
          <w:lang w:val="sv-SE" w:eastAsia="ar-SA"/>
        </w:rPr>
        <w:t>Force Majeure</w:t>
      </w:r>
      <w:r w:rsidRPr="00DF5563">
        <w:rPr>
          <w:rFonts w:ascii="Times New Roman" w:eastAsia="Times New Roman" w:hAnsi="Times New Roman"/>
          <w:sz w:val="24"/>
          <w:szCs w:val="24"/>
          <w:lang w:val="sv-SE" w:eastAsia="ar-SA"/>
        </w:rPr>
        <w:t xml:space="preserve">  dimaksud untuk kemudian ditetapkan menjadi Kesepakatan Bersama ( dalam bentuk Berita Acara )sehingga upaya / langkah yang dilakukan akan disepakati  untuk menyelesaikan permasalahan </w:t>
      </w:r>
      <w:r w:rsidRPr="00DF5563">
        <w:rPr>
          <w:rFonts w:ascii="Times New Roman" w:eastAsia="Times New Roman" w:hAnsi="Times New Roman"/>
          <w:i/>
          <w:sz w:val="24"/>
          <w:szCs w:val="24"/>
          <w:lang w:val="sv-SE" w:eastAsia="ar-SA"/>
        </w:rPr>
        <w:t>Force Majeure</w:t>
      </w:r>
      <w:r w:rsidRPr="00DF5563">
        <w:rPr>
          <w:rFonts w:ascii="Times New Roman" w:eastAsia="Times New Roman" w:hAnsi="Times New Roman"/>
          <w:sz w:val="24"/>
          <w:szCs w:val="24"/>
          <w:lang w:val="sv-SE" w:eastAsia="ar-SA"/>
        </w:rPr>
        <w:t xml:space="preserve"> yang memuaskan Para Pihak.</w:t>
      </w:r>
    </w:p>
    <w:p w14:paraId="1381B62C" w14:textId="77777777" w:rsidR="00DF5563" w:rsidRPr="00DF5563" w:rsidRDefault="00DF5563" w:rsidP="00DF5563">
      <w:pPr>
        <w:widowControl w:val="0"/>
        <w:tabs>
          <w:tab w:val="left" w:pos="567"/>
        </w:tabs>
        <w:suppressAutoHyphens/>
        <w:autoSpaceDE w:val="0"/>
        <w:spacing w:after="0" w:line="240" w:lineRule="auto"/>
        <w:jc w:val="both"/>
        <w:rPr>
          <w:rFonts w:ascii="Times New Roman" w:eastAsia="Times New Roman" w:hAnsi="Times New Roman"/>
          <w:sz w:val="24"/>
          <w:szCs w:val="24"/>
          <w:lang w:eastAsia="ar-SA"/>
        </w:rPr>
      </w:pPr>
    </w:p>
    <w:p w14:paraId="44581C53" w14:textId="5353D745" w:rsidR="00606A28" w:rsidRPr="00DF5563" w:rsidRDefault="00606A28" w:rsidP="001007D0">
      <w:pPr>
        <w:widowControl w:val="0"/>
        <w:numPr>
          <w:ilvl w:val="0"/>
          <w:numId w:val="20"/>
        </w:numPr>
        <w:tabs>
          <w:tab w:val="left" w:pos="567"/>
        </w:tabs>
        <w:suppressAutoHyphens/>
        <w:autoSpaceDE w:val="0"/>
        <w:spacing w:after="0" w:line="240" w:lineRule="auto"/>
        <w:ind w:left="562" w:hanging="562"/>
        <w:jc w:val="both"/>
        <w:rPr>
          <w:rFonts w:ascii="Times New Roman" w:eastAsia="Times New Roman" w:hAnsi="Times New Roman"/>
          <w:sz w:val="24"/>
          <w:szCs w:val="24"/>
          <w:lang w:eastAsia="ar-SA"/>
        </w:rPr>
      </w:pPr>
      <w:r w:rsidRPr="00DF5563">
        <w:rPr>
          <w:rFonts w:ascii="Times New Roman" w:eastAsia="MS Mincho" w:hAnsi="Times New Roman"/>
          <w:sz w:val="24"/>
          <w:szCs w:val="24"/>
        </w:rPr>
        <w:t xml:space="preserve">Bilamana keadaan </w:t>
      </w:r>
      <w:r w:rsidRPr="00DF5563">
        <w:rPr>
          <w:rFonts w:ascii="Times New Roman" w:eastAsia="MS Mincho" w:hAnsi="Times New Roman"/>
          <w:i/>
          <w:sz w:val="24"/>
          <w:szCs w:val="24"/>
        </w:rPr>
        <w:t>Force Majeure</w:t>
      </w:r>
      <w:r w:rsidRPr="00DF5563">
        <w:rPr>
          <w:rFonts w:ascii="Times New Roman" w:eastAsia="MS Mincho" w:hAnsi="Times New Roman"/>
          <w:sz w:val="24"/>
          <w:szCs w:val="24"/>
        </w:rPr>
        <w:t xml:space="preserve"> ditolak oleh </w:t>
      </w:r>
      <w:r w:rsidR="001D3CAB" w:rsidRPr="00DF5563">
        <w:rPr>
          <w:rFonts w:ascii="Times New Roman" w:eastAsia="MS Mincho" w:hAnsi="Times New Roman"/>
          <w:sz w:val="24"/>
          <w:szCs w:val="24"/>
        </w:rPr>
        <w:t>Pihak Pertama</w:t>
      </w:r>
      <w:r w:rsidRPr="00DF5563">
        <w:rPr>
          <w:rFonts w:ascii="Times New Roman" w:eastAsia="MS Mincho" w:hAnsi="Times New Roman"/>
          <w:sz w:val="24"/>
          <w:szCs w:val="24"/>
        </w:rPr>
        <w:t>, maka berlaku ketentuan-ketentuan dalam Pasa</w:t>
      </w:r>
      <w:r w:rsidR="001D3CAB" w:rsidRPr="00DF5563">
        <w:rPr>
          <w:rFonts w:ascii="Times New Roman" w:eastAsia="MS Mincho" w:hAnsi="Times New Roman"/>
          <w:sz w:val="24"/>
          <w:szCs w:val="24"/>
        </w:rPr>
        <w:t>l 8 Perjanjian ini dan Pihak Kedua</w:t>
      </w:r>
      <w:r w:rsidRPr="00DF5563">
        <w:rPr>
          <w:rFonts w:ascii="Times New Roman" w:eastAsia="MS Mincho" w:hAnsi="Times New Roman"/>
          <w:sz w:val="24"/>
          <w:szCs w:val="24"/>
        </w:rPr>
        <w:t xml:space="preserve"> wajib untuk meneruskan Pekerjaan tersebut sesuai dengan ketentuan yang tercantum dalam Perjanjian ini. </w:t>
      </w:r>
    </w:p>
    <w:p w14:paraId="03437E2A" w14:textId="77777777" w:rsidR="00606A28" w:rsidRPr="007818F2" w:rsidRDefault="00606A28" w:rsidP="00646103">
      <w:pPr>
        <w:pStyle w:val="PlainText"/>
        <w:ind w:left="360" w:hanging="360"/>
        <w:jc w:val="both"/>
        <w:rPr>
          <w:rFonts w:ascii="Times New Roman" w:eastAsia="MS Mincho" w:hAnsi="Times New Roman" w:cs="Times New Roman"/>
          <w:sz w:val="24"/>
          <w:szCs w:val="24"/>
        </w:rPr>
      </w:pPr>
    </w:p>
    <w:p w14:paraId="7083A296" w14:textId="77777777" w:rsidR="00DF5563" w:rsidRPr="007818F2" w:rsidRDefault="00DF5563" w:rsidP="00606A28">
      <w:pPr>
        <w:pStyle w:val="PlainText"/>
        <w:jc w:val="center"/>
        <w:rPr>
          <w:rFonts w:ascii="Times New Roman" w:eastAsia="MS Mincho" w:hAnsi="Times New Roman" w:cs="Times New Roman"/>
          <w:b/>
          <w:bCs/>
          <w:sz w:val="24"/>
          <w:szCs w:val="24"/>
        </w:rPr>
      </w:pPr>
    </w:p>
    <w:p w14:paraId="2665CD64" w14:textId="77777777" w:rsidR="00606A28" w:rsidRPr="007818F2" w:rsidRDefault="00606A28" w:rsidP="00606A28">
      <w:pPr>
        <w:pStyle w:val="PlainText"/>
        <w:jc w:val="center"/>
        <w:outlineLvl w:val="0"/>
        <w:rPr>
          <w:rFonts w:ascii="Times New Roman" w:eastAsia="MS Mincho" w:hAnsi="Times New Roman" w:cs="Times New Roman"/>
          <w:b/>
          <w:bCs/>
          <w:sz w:val="24"/>
          <w:szCs w:val="24"/>
          <w:lang w:val="es-ES"/>
        </w:rPr>
      </w:pPr>
      <w:r w:rsidRPr="007818F2">
        <w:rPr>
          <w:rFonts w:ascii="Times New Roman" w:eastAsia="MS Mincho" w:hAnsi="Times New Roman" w:cs="Times New Roman"/>
          <w:b/>
          <w:bCs/>
          <w:sz w:val="24"/>
          <w:szCs w:val="24"/>
          <w:lang w:val="es-ES"/>
        </w:rPr>
        <w:t>Pasal 14</w:t>
      </w:r>
    </w:p>
    <w:p w14:paraId="2A8536AB" w14:textId="77DAD082" w:rsidR="00606A28" w:rsidRPr="007818F2" w:rsidRDefault="00C23384" w:rsidP="00606A28">
      <w:pPr>
        <w:pStyle w:val="PlainText"/>
        <w:jc w:val="center"/>
        <w:rPr>
          <w:rFonts w:ascii="Times New Roman" w:eastAsia="MS Mincho" w:hAnsi="Times New Roman" w:cs="Times New Roman"/>
          <w:b/>
          <w:bCs/>
          <w:sz w:val="24"/>
          <w:szCs w:val="24"/>
          <w:lang w:val="es-ES"/>
        </w:rPr>
      </w:pPr>
      <w:r w:rsidRPr="007818F2">
        <w:rPr>
          <w:rFonts w:ascii="Times New Roman" w:eastAsia="MS Mincho" w:hAnsi="Times New Roman" w:cs="Times New Roman"/>
          <w:b/>
          <w:bCs/>
          <w:sz w:val="24"/>
          <w:szCs w:val="24"/>
          <w:lang w:val="es-ES"/>
        </w:rPr>
        <w:t>Pajak, Ijin-Ijin Dan Pungutan Lain</w:t>
      </w:r>
    </w:p>
    <w:p w14:paraId="538F0095" w14:textId="77777777" w:rsidR="00606A28" w:rsidRPr="007818F2" w:rsidRDefault="00606A28" w:rsidP="00606A28">
      <w:pPr>
        <w:pStyle w:val="PlainText"/>
        <w:tabs>
          <w:tab w:val="num" w:pos="360"/>
        </w:tabs>
        <w:ind w:left="360"/>
        <w:jc w:val="both"/>
        <w:rPr>
          <w:rFonts w:ascii="Times New Roman" w:eastAsia="MS Mincho" w:hAnsi="Times New Roman" w:cs="Times New Roman"/>
          <w:sz w:val="24"/>
          <w:szCs w:val="24"/>
          <w:lang w:val="es-ES"/>
        </w:rPr>
      </w:pPr>
    </w:p>
    <w:p w14:paraId="30163264" w14:textId="04574512" w:rsidR="00606A28" w:rsidRPr="007818F2" w:rsidRDefault="00606A28" w:rsidP="00606A28">
      <w:pPr>
        <w:pStyle w:val="PlainText"/>
        <w:jc w:val="both"/>
        <w:rPr>
          <w:rFonts w:ascii="Times New Roman" w:eastAsia="MS Mincho" w:hAnsi="Times New Roman" w:cs="Times New Roman"/>
          <w:sz w:val="24"/>
          <w:szCs w:val="24"/>
          <w:lang w:val="es-ES"/>
        </w:rPr>
      </w:pPr>
      <w:r w:rsidRPr="007818F2">
        <w:rPr>
          <w:rFonts w:ascii="Times New Roman" w:eastAsia="MS Mincho" w:hAnsi="Times New Roman" w:cs="Times New Roman"/>
          <w:sz w:val="24"/>
          <w:szCs w:val="24"/>
          <w:lang w:val="es-ES"/>
        </w:rPr>
        <w:t>Semua pajak, pungutan-pungutan maupun iuran lainnya yang timbul/di pungut sehubungan dengan pelaksanaan Pekerjaan in</w:t>
      </w:r>
      <w:r w:rsidR="001D3CAB" w:rsidRPr="007818F2">
        <w:rPr>
          <w:rFonts w:ascii="Times New Roman" w:eastAsia="MS Mincho" w:hAnsi="Times New Roman" w:cs="Times New Roman"/>
          <w:sz w:val="24"/>
          <w:szCs w:val="24"/>
          <w:lang w:val="es-ES"/>
        </w:rPr>
        <w:t xml:space="preserve">i </w:t>
      </w:r>
      <w:r w:rsidR="00F053BC">
        <w:rPr>
          <w:rFonts w:ascii="Times New Roman" w:eastAsia="MS Mincho" w:hAnsi="Times New Roman" w:cs="Times New Roman"/>
          <w:sz w:val="24"/>
          <w:szCs w:val="24"/>
          <w:lang w:val="es-ES"/>
        </w:rPr>
        <w:t>adalah menjadi beban Pihak Kedua</w:t>
      </w:r>
      <w:r w:rsidRPr="007818F2">
        <w:rPr>
          <w:rFonts w:ascii="Times New Roman" w:eastAsia="MS Mincho" w:hAnsi="Times New Roman" w:cs="Times New Roman"/>
          <w:sz w:val="24"/>
          <w:szCs w:val="24"/>
          <w:lang w:val="es-ES"/>
        </w:rPr>
        <w:t>.</w:t>
      </w:r>
    </w:p>
    <w:p w14:paraId="5E97ED22" w14:textId="77777777" w:rsidR="00606A28" w:rsidRPr="007818F2" w:rsidRDefault="00606A28" w:rsidP="00606A28">
      <w:pPr>
        <w:pStyle w:val="PlainText"/>
        <w:jc w:val="both"/>
        <w:rPr>
          <w:rFonts w:ascii="Times New Roman" w:eastAsia="MS Mincho" w:hAnsi="Times New Roman" w:cs="Times New Roman"/>
          <w:sz w:val="24"/>
          <w:szCs w:val="24"/>
          <w:lang w:val="es-ES"/>
        </w:rPr>
      </w:pPr>
    </w:p>
    <w:p w14:paraId="05712425" w14:textId="77777777" w:rsidR="00606A28" w:rsidRDefault="00606A28" w:rsidP="00606A28">
      <w:pPr>
        <w:pStyle w:val="PlainText"/>
        <w:tabs>
          <w:tab w:val="num" w:pos="360"/>
        </w:tabs>
        <w:jc w:val="both"/>
        <w:rPr>
          <w:rFonts w:ascii="Times New Roman" w:eastAsia="MS Mincho" w:hAnsi="Times New Roman" w:cs="Times New Roman"/>
          <w:sz w:val="24"/>
          <w:szCs w:val="24"/>
          <w:lang w:val="es-ES"/>
        </w:rPr>
      </w:pPr>
    </w:p>
    <w:p w14:paraId="050143EA" w14:textId="77777777" w:rsidR="00DF5563" w:rsidRPr="007818F2" w:rsidRDefault="00DF5563" w:rsidP="00606A28">
      <w:pPr>
        <w:pStyle w:val="PlainText"/>
        <w:tabs>
          <w:tab w:val="num" w:pos="360"/>
        </w:tabs>
        <w:jc w:val="both"/>
        <w:rPr>
          <w:rFonts w:ascii="Times New Roman" w:eastAsia="MS Mincho" w:hAnsi="Times New Roman" w:cs="Times New Roman"/>
          <w:sz w:val="24"/>
          <w:szCs w:val="24"/>
          <w:lang w:val="es-ES"/>
        </w:rPr>
      </w:pPr>
    </w:p>
    <w:p w14:paraId="60845D68" w14:textId="77777777" w:rsidR="00606A28" w:rsidRPr="007818F2" w:rsidRDefault="00606A28" w:rsidP="00606A28">
      <w:pPr>
        <w:pStyle w:val="PlainText"/>
        <w:jc w:val="center"/>
        <w:outlineLvl w:val="0"/>
        <w:rPr>
          <w:rFonts w:ascii="Times New Roman" w:eastAsia="MS Mincho" w:hAnsi="Times New Roman" w:cs="Times New Roman"/>
          <w:b/>
          <w:bCs/>
          <w:sz w:val="24"/>
          <w:szCs w:val="24"/>
          <w:lang w:val="es-ES"/>
        </w:rPr>
      </w:pPr>
      <w:r w:rsidRPr="007818F2">
        <w:rPr>
          <w:rFonts w:ascii="Times New Roman" w:eastAsia="MS Mincho" w:hAnsi="Times New Roman" w:cs="Times New Roman"/>
          <w:b/>
          <w:bCs/>
          <w:sz w:val="24"/>
          <w:szCs w:val="24"/>
          <w:lang w:val="es-ES"/>
        </w:rPr>
        <w:t>Pasal 15</w:t>
      </w:r>
    </w:p>
    <w:p w14:paraId="510040F0" w14:textId="5BD11013" w:rsidR="00606A28" w:rsidRPr="007818F2" w:rsidRDefault="009B199C" w:rsidP="00606A28">
      <w:pPr>
        <w:pStyle w:val="PlainText"/>
        <w:jc w:val="center"/>
        <w:rPr>
          <w:rFonts w:ascii="Times New Roman" w:eastAsia="MS Mincho" w:hAnsi="Times New Roman" w:cs="Times New Roman"/>
          <w:b/>
          <w:bCs/>
          <w:sz w:val="24"/>
          <w:szCs w:val="24"/>
          <w:lang w:val="es-ES"/>
        </w:rPr>
      </w:pPr>
      <w:r w:rsidRPr="009B199C">
        <w:rPr>
          <w:rFonts w:ascii="Times New Roman" w:eastAsia="MS Mincho" w:hAnsi="Times New Roman" w:cs="Times New Roman"/>
          <w:b/>
          <w:bCs/>
          <w:sz w:val="24"/>
          <w:szCs w:val="24"/>
          <w:lang w:val="es-ES"/>
        </w:rPr>
        <w:t>K</w:t>
      </w:r>
      <w:r>
        <w:rPr>
          <w:rFonts w:ascii="Times New Roman" w:eastAsia="MS Mincho" w:hAnsi="Times New Roman" w:cs="Times New Roman"/>
          <w:b/>
          <w:bCs/>
          <w:sz w:val="24"/>
          <w:szCs w:val="24"/>
          <w:lang w:val="es-ES"/>
        </w:rPr>
        <w:t>uasa</w:t>
      </w:r>
    </w:p>
    <w:p w14:paraId="11C80F15" w14:textId="77777777" w:rsidR="00606A28" w:rsidRPr="007818F2" w:rsidRDefault="00606A28" w:rsidP="00606A28">
      <w:pPr>
        <w:pStyle w:val="PlainText"/>
        <w:jc w:val="center"/>
        <w:rPr>
          <w:rFonts w:ascii="Times New Roman" w:eastAsia="MS Mincho" w:hAnsi="Times New Roman" w:cs="Times New Roman"/>
          <w:b/>
          <w:bCs/>
          <w:sz w:val="24"/>
          <w:szCs w:val="24"/>
          <w:lang w:val="es-ES"/>
        </w:rPr>
      </w:pPr>
    </w:p>
    <w:p w14:paraId="42F74E94" w14:textId="77834EFB" w:rsidR="00606A28" w:rsidRPr="007818F2" w:rsidRDefault="00606A28" w:rsidP="00606A28">
      <w:pPr>
        <w:pStyle w:val="PlainText"/>
        <w:jc w:val="both"/>
        <w:rPr>
          <w:rFonts w:ascii="Times New Roman" w:eastAsia="MS Mincho" w:hAnsi="Times New Roman" w:cs="Times New Roman"/>
          <w:sz w:val="24"/>
          <w:szCs w:val="24"/>
          <w:lang w:val="es-ES"/>
        </w:rPr>
      </w:pPr>
      <w:r w:rsidRPr="007818F2">
        <w:rPr>
          <w:rFonts w:ascii="Times New Roman" w:eastAsia="MS Mincho" w:hAnsi="Times New Roman" w:cs="Times New Roman"/>
          <w:sz w:val="24"/>
          <w:szCs w:val="24"/>
          <w:lang w:val="es-ES"/>
        </w:rPr>
        <w:t xml:space="preserve">Kuasa yang </w:t>
      </w:r>
      <w:r w:rsidR="0011623E">
        <w:rPr>
          <w:rFonts w:ascii="Times New Roman" w:eastAsia="MS Mincho" w:hAnsi="Times New Roman" w:cs="Times New Roman"/>
          <w:sz w:val="24"/>
          <w:szCs w:val="24"/>
          <w:lang w:val="es-ES"/>
        </w:rPr>
        <w:t xml:space="preserve">dimaksud pada Pasal 8 ayat (4) </w:t>
      </w:r>
      <w:r w:rsidRPr="007818F2">
        <w:rPr>
          <w:rFonts w:ascii="Times New Roman" w:eastAsia="MS Mincho" w:hAnsi="Times New Roman" w:cs="Times New Roman"/>
          <w:sz w:val="24"/>
          <w:szCs w:val="24"/>
          <w:lang w:val="es-ES"/>
        </w:rPr>
        <w:t>ini adalah merupakan bagian yang terpenting dan tidak terpisahkan dari Perjanjian ini, yang dengan tidak adanya kuasa tersebut, maka Perjanjian ini tidak akan dibuat, dan karenanya kuasa tersebut tidak dapat dicabut/ditarik kembali dan tidak akan berakhir oleh sebab/peristiwa apapun dan para pihak dengan ini melepaskan dan menyatakan tidak berlaku ketentuan yang termaktub dalam Pasal 1813, 1814 dan 1815 Kitab Undang Undang Hukum Perdata.</w:t>
      </w:r>
    </w:p>
    <w:p w14:paraId="248E5537" w14:textId="77777777" w:rsidR="00606A28" w:rsidRPr="007818F2" w:rsidRDefault="00606A28" w:rsidP="00606A28">
      <w:pPr>
        <w:pStyle w:val="PlainText"/>
        <w:jc w:val="center"/>
        <w:rPr>
          <w:rFonts w:ascii="Times New Roman" w:eastAsia="MS Mincho" w:hAnsi="Times New Roman" w:cs="Times New Roman"/>
          <w:b/>
          <w:bCs/>
          <w:sz w:val="24"/>
          <w:szCs w:val="24"/>
          <w:lang w:val="es-ES"/>
        </w:rPr>
      </w:pPr>
    </w:p>
    <w:p w14:paraId="0367E378" w14:textId="77777777" w:rsidR="00606A28" w:rsidRPr="007818F2" w:rsidRDefault="00606A28" w:rsidP="00606A28">
      <w:pPr>
        <w:pStyle w:val="PlainText"/>
        <w:jc w:val="center"/>
        <w:outlineLvl w:val="0"/>
        <w:rPr>
          <w:rFonts w:ascii="Times New Roman" w:eastAsia="MS Mincho" w:hAnsi="Times New Roman" w:cs="Times New Roman"/>
          <w:b/>
          <w:bCs/>
          <w:sz w:val="24"/>
          <w:szCs w:val="24"/>
          <w:lang w:val="es-ES"/>
        </w:rPr>
      </w:pPr>
      <w:r w:rsidRPr="007818F2">
        <w:rPr>
          <w:rFonts w:ascii="Times New Roman" w:eastAsia="MS Mincho" w:hAnsi="Times New Roman" w:cs="Times New Roman"/>
          <w:b/>
          <w:bCs/>
          <w:sz w:val="24"/>
          <w:szCs w:val="24"/>
          <w:lang w:val="es-ES"/>
        </w:rPr>
        <w:t>Pasal 16</w:t>
      </w:r>
    </w:p>
    <w:p w14:paraId="3F7410EB" w14:textId="4DAE13F8" w:rsidR="00606A28" w:rsidRPr="007818F2" w:rsidRDefault="00C23384" w:rsidP="007818F2">
      <w:pPr>
        <w:jc w:val="center"/>
        <w:outlineLvl w:val="0"/>
        <w:rPr>
          <w:rFonts w:ascii="Times New Roman" w:hAnsi="Times New Roman"/>
          <w:b/>
          <w:bCs/>
          <w:sz w:val="24"/>
          <w:szCs w:val="24"/>
          <w:lang w:val="es-ES"/>
        </w:rPr>
      </w:pPr>
      <w:r w:rsidRPr="007818F2">
        <w:rPr>
          <w:rFonts w:ascii="Times New Roman" w:hAnsi="Times New Roman"/>
          <w:b/>
          <w:bCs/>
          <w:sz w:val="24"/>
          <w:szCs w:val="24"/>
          <w:lang w:val="es-ES"/>
        </w:rPr>
        <w:t>Ganti Rugi</w:t>
      </w:r>
    </w:p>
    <w:p w14:paraId="62B9DDE9" w14:textId="1B52DD69" w:rsidR="00606A28" w:rsidRPr="007818F2" w:rsidRDefault="00C23384" w:rsidP="00606A28">
      <w:pPr>
        <w:pStyle w:val="PlainText"/>
        <w:jc w:val="both"/>
        <w:rPr>
          <w:rFonts w:ascii="Times New Roman" w:hAnsi="Times New Roman" w:cs="Times New Roman"/>
          <w:sz w:val="24"/>
          <w:szCs w:val="24"/>
          <w:lang w:val="es-ES"/>
        </w:rPr>
      </w:pPr>
      <w:r w:rsidRPr="007818F2">
        <w:rPr>
          <w:rFonts w:ascii="Times New Roman" w:hAnsi="Times New Roman" w:cs="Times New Roman"/>
          <w:sz w:val="24"/>
          <w:szCs w:val="24"/>
          <w:lang w:val="es-ES"/>
        </w:rPr>
        <w:t>Pihak Kedua</w:t>
      </w:r>
      <w:r w:rsidR="00606A28" w:rsidRPr="007818F2">
        <w:rPr>
          <w:rFonts w:ascii="Times New Roman" w:hAnsi="Times New Roman" w:cs="Times New Roman"/>
          <w:sz w:val="24"/>
          <w:szCs w:val="24"/>
          <w:lang w:val="es-ES"/>
        </w:rPr>
        <w:t xml:space="preserve">  setuju untuk mengganti rugi, mempertahankan dan melindungi </w:t>
      </w:r>
      <w:r w:rsidRPr="007818F2">
        <w:rPr>
          <w:rFonts w:ascii="Times New Roman" w:hAnsi="Times New Roman" w:cs="Times New Roman"/>
          <w:sz w:val="24"/>
          <w:szCs w:val="24"/>
          <w:lang w:val="es-ES"/>
        </w:rPr>
        <w:t>Pihak Pertama</w:t>
      </w:r>
      <w:r w:rsidR="00606A28" w:rsidRPr="007818F2">
        <w:rPr>
          <w:rFonts w:ascii="Times New Roman" w:hAnsi="Times New Roman" w:cs="Times New Roman"/>
          <w:sz w:val="24"/>
          <w:szCs w:val="24"/>
          <w:lang w:val="es-ES"/>
        </w:rPr>
        <w:t xml:space="preserve"> dari dan terhadap semua kerugian, kerusakan, kewajiban, tindakan, tuntutan, ongkos, biaya (termasuk tetapi tidak terbatas pada biaya pengacara dan biaya litigasi lainnya), yang diderita, terjadi  atau berakibat kepada </w:t>
      </w:r>
      <w:r w:rsidRPr="007818F2">
        <w:rPr>
          <w:rFonts w:ascii="Times New Roman" w:hAnsi="Times New Roman" w:cs="Times New Roman"/>
          <w:sz w:val="24"/>
          <w:szCs w:val="24"/>
          <w:lang w:val="es-ES"/>
        </w:rPr>
        <w:t>Pihak Pertama</w:t>
      </w:r>
      <w:r w:rsidR="00606A28" w:rsidRPr="007818F2">
        <w:rPr>
          <w:rFonts w:ascii="Times New Roman" w:hAnsi="Times New Roman" w:cs="Times New Roman"/>
          <w:sz w:val="24"/>
          <w:szCs w:val="24"/>
          <w:lang w:val="es-ES"/>
        </w:rPr>
        <w:t xml:space="preserve"> (a) karena diakibatkan oleh pelangga</w:t>
      </w:r>
      <w:r w:rsidRPr="007818F2">
        <w:rPr>
          <w:rFonts w:ascii="Times New Roman" w:hAnsi="Times New Roman" w:cs="Times New Roman"/>
          <w:sz w:val="24"/>
          <w:szCs w:val="24"/>
          <w:lang w:val="es-ES"/>
        </w:rPr>
        <w:t>ran Pihak Kedua  atas Jaminan Pihak Kedua</w:t>
      </w:r>
      <w:r w:rsidR="00606A28" w:rsidRPr="007818F2">
        <w:rPr>
          <w:rFonts w:ascii="Times New Roman" w:hAnsi="Times New Roman" w:cs="Times New Roman"/>
          <w:sz w:val="24"/>
          <w:szCs w:val="24"/>
          <w:lang w:val="es-ES"/>
        </w:rPr>
        <w:t>, (b) karena diakib</w:t>
      </w:r>
      <w:r w:rsidRPr="007818F2">
        <w:rPr>
          <w:rFonts w:ascii="Times New Roman" w:hAnsi="Times New Roman" w:cs="Times New Roman"/>
          <w:sz w:val="24"/>
          <w:szCs w:val="24"/>
          <w:lang w:val="es-ES"/>
        </w:rPr>
        <w:t>atkan oleh pelanggaran Pihak Kedua</w:t>
      </w:r>
      <w:r w:rsidR="00606A28" w:rsidRPr="007818F2">
        <w:rPr>
          <w:rFonts w:ascii="Times New Roman" w:hAnsi="Times New Roman" w:cs="Times New Roman"/>
          <w:sz w:val="24"/>
          <w:szCs w:val="24"/>
          <w:lang w:val="es-ES"/>
        </w:rPr>
        <w:t xml:space="preserve">  atas ketentuan dalam Perjanjian ini, atau (c) karena mengakibatkan  luka pada orang, </w:t>
      </w:r>
      <w:r w:rsidR="00606A28" w:rsidRPr="007818F2">
        <w:rPr>
          <w:rFonts w:ascii="Times New Roman" w:hAnsi="Times New Roman" w:cs="Times New Roman"/>
          <w:sz w:val="24"/>
          <w:szCs w:val="24"/>
          <w:lang w:val="es-ES"/>
        </w:rPr>
        <w:lastRenderedPageBreak/>
        <w:t>termasuk kematian, atau kerusakan properti yang diderita oleh pihak ketiga, akibat dari tindakan atau perbuat</w:t>
      </w:r>
      <w:r w:rsidRPr="007818F2">
        <w:rPr>
          <w:rFonts w:ascii="Times New Roman" w:hAnsi="Times New Roman" w:cs="Times New Roman"/>
          <w:sz w:val="24"/>
          <w:szCs w:val="24"/>
          <w:lang w:val="es-ES"/>
        </w:rPr>
        <w:t>an atau kelalaian oleh Pihak Kedua</w:t>
      </w:r>
      <w:r w:rsidR="00952AE5">
        <w:rPr>
          <w:rFonts w:ascii="Times New Roman" w:hAnsi="Times New Roman" w:cs="Times New Roman"/>
          <w:sz w:val="24"/>
          <w:szCs w:val="24"/>
          <w:lang w:val="es-ES"/>
        </w:rPr>
        <w:t xml:space="preserve"> atau </w:t>
      </w:r>
      <w:r w:rsidR="00606A28" w:rsidRPr="007818F2">
        <w:rPr>
          <w:rFonts w:ascii="Times New Roman" w:hAnsi="Times New Roman" w:cs="Times New Roman"/>
          <w:sz w:val="24"/>
          <w:szCs w:val="24"/>
          <w:lang w:val="es-ES"/>
        </w:rPr>
        <w:t xml:space="preserve">agent, karyawan atau </w:t>
      </w:r>
      <w:r w:rsidRPr="007818F2">
        <w:rPr>
          <w:rFonts w:ascii="Times New Roman" w:hAnsi="Times New Roman" w:cs="Times New Roman"/>
          <w:sz w:val="24"/>
          <w:szCs w:val="24"/>
          <w:lang w:val="es-ES"/>
        </w:rPr>
        <w:t>Pihak Kedua</w:t>
      </w:r>
      <w:r w:rsidR="00692718">
        <w:rPr>
          <w:rFonts w:ascii="Times New Roman" w:hAnsi="Times New Roman" w:cs="Times New Roman"/>
          <w:sz w:val="24"/>
          <w:szCs w:val="24"/>
          <w:lang w:val="es-ES"/>
        </w:rPr>
        <w:t xml:space="preserve"> </w:t>
      </w:r>
      <w:r w:rsidRPr="007818F2">
        <w:rPr>
          <w:rFonts w:ascii="Times New Roman" w:hAnsi="Times New Roman" w:cs="Times New Roman"/>
          <w:sz w:val="24"/>
          <w:szCs w:val="24"/>
          <w:lang w:val="es-ES"/>
        </w:rPr>
        <w:t>dari Pihak Kedua</w:t>
      </w:r>
      <w:r w:rsidR="00606A28" w:rsidRPr="007818F2">
        <w:rPr>
          <w:rFonts w:ascii="Times New Roman" w:hAnsi="Times New Roman" w:cs="Times New Roman"/>
          <w:sz w:val="24"/>
          <w:szCs w:val="24"/>
          <w:lang w:val="es-ES"/>
        </w:rPr>
        <w:t xml:space="preserve"> untuk memenuhi Perjanjian ini.</w:t>
      </w:r>
    </w:p>
    <w:p w14:paraId="0F832BFC" w14:textId="77777777" w:rsidR="00606A28" w:rsidRPr="007818F2" w:rsidRDefault="00606A28" w:rsidP="00606A28">
      <w:pPr>
        <w:pStyle w:val="PlainText"/>
        <w:rPr>
          <w:rFonts w:ascii="Times New Roman" w:eastAsia="MS Mincho" w:hAnsi="Times New Roman" w:cs="Times New Roman"/>
          <w:b/>
          <w:bCs/>
          <w:sz w:val="24"/>
          <w:szCs w:val="24"/>
          <w:lang w:val="es-ES"/>
        </w:rPr>
      </w:pPr>
    </w:p>
    <w:p w14:paraId="363B0B16" w14:textId="77777777" w:rsidR="00606A28" w:rsidRPr="007818F2" w:rsidRDefault="00606A28" w:rsidP="00606A28">
      <w:pPr>
        <w:pStyle w:val="PlainText"/>
        <w:rPr>
          <w:rFonts w:ascii="Times New Roman" w:eastAsia="MS Mincho" w:hAnsi="Times New Roman" w:cs="Times New Roman"/>
          <w:b/>
          <w:bCs/>
          <w:sz w:val="24"/>
          <w:szCs w:val="24"/>
          <w:lang w:val="es-ES"/>
        </w:rPr>
      </w:pPr>
    </w:p>
    <w:p w14:paraId="122508BC" w14:textId="77777777" w:rsidR="00606A28" w:rsidRPr="007818F2" w:rsidRDefault="00606A28" w:rsidP="00606A28">
      <w:pPr>
        <w:pStyle w:val="PlainText"/>
        <w:jc w:val="center"/>
        <w:outlineLvl w:val="0"/>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Pasal 17</w:t>
      </w:r>
    </w:p>
    <w:p w14:paraId="31CCE18D" w14:textId="4D393161" w:rsidR="00606A28" w:rsidRPr="007818F2" w:rsidRDefault="0070064A" w:rsidP="00606A28">
      <w:pPr>
        <w:pStyle w:val="PlainText"/>
        <w:jc w:val="center"/>
        <w:rPr>
          <w:rFonts w:ascii="Times New Roman" w:eastAsia="MS Mincho" w:hAnsi="Times New Roman" w:cs="Times New Roman"/>
          <w:b/>
          <w:bCs/>
          <w:sz w:val="24"/>
          <w:szCs w:val="24"/>
        </w:rPr>
      </w:pPr>
      <w:r>
        <w:rPr>
          <w:rFonts w:ascii="Times New Roman" w:eastAsia="MS Mincho" w:hAnsi="Times New Roman" w:cs="Times New Roman"/>
          <w:b/>
          <w:bCs/>
          <w:sz w:val="24"/>
          <w:szCs w:val="24"/>
        </w:rPr>
        <w:t xml:space="preserve">Domisili Hukum Dan </w:t>
      </w:r>
      <w:r w:rsidR="009B199C" w:rsidRPr="009B199C">
        <w:rPr>
          <w:rFonts w:ascii="Times New Roman" w:eastAsia="MS Mincho" w:hAnsi="Times New Roman" w:cs="Times New Roman"/>
          <w:b/>
          <w:bCs/>
          <w:sz w:val="24"/>
          <w:szCs w:val="24"/>
        </w:rPr>
        <w:t>P</w:t>
      </w:r>
      <w:r w:rsidR="009B199C">
        <w:rPr>
          <w:rFonts w:ascii="Times New Roman" w:eastAsia="MS Mincho" w:hAnsi="Times New Roman" w:cs="Times New Roman"/>
          <w:b/>
          <w:bCs/>
          <w:sz w:val="24"/>
          <w:szCs w:val="24"/>
        </w:rPr>
        <w:t xml:space="preserve">enyelesaian </w:t>
      </w:r>
      <w:r w:rsidR="009B199C" w:rsidRPr="009B199C">
        <w:rPr>
          <w:rFonts w:ascii="Times New Roman" w:eastAsia="MS Mincho" w:hAnsi="Times New Roman" w:cs="Times New Roman"/>
          <w:b/>
          <w:bCs/>
          <w:sz w:val="24"/>
          <w:szCs w:val="24"/>
        </w:rPr>
        <w:t>P</w:t>
      </w:r>
      <w:r w:rsidR="009B199C">
        <w:rPr>
          <w:rFonts w:ascii="Times New Roman" w:eastAsia="MS Mincho" w:hAnsi="Times New Roman" w:cs="Times New Roman"/>
          <w:b/>
          <w:bCs/>
          <w:sz w:val="24"/>
          <w:szCs w:val="24"/>
        </w:rPr>
        <w:t>erselisihan</w:t>
      </w:r>
    </w:p>
    <w:p w14:paraId="1BF59C1E" w14:textId="77777777" w:rsidR="00606A28" w:rsidRDefault="00606A28" w:rsidP="00606A28">
      <w:pPr>
        <w:pStyle w:val="PlainText"/>
        <w:tabs>
          <w:tab w:val="num" w:pos="360"/>
        </w:tabs>
        <w:ind w:left="360"/>
        <w:jc w:val="both"/>
        <w:rPr>
          <w:rFonts w:ascii="Times New Roman" w:eastAsia="MS Mincho" w:hAnsi="Times New Roman" w:cs="Times New Roman"/>
          <w:sz w:val="24"/>
          <w:szCs w:val="24"/>
        </w:rPr>
      </w:pPr>
    </w:p>
    <w:p w14:paraId="7C4CD65A" w14:textId="7BF40F1F" w:rsidR="0070064A" w:rsidRDefault="0070064A" w:rsidP="001007D0">
      <w:pPr>
        <w:pStyle w:val="PlainText"/>
        <w:numPr>
          <w:ilvl w:val="0"/>
          <w:numId w:val="13"/>
        </w:numPr>
        <w:tabs>
          <w:tab w:val="clear" w:pos="720"/>
        </w:tabs>
        <w:ind w:left="360"/>
        <w:jc w:val="both"/>
        <w:rPr>
          <w:rFonts w:ascii="Times New Roman" w:eastAsia="MS Mincho" w:hAnsi="Times New Roman" w:cs="Times New Roman"/>
          <w:sz w:val="24"/>
          <w:szCs w:val="24"/>
        </w:rPr>
      </w:pPr>
      <w:r w:rsidRPr="0070064A">
        <w:rPr>
          <w:rFonts w:ascii="Times New Roman" w:eastAsia="MS Mincho" w:hAnsi="Times New Roman" w:cs="Times New Roman"/>
          <w:sz w:val="24"/>
          <w:szCs w:val="24"/>
        </w:rPr>
        <w:t>Perjanjian ini dan hubungan di antara Para Pihak tunduk dan penafsiran menurut hukum Indonesia.</w:t>
      </w:r>
    </w:p>
    <w:p w14:paraId="27FEDED6" w14:textId="77777777" w:rsidR="0070064A" w:rsidRPr="007818F2" w:rsidRDefault="0070064A" w:rsidP="007818F2">
      <w:pPr>
        <w:pStyle w:val="PlainText"/>
        <w:ind w:left="720"/>
        <w:jc w:val="both"/>
        <w:rPr>
          <w:rFonts w:ascii="Times New Roman" w:eastAsia="MS Mincho" w:hAnsi="Times New Roman" w:cs="Times New Roman"/>
          <w:sz w:val="24"/>
          <w:szCs w:val="24"/>
        </w:rPr>
      </w:pPr>
    </w:p>
    <w:p w14:paraId="743D7B9C" w14:textId="13D399FE" w:rsidR="00C94CA2" w:rsidRPr="00C94CA2" w:rsidRDefault="00C94CA2" w:rsidP="001007D0">
      <w:pPr>
        <w:pStyle w:val="ListParagraph"/>
        <w:numPr>
          <w:ilvl w:val="0"/>
          <w:numId w:val="13"/>
        </w:numPr>
        <w:tabs>
          <w:tab w:val="clear" w:pos="720"/>
        </w:tabs>
        <w:ind w:left="360"/>
        <w:jc w:val="both"/>
        <w:rPr>
          <w:rFonts w:ascii="Times New Roman" w:eastAsia="MS Mincho" w:hAnsi="Times New Roman"/>
          <w:sz w:val="24"/>
          <w:szCs w:val="24"/>
          <w:lang w:val="en-US" w:eastAsia="en-US"/>
        </w:rPr>
      </w:pPr>
      <w:r w:rsidRPr="00C94CA2">
        <w:rPr>
          <w:rFonts w:ascii="Times New Roman" w:eastAsia="MS Mincho" w:hAnsi="Times New Roman"/>
          <w:sz w:val="24"/>
          <w:szCs w:val="24"/>
          <w:lang w:val="en-US" w:eastAsia="en-US"/>
        </w:rPr>
        <w:t xml:space="preserve">Setiap perselisihan yang timbul di antara Para Pihak yang timbul sehubungan dengan Perjanjian ini akan dimusyawarahkan untuk mencapai mufakat dalam waktu 14 (empat belas) hari sejak timbulnya perselisihan. </w:t>
      </w:r>
    </w:p>
    <w:p w14:paraId="00C57849" w14:textId="0A7AF622" w:rsidR="00606A28" w:rsidRPr="007818F2" w:rsidRDefault="00606A28" w:rsidP="001007D0">
      <w:pPr>
        <w:pStyle w:val="PlainText"/>
        <w:numPr>
          <w:ilvl w:val="0"/>
          <w:numId w:val="13"/>
        </w:numPr>
        <w:tabs>
          <w:tab w:val="clear" w:pos="720"/>
          <w:tab w:val="num" w:pos="360"/>
        </w:tabs>
        <w:ind w:left="360"/>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 xml:space="preserve">Dalam hal tersebut tidak dapat diselesaikan secara musyawarah, maka </w:t>
      </w:r>
      <w:r w:rsidR="00F330C3" w:rsidRPr="00F330C3">
        <w:rPr>
          <w:rFonts w:ascii="Times New Roman" w:eastAsia="MS Mincho" w:hAnsi="Times New Roman" w:cs="Times New Roman"/>
          <w:sz w:val="24"/>
          <w:szCs w:val="24"/>
        </w:rPr>
        <w:t xml:space="preserve">Para </w:t>
      </w:r>
      <w:r w:rsidRPr="007818F2">
        <w:rPr>
          <w:rFonts w:ascii="Times New Roman" w:eastAsia="MS Mincho" w:hAnsi="Times New Roman" w:cs="Times New Roman"/>
          <w:sz w:val="24"/>
          <w:szCs w:val="24"/>
        </w:rPr>
        <w:t xml:space="preserve">Pihak sepakat untuk menyerahkan penyelesaian perselisihan tersebut kepada Pengadilan Negeri </w:t>
      </w:r>
      <w:r w:rsidR="00EA2347" w:rsidRPr="007818F2">
        <w:rPr>
          <w:rFonts w:ascii="Times New Roman" w:eastAsia="MS Mincho" w:hAnsi="Times New Roman" w:cs="Times New Roman"/>
          <w:sz w:val="24"/>
          <w:szCs w:val="24"/>
        </w:rPr>
        <w:t>Jakarta Selatan</w:t>
      </w:r>
      <w:r w:rsidRPr="007818F2">
        <w:rPr>
          <w:rFonts w:ascii="Times New Roman" w:eastAsia="MS Mincho" w:hAnsi="Times New Roman" w:cs="Times New Roman"/>
          <w:sz w:val="24"/>
          <w:szCs w:val="24"/>
        </w:rPr>
        <w:t>.</w:t>
      </w:r>
      <w:r w:rsidRPr="007818F2">
        <w:rPr>
          <w:rFonts w:ascii="Times New Roman" w:eastAsia="MS Mincho" w:hAnsi="Times New Roman" w:cs="Times New Roman"/>
          <w:sz w:val="24"/>
          <w:szCs w:val="24"/>
          <w:lang w:val="id-ID"/>
        </w:rPr>
        <w:t xml:space="preserve"> </w:t>
      </w:r>
    </w:p>
    <w:p w14:paraId="32A43720" w14:textId="77777777" w:rsidR="00606A28" w:rsidRPr="007818F2" w:rsidRDefault="00606A28" w:rsidP="007818F2">
      <w:pPr>
        <w:pStyle w:val="PlainText"/>
        <w:jc w:val="both"/>
        <w:rPr>
          <w:rFonts w:ascii="Times New Roman" w:eastAsia="MS Mincho" w:hAnsi="Times New Roman" w:cs="Times New Roman"/>
          <w:b/>
          <w:bCs/>
          <w:sz w:val="24"/>
          <w:szCs w:val="24"/>
        </w:rPr>
      </w:pPr>
    </w:p>
    <w:p w14:paraId="644D422D" w14:textId="5679C5C3" w:rsidR="00606A28" w:rsidRPr="007818F2" w:rsidRDefault="00606A28" w:rsidP="004F4984">
      <w:pPr>
        <w:pStyle w:val="PlainText"/>
        <w:jc w:val="center"/>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 xml:space="preserve">  </w:t>
      </w:r>
    </w:p>
    <w:p w14:paraId="02F0A958" w14:textId="77777777" w:rsidR="00606A28" w:rsidRPr="007818F2" w:rsidRDefault="00606A28" w:rsidP="00606A28">
      <w:pPr>
        <w:pStyle w:val="PlainText"/>
        <w:jc w:val="center"/>
        <w:rPr>
          <w:rFonts w:ascii="Times New Roman" w:eastAsia="MS Mincho" w:hAnsi="Times New Roman" w:cs="Times New Roman"/>
          <w:b/>
          <w:bCs/>
          <w:sz w:val="24"/>
          <w:szCs w:val="24"/>
        </w:rPr>
      </w:pPr>
    </w:p>
    <w:p w14:paraId="659D4525" w14:textId="77777777" w:rsidR="00606A28" w:rsidRPr="007818F2" w:rsidRDefault="00606A28" w:rsidP="00606A28">
      <w:pPr>
        <w:pStyle w:val="PlainText"/>
        <w:jc w:val="center"/>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Pasal 18</w:t>
      </w:r>
    </w:p>
    <w:p w14:paraId="5D7294C7" w14:textId="00A40CB4" w:rsidR="00606A28" w:rsidRPr="007818F2" w:rsidRDefault="00606A28" w:rsidP="00606A28">
      <w:pPr>
        <w:pStyle w:val="PlainText"/>
        <w:jc w:val="center"/>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P</w:t>
      </w:r>
      <w:r w:rsidR="00F330C3">
        <w:rPr>
          <w:rFonts w:ascii="Times New Roman" w:eastAsia="MS Mincho" w:hAnsi="Times New Roman" w:cs="Times New Roman"/>
          <w:b/>
          <w:bCs/>
          <w:sz w:val="24"/>
          <w:szCs w:val="24"/>
        </w:rPr>
        <w:t>emberitahuan</w:t>
      </w:r>
    </w:p>
    <w:p w14:paraId="0FC27C33" w14:textId="77777777" w:rsidR="00606A28" w:rsidRPr="007818F2" w:rsidRDefault="00606A28" w:rsidP="00606A28">
      <w:pPr>
        <w:pStyle w:val="PlainText"/>
        <w:jc w:val="center"/>
        <w:rPr>
          <w:rFonts w:ascii="Times New Roman" w:eastAsia="MS Mincho" w:hAnsi="Times New Roman" w:cs="Times New Roman"/>
          <w:b/>
          <w:bCs/>
          <w:sz w:val="24"/>
          <w:szCs w:val="24"/>
        </w:rPr>
      </w:pPr>
    </w:p>
    <w:p w14:paraId="33236534" w14:textId="646C37E3" w:rsidR="00606A28" w:rsidRPr="007818F2" w:rsidRDefault="00606A28" w:rsidP="001007D0">
      <w:pPr>
        <w:pStyle w:val="PlainText"/>
        <w:numPr>
          <w:ilvl w:val="3"/>
          <w:numId w:val="8"/>
        </w:numPr>
        <w:tabs>
          <w:tab w:val="clear" w:pos="2880"/>
        </w:tabs>
        <w:ind w:left="360"/>
        <w:jc w:val="both"/>
        <w:rPr>
          <w:rFonts w:ascii="Times New Roman" w:eastAsia="MS Mincho" w:hAnsi="Times New Roman" w:cs="Times New Roman"/>
          <w:bCs/>
          <w:sz w:val="24"/>
          <w:szCs w:val="24"/>
        </w:rPr>
      </w:pPr>
      <w:r w:rsidRPr="007818F2">
        <w:rPr>
          <w:rFonts w:ascii="Times New Roman" w:eastAsia="MS Mincho" w:hAnsi="Times New Roman" w:cs="Times New Roman"/>
          <w:bCs/>
          <w:sz w:val="24"/>
          <w:szCs w:val="24"/>
        </w:rPr>
        <w:t>Semua pemberitahuan atau komunikasi dalam Perjanjian ini dilakukan melalui disampaikan secara langsung, jasa kurir, pos udara tercatat atau fax</w:t>
      </w:r>
      <w:r w:rsidR="003F24F7">
        <w:rPr>
          <w:rFonts w:ascii="Times New Roman" w:eastAsia="MS Mincho" w:hAnsi="Times New Roman" w:cs="Times New Roman"/>
          <w:bCs/>
          <w:sz w:val="24"/>
          <w:szCs w:val="24"/>
        </w:rPr>
        <w:t xml:space="preserve"> dan email </w:t>
      </w:r>
      <w:r w:rsidRPr="007818F2">
        <w:rPr>
          <w:rFonts w:ascii="Times New Roman" w:eastAsia="MS Mincho" w:hAnsi="Times New Roman" w:cs="Times New Roman"/>
          <w:bCs/>
          <w:sz w:val="24"/>
          <w:szCs w:val="24"/>
        </w:rPr>
        <w:t>dengan dialamatkan kepada Para Pihak dan semua pemberitahuan dianggap telah disampaikan dalam hal dilakukan melalui pengiriman langsung atau melalui jasa kurir. Dalam hal pengiriman dilakukan melalui pos udara tercatat, dianggap telah diterima setelah 7 (tujuh) hari setelah pengiriman dan apabila dilakukan melalui fax</w:t>
      </w:r>
      <w:r w:rsidR="003F24F7">
        <w:rPr>
          <w:rFonts w:ascii="Times New Roman" w:eastAsia="MS Mincho" w:hAnsi="Times New Roman" w:cs="Times New Roman"/>
          <w:bCs/>
          <w:sz w:val="24"/>
          <w:szCs w:val="24"/>
        </w:rPr>
        <w:t xml:space="preserve"> dan email</w:t>
      </w:r>
      <w:r w:rsidRPr="007818F2">
        <w:rPr>
          <w:rFonts w:ascii="Times New Roman" w:eastAsia="MS Mincho" w:hAnsi="Times New Roman" w:cs="Times New Roman"/>
          <w:bCs/>
          <w:sz w:val="24"/>
          <w:szCs w:val="24"/>
        </w:rPr>
        <w:t>, sampai dengan diterimanya tanda terima.</w:t>
      </w:r>
    </w:p>
    <w:p w14:paraId="6FEE49F7" w14:textId="77777777" w:rsidR="00606A28" w:rsidRPr="007818F2" w:rsidRDefault="00606A28" w:rsidP="00606A28">
      <w:pPr>
        <w:pStyle w:val="PlainText"/>
        <w:jc w:val="both"/>
        <w:rPr>
          <w:rFonts w:ascii="Times New Roman" w:eastAsia="MS Mincho" w:hAnsi="Times New Roman" w:cs="Times New Roman"/>
          <w:bCs/>
          <w:sz w:val="24"/>
          <w:szCs w:val="24"/>
        </w:rPr>
      </w:pPr>
    </w:p>
    <w:p w14:paraId="23986CE9" w14:textId="224CC8BF" w:rsidR="00606A28" w:rsidRPr="007818F2" w:rsidRDefault="00606A28" w:rsidP="007818F2">
      <w:pPr>
        <w:pStyle w:val="PlainText"/>
        <w:ind w:left="360"/>
        <w:jc w:val="both"/>
        <w:rPr>
          <w:rFonts w:ascii="Times New Roman" w:eastAsia="MS Mincho" w:hAnsi="Times New Roman" w:cs="Times New Roman"/>
          <w:b/>
          <w:bCs/>
          <w:sz w:val="24"/>
          <w:szCs w:val="24"/>
        </w:rPr>
      </w:pPr>
      <w:r w:rsidRPr="007818F2">
        <w:rPr>
          <w:rFonts w:ascii="Times New Roman" w:eastAsia="MS Mincho" w:hAnsi="Times New Roman" w:cs="Times New Roman"/>
          <w:bCs/>
          <w:sz w:val="24"/>
          <w:szCs w:val="24"/>
        </w:rPr>
        <w:t>Semua pemberitahuan dan komunikasi antar Para Pihak akan ditujukan pada alamat di</w:t>
      </w:r>
      <w:r w:rsidRPr="007818F2">
        <w:rPr>
          <w:rFonts w:ascii="Times New Roman" w:eastAsia="MS Mincho" w:hAnsi="Times New Roman" w:cs="Times New Roman"/>
          <w:b/>
          <w:bCs/>
          <w:sz w:val="24"/>
          <w:szCs w:val="24"/>
        </w:rPr>
        <w:t xml:space="preserve"> </w:t>
      </w:r>
      <w:r w:rsidRPr="007818F2">
        <w:rPr>
          <w:rFonts w:ascii="Times New Roman" w:eastAsia="MS Mincho" w:hAnsi="Times New Roman" w:cs="Times New Roman"/>
          <w:bCs/>
          <w:sz w:val="24"/>
          <w:szCs w:val="24"/>
        </w:rPr>
        <w:t>bawah:</w:t>
      </w:r>
    </w:p>
    <w:p w14:paraId="2996FAF1" w14:textId="77777777" w:rsidR="00606A28" w:rsidRPr="007818F2" w:rsidRDefault="00606A28" w:rsidP="003550C1">
      <w:pPr>
        <w:pStyle w:val="PlainText"/>
        <w:ind w:left="360" w:hanging="360"/>
        <w:rPr>
          <w:rFonts w:ascii="Times New Roman" w:eastAsia="MS Mincho" w:hAnsi="Times New Roman" w:cs="Times New Roman"/>
          <w:bCs/>
          <w:sz w:val="24"/>
          <w:szCs w:val="24"/>
        </w:rPr>
      </w:pPr>
    </w:p>
    <w:p w14:paraId="2025B04B" w14:textId="1F76FF5B" w:rsidR="00606A28" w:rsidRPr="007818F2" w:rsidRDefault="00606A28" w:rsidP="007818F2">
      <w:pPr>
        <w:pStyle w:val="PlainText"/>
        <w:ind w:left="360"/>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PT.</w:t>
      </w:r>
      <w:r w:rsidRPr="007818F2">
        <w:rPr>
          <w:rFonts w:ascii="Times New Roman" w:hAnsi="Times New Roman" w:cs="Times New Roman"/>
          <w:b/>
          <w:sz w:val="24"/>
          <w:szCs w:val="24"/>
        </w:rPr>
        <w:t xml:space="preserve"> </w:t>
      </w:r>
    </w:p>
    <w:p w14:paraId="792937FF" w14:textId="21CC4BF5" w:rsidR="006D7D60" w:rsidRDefault="00274599" w:rsidP="006D7D60">
      <w:pPr>
        <w:pStyle w:val="PlainText"/>
        <w:ind w:left="1418" w:hanging="1058"/>
        <w:rPr>
          <w:rFonts w:ascii="Times New Roman" w:eastAsia="MS Mincho" w:hAnsi="Times New Roman" w:cs="Times New Roman"/>
          <w:bCs/>
          <w:sz w:val="24"/>
          <w:szCs w:val="24"/>
        </w:rPr>
      </w:pPr>
      <w:r>
        <w:rPr>
          <w:rFonts w:ascii="Times New Roman" w:eastAsia="MS Mincho" w:hAnsi="Times New Roman" w:cs="Times New Roman"/>
          <w:bCs/>
          <w:sz w:val="24"/>
          <w:szCs w:val="24"/>
        </w:rPr>
        <w:t>Alamat</w:t>
      </w:r>
      <w:r>
        <w:rPr>
          <w:rFonts w:ascii="Times New Roman" w:eastAsia="MS Mincho" w:hAnsi="Times New Roman" w:cs="Times New Roman"/>
          <w:bCs/>
          <w:sz w:val="24"/>
          <w:szCs w:val="24"/>
        </w:rPr>
        <w:tab/>
      </w:r>
      <w:r w:rsidR="00606A28" w:rsidRPr="007818F2">
        <w:rPr>
          <w:rFonts w:ascii="Times New Roman" w:eastAsia="MS Mincho" w:hAnsi="Times New Roman" w:cs="Times New Roman"/>
          <w:bCs/>
          <w:sz w:val="24"/>
          <w:szCs w:val="24"/>
        </w:rPr>
        <w:t>:</w:t>
      </w:r>
      <w:r w:rsidR="006D7D60">
        <w:rPr>
          <w:rFonts w:ascii="Times New Roman" w:hAnsi="Times New Roman" w:cs="Times New Roman"/>
          <w:sz w:val="24"/>
          <w:szCs w:val="24"/>
        </w:rPr>
        <w:t xml:space="preserve"> </w:t>
      </w:r>
      <w:r w:rsidRPr="00274599">
        <w:rPr>
          <w:rFonts w:ascii="Times New Roman" w:eastAsia="MS Mincho" w:hAnsi="Times New Roman" w:cs="Times New Roman"/>
          <w:bCs/>
          <w:sz w:val="24"/>
          <w:szCs w:val="24"/>
        </w:rPr>
        <w:t>Multivision Tower, lantai 15, Jl.</w:t>
      </w:r>
      <w:r w:rsidR="006D7D60">
        <w:rPr>
          <w:rFonts w:ascii="Times New Roman" w:eastAsia="MS Mincho" w:hAnsi="Times New Roman" w:cs="Times New Roman"/>
          <w:bCs/>
          <w:sz w:val="24"/>
          <w:szCs w:val="24"/>
        </w:rPr>
        <w:t xml:space="preserve"> Kuningan Mulia Kav. 9B, Guntur</w:t>
      </w:r>
    </w:p>
    <w:p w14:paraId="60E8DE53" w14:textId="2512F428" w:rsidR="00606A28" w:rsidRPr="006D7D60" w:rsidRDefault="006D7D60" w:rsidP="006D7D60">
      <w:pPr>
        <w:pStyle w:val="PlainText"/>
        <w:ind w:left="2138" w:hanging="698"/>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  </w:t>
      </w:r>
      <w:r w:rsidR="00274599" w:rsidRPr="00274599">
        <w:rPr>
          <w:rFonts w:ascii="Times New Roman" w:eastAsia="MS Mincho" w:hAnsi="Times New Roman" w:cs="Times New Roman"/>
          <w:bCs/>
          <w:sz w:val="24"/>
          <w:szCs w:val="24"/>
        </w:rPr>
        <w:t>Setiabudi, Kuningan - Jakarta Selatan, 12980</w:t>
      </w:r>
    </w:p>
    <w:p w14:paraId="60A5EF04" w14:textId="3DEF6BD9" w:rsidR="00606A28" w:rsidRPr="007818F2" w:rsidRDefault="00606A28" w:rsidP="00274599">
      <w:pPr>
        <w:pStyle w:val="PlainText"/>
        <w:ind w:left="1418" w:hanging="1058"/>
        <w:rPr>
          <w:rFonts w:ascii="Times New Roman" w:eastAsia="MS Mincho" w:hAnsi="Times New Roman" w:cs="Times New Roman"/>
          <w:bCs/>
          <w:sz w:val="24"/>
          <w:szCs w:val="24"/>
        </w:rPr>
      </w:pPr>
      <w:r w:rsidRPr="007818F2">
        <w:rPr>
          <w:rFonts w:ascii="Times New Roman" w:eastAsia="MS Mincho" w:hAnsi="Times New Roman" w:cs="Times New Roman"/>
          <w:bCs/>
          <w:sz w:val="24"/>
          <w:szCs w:val="24"/>
        </w:rPr>
        <w:t>Up</w:t>
      </w:r>
      <w:r w:rsidRPr="007818F2">
        <w:rPr>
          <w:rFonts w:ascii="Times New Roman" w:eastAsia="MS Mincho" w:hAnsi="Times New Roman" w:cs="Times New Roman"/>
          <w:bCs/>
          <w:sz w:val="24"/>
          <w:szCs w:val="24"/>
        </w:rPr>
        <w:tab/>
      </w:r>
      <w:r w:rsidRPr="007818F2">
        <w:rPr>
          <w:rFonts w:ascii="Times New Roman" w:eastAsia="MS Mincho" w:hAnsi="Times New Roman" w:cs="Times New Roman"/>
          <w:bCs/>
          <w:sz w:val="24"/>
          <w:szCs w:val="24"/>
        </w:rPr>
        <w:tab/>
        <w:t>:</w:t>
      </w:r>
      <w:r w:rsidR="00274599">
        <w:rPr>
          <w:rFonts w:ascii="Times New Roman" w:hAnsi="Times New Roman" w:cs="Times New Roman"/>
          <w:sz w:val="24"/>
          <w:szCs w:val="24"/>
        </w:rPr>
        <w:t xml:space="preserve"> </w:t>
      </w:r>
      <w:r w:rsidR="00274599" w:rsidRPr="00274599">
        <w:rPr>
          <w:rFonts w:ascii="Times New Roman" w:eastAsia="MS Mincho" w:hAnsi="Times New Roman" w:cs="Times New Roman"/>
          <w:bCs/>
          <w:sz w:val="24"/>
          <w:szCs w:val="24"/>
        </w:rPr>
        <w:t>Syahrial Anhar Harahap</w:t>
      </w:r>
      <w:r w:rsidR="00274599">
        <w:rPr>
          <w:rStyle w:val="apple-converted-space"/>
          <w:rFonts w:ascii="Times New Roman" w:hAnsi="Times New Roman"/>
          <w:color w:val="000000"/>
        </w:rPr>
        <w:t> </w:t>
      </w:r>
    </w:p>
    <w:p w14:paraId="58CF56A0" w14:textId="7172A832" w:rsidR="00606A28" w:rsidRPr="007818F2" w:rsidRDefault="00606A28" w:rsidP="00274599">
      <w:pPr>
        <w:pStyle w:val="PlainText"/>
        <w:ind w:left="1418" w:hanging="1058"/>
        <w:rPr>
          <w:rFonts w:ascii="Times New Roman" w:eastAsia="MS Mincho" w:hAnsi="Times New Roman" w:cs="Times New Roman"/>
          <w:bCs/>
          <w:sz w:val="24"/>
          <w:szCs w:val="24"/>
        </w:rPr>
      </w:pPr>
      <w:r w:rsidRPr="007818F2">
        <w:rPr>
          <w:rFonts w:ascii="Times New Roman" w:eastAsia="MS Mincho" w:hAnsi="Times New Roman" w:cs="Times New Roman"/>
          <w:bCs/>
          <w:sz w:val="24"/>
          <w:szCs w:val="24"/>
        </w:rPr>
        <w:t>Telepon</w:t>
      </w:r>
      <w:r w:rsidRPr="007818F2">
        <w:rPr>
          <w:rFonts w:ascii="Times New Roman" w:eastAsia="MS Mincho" w:hAnsi="Times New Roman" w:cs="Times New Roman"/>
          <w:bCs/>
          <w:sz w:val="24"/>
          <w:szCs w:val="24"/>
        </w:rPr>
        <w:tab/>
        <w:t>:</w:t>
      </w:r>
      <w:r w:rsidRPr="007818F2">
        <w:rPr>
          <w:rFonts w:ascii="Times New Roman" w:hAnsi="Times New Roman" w:cs="Times New Roman"/>
          <w:sz w:val="24"/>
          <w:szCs w:val="24"/>
        </w:rPr>
        <w:t xml:space="preserve">  </w:t>
      </w:r>
      <w:r w:rsidR="00274599" w:rsidRPr="00274599">
        <w:rPr>
          <w:rFonts w:ascii="Times New Roman" w:hAnsi="Times New Roman" w:cs="Times New Roman"/>
          <w:sz w:val="24"/>
          <w:szCs w:val="24"/>
        </w:rPr>
        <w:t>021-29380777 ext. 306</w:t>
      </w:r>
    </w:p>
    <w:p w14:paraId="253B20BA" w14:textId="645ED5DB" w:rsidR="00606A28" w:rsidRPr="007818F2" w:rsidRDefault="00606A28" w:rsidP="00274599">
      <w:pPr>
        <w:pStyle w:val="PlainText"/>
        <w:ind w:left="1418" w:hanging="1058"/>
        <w:rPr>
          <w:rFonts w:ascii="Times New Roman" w:eastAsia="MS Mincho" w:hAnsi="Times New Roman" w:cs="Times New Roman"/>
          <w:bCs/>
          <w:sz w:val="24"/>
          <w:szCs w:val="24"/>
        </w:rPr>
      </w:pPr>
      <w:r w:rsidRPr="007818F2">
        <w:rPr>
          <w:rFonts w:ascii="Times New Roman" w:eastAsia="MS Mincho" w:hAnsi="Times New Roman" w:cs="Times New Roman"/>
          <w:bCs/>
          <w:sz w:val="24"/>
          <w:szCs w:val="24"/>
        </w:rPr>
        <w:t>Fax</w:t>
      </w:r>
      <w:r w:rsidRPr="007818F2">
        <w:rPr>
          <w:rFonts w:ascii="Times New Roman" w:eastAsia="MS Mincho" w:hAnsi="Times New Roman" w:cs="Times New Roman"/>
          <w:bCs/>
          <w:sz w:val="24"/>
          <w:szCs w:val="24"/>
        </w:rPr>
        <w:tab/>
      </w:r>
      <w:r w:rsidRPr="007818F2">
        <w:rPr>
          <w:rFonts w:ascii="Times New Roman" w:eastAsia="MS Mincho" w:hAnsi="Times New Roman" w:cs="Times New Roman"/>
          <w:bCs/>
          <w:sz w:val="24"/>
          <w:szCs w:val="24"/>
        </w:rPr>
        <w:tab/>
        <w:t>:     -</w:t>
      </w:r>
    </w:p>
    <w:p w14:paraId="686348EC" w14:textId="4B8D9C0D" w:rsidR="00606A28" w:rsidRPr="007818F2" w:rsidRDefault="00606A28" w:rsidP="00274599">
      <w:pPr>
        <w:pStyle w:val="PlainText"/>
        <w:ind w:left="1418" w:hanging="1058"/>
        <w:rPr>
          <w:rFonts w:ascii="Times New Roman" w:eastAsia="MS Mincho" w:hAnsi="Times New Roman" w:cs="Times New Roman"/>
          <w:bCs/>
          <w:color w:val="0000FF"/>
          <w:sz w:val="24"/>
          <w:szCs w:val="24"/>
        </w:rPr>
      </w:pPr>
      <w:r w:rsidRPr="007818F2">
        <w:rPr>
          <w:rFonts w:ascii="Times New Roman" w:eastAsia="MS Mincho" w:hAnsi="Times New Roman" w:cs="Times New Roman"/>
          <w:bCs/>
          <w:sz w:val="24"/>
          <w:szCs w:val="24"/>
        </w:rPr>
        <w:t>Email</w:t>
      </w:r>
      <w:r w:rsidRPr="007818F2">
        <w:rPr>
          <w:rFonts w:ascii="Times New Roman" w:eastAsia="MS Mincho" w:hAnsi="Times New Roman" w:cs="Times New Roman"/>
          <w:bCs/>
          <w:sz w:val="24"/>
          <w:szCs w:val="24"/>
        </w:rPr>
        <w:tab/>
      </w:r>
      <w:r w:rsidRPr="007818F2">
        <w:rPr>
          <w:rFonts w:ascii="Times New Roman" w:eastAsia="MS Mincho" w:hAnsi="Times New Roman" w:cs="Times New Roman"/>
          <w:bCs/>
          <w:sz w:val="24"/>
          <w:szCs w:val="24"/>
        </w:rPr>
        <w:tab/>
        <w:t xml:space="preserve">: </w:t>
      </w:r>
      <w:hyperlink r:id="rId10" w:history="1">
        <w:r w:rsidR="00274599" w:rsidRPr="002D302B">
          <w:rPr>
            <w:rStyle w:val="Hyperlink"/>
            <w:rFonts w:ascii="Times New Roman" w:eastAsia="MS Mincho" w:hAnsi="Times New Roman" w:cs="Times New Roman"/>
            <w:bCs/>
            <w:sz w:val="24"/>
            <w:szCs w:val="24"/>
          </w:rPr>
          <w:t>syahrial.harahap@id.wilmar-intl.com</w:t>
        </w:r>
      </w:hyperlink>
      <w:r w:rsidR="00274599">
        <w:rPr>
          <w:rFonts w:ascii="Times New Roman" w:eastAsia="MS Mincho" w:hAnsi="Times New Roman" w:cs="Times New Roman"/>
          <w:bCs/>
          <w:sz w:val="24"/>
          <w:szCs w:val="24"/>
        </w:rPr>
        <w:t xml:space="preserve"> </w:t>
      </w:r>
      <w:r w:rsidRPr="007818F2">
        <w:rPr>
          <w:rFonts w:ascii="Times New Roman" w:eastAsia="MS Mincho" w:hAnsi="Times New Roman" w:cs="Times New Roman"/>
          <w:bCs/>
          <w:sz w:val="24"/>
          <w:szCs w:val="24"/>
        </w:rPr>
        <w:t xml:space="preserve">   </w:t>
      </w:r>
      <w:r w:rsidRPr="007818F2">
        <w:rPr>
          <w:rFonts w:ascii="Times New Roman" w:eastAsia="MS Mincho" w:hAnsi="Times New Roman" w:cs="Times New Roman"/>
          <w:bCs/>
          <w:color w:val="0000FF"/>
          <w:sz w:val="24"/>
          <w:szCs w:val="24"/>
        </w:rPr>
        <w:tab/>
      </w:r>
      <w:r w:rsidRPr="007818F2">
        <w:rPr>
          <w:rFonts w:ascii="Times New Roman" w:eastAsia="MS Mincho" w:hAnsi="Times New Roman" w:cs="Times New Roman"/>
          <w:bCs/>
          <w:color w:val="0000FF"/>
          <w:sz w:val="24"/>
          <w:szCs w:val="24"/>
        </w:rPr>
        <w:tab/>
      </w:r>
    </w:p>
    <w:p w14:paraId="43F17F45" w14:textId="77777777" w:rsidR="00606A28" w:rsidRPr="007818F2" w:rsidRDefault="00606A28" w:rsidP="003550C1">
      <w:pPr>
        <w:pStyle w:val="PlainText"/>
        <w:ind w:left="360" w:hanging="360"/>
        <w:rPr>
          <w:rFonts w:ascii="Times New Roman" w:eastAsia="MS Mincho" w:hAnsi="Times New Roman" w:cs="Times New Roman"/>
          <w:bCs/>
          <w:sz w:val="24"/>
          <w:szCs w:val="24"/>
        </w:rPr>
      </w:pPr>
    </w:p>
    <w:p w14:paraId="7BF2A2F1" w14:textId="77777777" w:rsidR="0011623E" w:rsidRDefault="0011623E" w:rsidP="007818F2">
      <w:pPr>
        <w:pStyle w:val="PlainText"/>
        <w:ind w:left="360"/>
        <w:rPr>
          <w:rFonts w:ascii="Times New Roman" w:eastAsia="MS Mincho" w:hAnsi="Times New Roman" w:cs="Times New Roman"/>
          <w:b/>
          <w:bCs/>
          <w:sz w:val="24"/>
          <w:szCs w:val="24"/>
          <w:lang w:val="fi-FI"/>
        </w:rPr>
      </w:pPr>
    </w:p>
    <w:p w14:paraId="56A98D54" w14:textId="77777777" w:rsidR="0011623E" w:rsidRDefault="0011623E" w:rsidP="007818F2">
      <w:pPr>
        <w:pStyle w:val="PlainText"/>
        <w:ind w:left="360"/>
        <w:rPr>
          <w:rFonts w:ascii="Times New Roman" w:eastAsia="MS Mincho" w:hAnsi="Times New Roman" w:cs="Times New Roman"/>
          <w:b/>
          <w:bCs/>
          <w:sz w:val="24"/>
          <w:szCs w:val="24"/>
          <w:lang w:val="fi-FI"/>
        </w:rPr>
      </w:pPr>
    </w:p>
    <w:p w14:paraId="1D7B270C" w14:textId="77777777" w:rsidR="0011623E" w:rsidRDefault="0011623E" w:rsidP="007818F2">
      <w:pPr>
        <w:pStyle w:val="PlainText"/>
        <w:ind w:left="360"/>
        <w:rPr>
          <w:rFonts w:ascii="Times New Roman" w:eastAsia="MS Mincho" w:hAnsi="Times New Roman" w:cs="Times New Roman"/>
          <w:b/>
          <w:bCs/>
          <w:sz w:val="24"/>
          <w:szCs w:val="24"/>
          <w:lang w:val="fi-FI"/>
        </w:rPr>
      </w:pPr>
    </w:p>
    <w:p w14:paraId="537F1EE4" w14:textId="115FA64A" w:rsidR="00434423" w:rsidRDefault="00434423" w:rsidP="007818F2">
      <w:pPr>
        <w:pStyle w:val="PlainText"/>
        <w:ind w:left="360"/>
        <w:rPr>
          <w:rFonts w:ascii="Times New Roman" w:eastAsia="MS Mincho" w:hAnsi="Times New Roman" w:cs="Times New Roman"/>
          <w:b/>
          <w:bCs/>
          <w:sz w:val="24"/>
          <w:szCs w:val="24"/>
          <w:lang w:val="fi-FI"/>
        </w:rPr>
      </w:pPr>
      <w:r>
        <w:rPr>
          <w:rFonts w:ascii="Times New Roman" w:eastAsia="MS Mincho" w:hAnsi="Times New Roman" w:cs="Times New Roman"/>
          <w:b/>
          <w:bCs/>
          <w:sz w:val="24"/>
          <w:szCs w:val="24"/>
          <w:lang w:val="fi-FI"/>
        </w:rPr>
        <w:t xml:space="preserve">PT </w:t>
      </w:r>
      <w:r w:rsidR="00274599" w:rsidRPr="00274599">
        <w:rPr>
          <w:rFonts w:ascii="Times New Roman" w:eastAsia="MS Mincho" w:hAnsi="Times New Roman" w:cs="Times New Roman"/>
          <w:b/>
          <w:bCs/>
          <w:sz w:val="24"/>
          <w:szCs w:val="24"/>
          <w:lang w:val="fi-FI"/>
        </w:rPr>
        <w:t>Gaia Eko Daya Buana</w:t>
      </w:r>
    </w:p>
    <w:p w14:paraId="26820769" w14:textId="3D940142" w:rsidR="006D7D60" w:rsidRDefault="006D7D60" w:rsidP="00274599">
      <w:pPr>
        <w:pStyle w:val="PlainText"/>
        <w:ind w:left="1418" w:hanging="1058"/>
        <w:rPr>
          <w:rFonts w:ascii="Times New Roman" w:eastAsia="MS Mincho" w:hAnsi="Times New Roman" w:cs="Times New Roman"/>
          <w:bCs/>
          <w:sz w:val="24"/>
          <w:szCs w:val="24"/>
          <w:lang w:val="fi-FI"/>
        </w:rPr>
      </w:pPr>
      <w:r>
        <w:rPr>
          <w:rFonts w:ascii="Times New Roman" w:eastAsia="MS Mincho" w:hAnsi="Times New Roman" w:cs="Times New Roman"/>
          <w:bCs/>
          <w:sz w:val="24"/>
          <w:szCs w:val="24"/>
          <w:lang w:val="fi-FI"/>
        </w:rPr>
        <w:t xml:space="preserve">Alamat </w:t>
      </w:r>
      <w:r>
        <w:rPr>
          <w:rFonts w:ascii="Times New Roman" w:eastAsia="MS Mincho" w:hAnsi="Times New Roman" w:cs="Times New Roman"/>
          <w:bCs/>
          <w:sz w:val="24"/>
          <w:szCs w:val="24"/>
          <w:lang w:val="fi-FI"/>
        </w:rPr>
        <w:tab/>
        <w:t xml:space="preserve">:  </w:t>
      </w:r>
      <w:r w:rsidR="00274599" w:rsidRPr="00274599">
        <w:rPr>
          <w:rFonts w:ascii="Times New Roman" w:eastAsia="MS Mincho" w:hAnsi="Times New Roman" w:cs="Times New Roman"/>
          <w:bCs/>
          <w:sz w:val="24"/>
          <w:szCs w:val="24"/>
          <w:lang w:val="fi-FI"/>
        </w:rPr>
        <w:t>Komplek BPPB Blok A, Jl. Beruang No. 1B Pasir Mulya, Bo</w:t>
      </w:r>
      <w:r w:rsidR="00274599">
        <w:rPr>
          <w:rFonts w:ascii="Times New Roman" w:eastAsia="MS Mincho" w:hAnsi="Times New Roman" w:cs="Times New Roman"/>
          <w:bCs/>
          <w:sz w:val="24"/>
          <w:szCs w:val="24"/>
          <w:lang w:val="fi-FI"/>
        </w:rPr>
        <w:t xml:space="preserve">gor 16118, </w:t>
      </w:r>
    </w:p>
    <w:p w14:paraId="45EE160B" w14:textId="13E9869D" w:rsidR="00606A28" w:rsidRPr="007818F2" w:rsidRDefault="006D7D60" w:rsidP="006D7D60">
      <w:pPr>
        <w:pStyle w:val="PlainText"/>
        <w:ind w:left="2138" w:hanging="698"/>
        <w:rPr>
          <w:rFonts w:ascii="Times New Roman" w:eastAsia="MS Mincho" w:hAnsi="Times New Roman" w:cs="Times New Roman"/>
          <w:bCs/>
          <w:sz w:val="24"/>
          <w:szCs w:val="24"/>
          <w:lang w:val="sv-SE"/>
        </w:rPr>
      </w:pPr>
      <w:r>
        <w:rPr>
          <w:rFonts w:ascii="Times New Roman" w:eastAsia="MS Mincho" w:hAnsi="Times New Roman" w:cs="Times New Roman"/>
          <w:bCs/>
          <w:sz w:val="24"/>
          <w:szCs w:val="24"/>
          <w:lang w:val="fi-FI"/>
        </w:rPr>
        <w:t xml:space="preserve">  </w:t>
      </w:r>
      <w:r w:rsidR="00274599">
        <w:rPr>
          <w:rFonts w:ascii="Times New Roman" w:eastAsia="MS Mincho" w:hAnsi="Times New Roman" w:cs="Times New Roman"/>
          <w:bCs/>
          <w:sz w:val="24"/>
          <w:szCs w:val="24"/>
          <w:lang w:val="fi-FI"/>
        </w:rPr>
        <w:t xml:space="preserve">Jawa Barat, </w:t>
      </w:r>
      <w:r w:rsidR="00274599" w:rsidRPr="00274599">
        <w:rPr>
          <w:rFonts w:ascii="Times New Roman" w:eastAsia="MS Mincho" w:hAnsi="Times New Roman" w:cs="Times New Roman"/>
          <w:bCs/>
          <w:sz w:val="24"/>
          <w:szCs w:val="24"/>
        </w:rPr>
        <w:t>Indonesi</w:t>
      </w:r>
      <w:ins w:id="88" w:author="Gaia DB" w:date="2020-07-10T15:21:00Z">
        <w:r w:rsidR="0048561B">
          <w:rPr>
            <w:rFonts w:ascii="Times New Roman" w:eastAsia="MS Mincho" w:hAnsi="Times New Roman" w:cs="Times New Roman"/>
            <w:bCs/>
            <w:sz w:val="24"/>
            <w:szCs w:val="24"/>
          </w:rPr>
          <w:t>a</w:t>
        </w:r>
      </w:ins>
      <w:r w:rsidR="00606A28" w:rsidRPr="007818F2">
        <w:rPr>
          <w:rFonts w:ascii="Times New Roman" w:eastAsia="MS Mincho" w:hAnsi="Times New Roman" w:cs="Times New Roman"/>
          <w:bCs/>
          <w:sz w:val="24"/>
          <w:szCs w:val="24"/>
          <w:lang w:val="fi-FI"/>
        </w:rPr>
        <w:t xml:space="preserve"> </w:t>
      </w:r>
    </w:p>
    <w:p w14:paraId="59D0773D" w14:textId="3A20A2E7" w:rsidR="00606A28" w:rsidRPr="007818F2" w:rsidRDefault="00606A28" w:rsidP="00274599">
      <w:pPr>
        <w:pStyle w:val="PlainText"/>
        <w:ind w:left="1418" w:hanging="1058"/>
        <w:rPr>
          <w:rFonts w:ascii="Times New Roman" w:eastAsia="MS Mincho" w:hAnsi="Times New Roman" w:cs="Times New Roman"/>
          <w:bCs/>
          <w:sz w:val="24"/>
          <w:szCs w:val="24"/>
          <w:lang w:val="fi-FI"/>
        </w:rPr>
      </w:pPr>
      <w:r w:rsidRPr="007818F2">
        <w:rPr>
          <w:rFonts w:ascii="Times New Roman" w:eastAsia="MS Mincho" w:hAnsi="Times New Roman" w:cs="Times New Roman"/>
          <w:bCs/>
          <w:sz w:val="24"/>
          <w:szCs w:val="24"/>
          <w:lang w:val="fi-FI"/>
        </w:rPr>
        <w:t>Up</w:t>
      </w:r>
      <w:r w:rsidRPr="007818F2">
        <w:rPr>
          <w:rFonts w:ascii="Times New Roman" w:eastAsia="MS Mincho" w:hAnsi="Times New Roman" w:cs="Times New Roman"/>
          <w:bCs/>
          <w:sz w:val="24"/>
          <w:szCs w:val="24"/>
          <w:lang w:val="fi-FI"/>
        </w:rPr>
        <w:tab/>
      </w:r>
      <w:r w:rsidRPr="007818F2">
        <w:rPr>
          <w:rFonts w:ascii="Times New Roman" w:eastAsia="MS Mincho" w:hAnsi="Times New Roman" w:cs="Times New Roman"/>
          <w:bCs/>
          <w:sz w:val="24"/>
          <w:szCs w:val="24"/>
          <w:lang w:val="fi-FI"/>
        </w:rPr>
        <w:tab/>
        <w:t>:</w:t>
      </w:r>
      <w:r w:rsidR="00274599">
        <w:rPr>
          <w:rFonts w:ascii="Times New Roman" w:eastAsia="MS Mincho" w:hAnsi="Times New Roman" w:cs="Times New Roman"/>
          <w:bCs/>
          <w:sz w:val="24"/>
          <w:szCs w:val="24"/>
          <w:lang w:val="fi-FI"/>
        </w:rPr>
        <w:t xml:space="preserve"> </w:t>
      </w:r>
      <w:r w:rsidR="00274599" w:rsidRPr="00274599">
        <w:rPr>
          <w:rFonts w:ascii="Times New Roman" w:eastAsia="MS Mincho" w:hAnsi="Times New Roman" w:cs="Times New Roman"/>
          <w:bCs/>
          <w:sz w:val="24"/>
          <w:szCs w:val="24"/>
          <w:lang w:val="fi-FI"/>
        </w:rPr>
        <w:t>Joseph Adiguna Hutabarat</w:t>
      </w:r>
      <w:r w:rsidRPr="00274599">
        <w:rPr>
          <w:rFonts w:ascii="Times New Roman" w:eastAsia="MS Mincho" w:hAnsi="Times New Roman" w:cs="Times New Roman"/>
          <w:bCs/>
          <w:sz w:val="24"/>
          <w:szCs w:val="24"/>
          <w:lang w:val="fi-FI"/>
        </w:rPr>
        <w:t xml:space="preserve">  </w:t>
      </w:r>
    </w:p>
    <w:p w14:paraId="2D7B57CC" w14:textId="1BD3C6F9" w:rsidR="00606A28" w:rsidRPr="007818F2" w:rsidRDefault="00606A28" w:rsidP="00274599">
      <w:pPr>
        <w:pStyle w:val="PlainText"/>
        <w:ind w:left="1418" w:hanging="1058"/>
        <w:rPr>
          <w:rFonts w:ascii="Times New Roman" w:eastAsia="MS Mincho" w:hAnsi="Times New Roman" w:cs="Times New Roman"/>
          <w:bCs/>
          <w:sz w:val="24"/>
          <w:szCs w:val="24"/>
          <w:lang w:val="fi-FI"/>
        </w:rPr>
      </w:pPr>
      <w:r w:rsidRPr="007818F2">
        <w:rPr>
          <w:rFonts w:ascii="Times New Roman" w:eastAsia="MS Mincho" w:hAnsi="Times New Roman" w:cs="Times New Roman"/>
          <w:bCs/>
          <w:sz w:val="24"/>
          <w:szCs w:val="24"/>
          <w:lang w:val="fi-FI"/>
        </w:rPr>
        <w:lastRenderedPageBreak/>
        <w:t>Telepon</w:t>
      </w:r>
      <w:r w:rsidRPr="007818F2">
        <w:rPr>
          <w:rFonts w:ascii="Times New Roman" w:eastAsia="MS Mincho" w:hAnsi="Times New Roman" w:cs="Times New Roman"/>
          <w:bCs/>
          <w:sz w:val="24"/>
          <w:szCs w:val="24"/>
          <w:lang w:val="fi-FI"/>
        </w:rPr>
        <w:tab/>
        <w:t xml:space="preserve">: </w:t>
      </w:r>
      <w:r w:rsidR="00274599" w:rsidRPr="00274599">
        <w:rPr>
          <w:rFonts w:ascii="Times New Roman" w:eastAsia="MS Mincho" w:hAnsi="Times New Roman" w:cs="Times New Roman"/>
          <w:bCs/>
          <w:sz w:val="24"/>
          <w:szCs w:val="24"/>
          <w:lang w:val="fi-FI"/>
        </w:rPr>
        <w:t>0251 7582457</w:t>
      </w:r>
      <w:r w:rsidRPr="007818F2">
        <w:rPr>
          <w:rFonts w:ascii="Times New Roman" w:eastAsia="MS Mincho" w:hAnsi="Times New Roman" w:cs="Times New Roman"/>
          <w:bCs/>
          <w:sz w:val="24"/>
          <w:szCs w:val="24"/>
          <w:lang w:val="fi-FI"/>
        </w:rPr>
        <w:t xml:space="preserve">   </w:t>
      </w:r>
    </w:p>
    <w:p w14:paraId="6FE3F184" w14:textId="77777777" w:rsidR="00606A28" w:rsidRPr="007818F2" w:rsidRDefault="00606A28" w:rsidP="00274599">
      <w:pPr>
        <w:pStyle w:val="PlainText"/>
        <w:ind w:left="1418" w:hanging="1058"/>
        <w:rPr>
          <w:rFonts w:ascii="Times New Roman" w:eastAsia="MS Mincho" w:hAnsi="Times New Roman" w:cs="Times New Roman"/>
          <w:bCs/>
          <w:sz w:val="24"/>
          <w:szCs w:val="24"/>
          <w:lang w:val="fi-FI"/>
        </w:rPr>
      </w:pPr>
      <w:r w:rsidRPr="007818F2">
        <w:rPr>
          <w:rFonts w:ascii="Times New Roman" w:eastAsia="MS Mincho" w:hAnsi="Times New Roman" w:cs="Times New Roman"/>
          <w:bCs/>
          <w:sz w:val="24"/>
          <w:szCs w:val="24"/>
          <w:lang w:val="fi-FI"/>
        </w:rPr>
        <w:t>Fax</w:t>
      </w:r>
      <w:r w:rsidRPr="007818F2">
        <w:rPr>
          <w:rFonts w:ascii="Times New Roman" w:eastAsia="MS Mincho" w:hAnsi="Times New Roman" w:cs="Times New Roman"/>
          <w:bCs/>
          <w:sz w:val="24"/>
          <w:szCs w:val="24"/>
          <w:lang w:val="fi-FI"/>
        </w:rPr>
        <w:tab/>
      </w:r>
      <w:r w:rsidRPr="007818F2">
        <w:rPr>
          <w:rFonts w:ascii="Times New Roman" w:eastAsia="MS Mincho" w:hAnsi="Times New Roman" w:cs="Times New Roman"/>
          <w:bCs/>
          <w:sz w:val="24"/>
          <w:szCs w:val="24"/>
          <w:lang w:val="fi-FI"/>
        </w:rPr>
        <w:tab/>
        <w:t>:    -</w:t>
      </w:r>
    </w:p>
    <w:p w14:paraId="16B54EF0" w14:textId="7431DCD0" w:rsidR="00606A28" w:rsidRPr="007818F2" w:rsidRDefault="00606A28" w:rsidP="00274599">
      <w:pPr>
        <w:pStyle w:val="PlainText"/>
        <w:ind w:left="1418" w:hanging="1058"/>
        <w:rPr>
          <w:rFonts w:ascii="Times New Roman" w:eastAsia="MS Mincho" w:hAnsi="Times New Roman" w:cs="Times New Roman"/>
          <w:bCs/>
          <w:sz w:val="24"/>
          <w:szCs w:val="24"/>
        </w:rPr>
      </w:pPr>
      <w:r w:rsidRPr="00274599">
        <w:rPr>
          <w:rFonts w:ascii="Times New Roman" w:eastAsia="MS Mincho" w:hAnsi="Times New Roman" w:cs="Times New Roman"/>
          <w:bCs/>
          <w:sz w:val="24"/>
          <w:szCs w:val="24"/>
          <w:lang w:val="fi-FI"/>
        </w:rPr>
        <w:t>Email</w:t>
      </w:r>
      <w:r w:rsidRPr="00274599">
        <w:rPr>
          <w:rFonts w:ascii="Times New Roman" w:eastAsia="MS Mincho" w:hAnsi="Times New Roman" w:cs="Times New Roman"/>
          <w:bCs/>
          <w:sz w:val="24"/>
          <w:szCs w:val="24"/>
          <w:lang w:val="fi-FI"/>
        </w:rPr>
        <w:tab/>
      </w:r>
      <w:r w:rsidRPr="007818F2">
        <w:rPr>
          <w:rFonts w:ascii="Times New Roman" w:eastAsia="MS Mincho" w:hAnsi="Times New Roman" w:cs="Times New Roman"/>
          <w:bCs/>
          <w:sz w:val="24"/>
          <w:szCs w:val="24"/>
        </w:rPr>
        <w:tab/>
        <w:t xml:space="preserve">: </w:t>
      </w:r>
      <w:hyperlink r:id="rId11" w:history="1">
        <w:r w:rsidR="00274599" w:rsidRPr="002D302B">
          <w:rPr>
            <w:rStyle w:val="Hyperlink"/>
            <w:rFonts w:ascii="Times New Roman" w:eastAsia="MS Mincho" w:hAnsi="Times New Roman" w:cs="Times New Roman"/>
            <w:bCs/>
            <w:sz w:val="24"/>
            <w:szCs w:val="24"/>
          </w:rPr>
          <w:t>joseph.hutabarat@gaia.id</w:t>
        </w:r>
      </w:hyperlink>
      <w:r w:rsidR="00274599">
        <w:rPr>
          <w:rFonts w:ascii="Times New Roman" w:eastAsia="MS Mincho" w:hAnsi="Times New Roman" w:cs="Times New Roman"/>
          <w:bCs/>
          <w:sz w:val="24"/>
          <w:szCs w:val="24"/>
        </w:rPr>
        <w:t xml:space="preserve"> </w:t>
      </w:r>
      <w:r w:rsidR="00274599" w:rsidRPr="00274599">
        <w:rPr>
          <w:rFonts w:ascii="Times New Roman" w:eastAsia="MS Mincho" w:hAnsi="Times New Roman" w:cs="Times New Roman"/>
          <w:bCs/>
          <w:sz w:val="24"/>
          <w:szCs w:val="24"/>
        </w:rPr>
        <w:t xml:space="preserve"> </w:t>
      </w:r>
      <w:r w:rsidR="00274599">
        <w:rPr>
          <w:rFonts w:ascii="Times New Roman" w:eastAsia="MS Mincho" w:hAnsi="Times New Roman" w:cs="Times New Roman"/>
          <w:bCs/>
          <w:sz w:val="24"/>
          <w:szCs w:val="24"/>
        </w:rPr>
        <w:t xml:space="preserve"> </w:t>
      </w:r>
      <w:r w:rsidRPr="007818F2">
        <w:rPr>
          <w:rFonts w:ascii="Times New Roman" w:eastAsia="MS Mincho" w:hAnsi="Times New Roman" w:cs="Times New Roman"/>
          <w:bCs/>
          <w:sz w:val="24"/>
          <w:szCs w:val="24"/>
        </w:rPr>
        <w:t xml:space="preserve">   </w:t>
      </w:r>
    </w:p>
    <w:p w14:paraId="7E9C6AA0" w14:textId="77777777" w:rsidR="003550C1" w:rsidRDefault="003550C1" w:rsidP="007818F2">
      <w:pPr>
        <w:jc w:val="both"/>
        <w:rPr>
          <w:rFonts w:ascii="Times New Roman" w:eastAsia="MS Mincho" w:hAnsi="Times New Roman"/>
          <w:bCs/>
          <w:sz w:val="24"/>
          <w:szCs w:val="24"/>
        </w:rPr>
      </w:pPr>
    </w:p>
    <w:p w14:paraId="07253951" w14:textId="75244252" w:rsidR="003550C1" w:rsidRPr="007818F2" w:rsidRDefault="003550C1" w:rsidP="001007D0">
      <w:pPr>
        <w:pStyle w:val="ListParagraph"/>
        <w:numPr>
          <w:ilvl w:val="3"/>
          <w:numId w:val="8"/>
        </w:numPr>
        <w:tabs>
          <w:tab w:val="clear" w:pos="2880"/>
        </w:tabs>
        <w:ind w:left="360"/>
        <w:jc w:val="both"/>
        <w:rPr>
          <w:rFonts w:ascii="Times New Roman" w:hAnsi="Times New Roman"/>
          <w:sz w:val="24"/>
          <w:szCs w:val="24"/>
        </w:rPr>
      </w:pPr>
      <w:r w:rsidRPr="007818F2">
        <w:rPr>
          <w:rFonts w:ascii="Times New Roman" w:hAnsi="Times New Roman"/>
          <w:sz w:val="24"/>
          <w:szCs w:val="24"/>
        </w:rPr>
        <w:t xml:space="preserve">Dalam hal terjadi perubahan alamat, nomor telepon, nomor telepon seluler, e-mail dan/atau nomor faksimili, Pihak yang mengalami perubahan dimaksud wajib </w:t>
      </w:r>
      <w:r w:rsidR="006D7D60">
        <w:rPr>
          <w:rFonts w:ascii="Times New Roman" w:hAnsi="Times New Roman"/>
          <w:sz w:val="24"/>
          <w:szCs w:val="24"/>
          <w:lang w:val="en-US"/>
        </w:rPr>
        <w:t>memberikan pemberitahuan</w:t>
      </w:r>
      <w:r w:rsidRPr="007818F2">
        <w:rPr>
          <w:rFonts w:ascii="Times New Roman" w:hAnsi="Times New Roman"/>
          <w:sz w:val="24"/>
          <w:szCs w:val="24"/>
        </w:rPr>
        <w:t xml:space="preserve"> kepada Pihak lainnya dalam waktu paling lambat</w:t>
      </w:r>
      <w:r w:rsidRPr="003550C1">
        <w:rPr>
          <w:rStyle w:val="apple-converted-space"/>
          <w:rFonts w:ascii="Times New Roman" w:hAnsi="Times New Roman"/>
          <w:color w:val="000000"/>
          <w:sz w:val="24"/>
          <w:szCs w:val="24"/>
        </w:rPr>
        <w:t> </w:t>
      </w:r>
      <w:r w:rsidR="006D7D60">
        <w:rPr>
          <w:rFonts w:ascii="Times New Roman" w:hAnsi="Times New Roman"/>
          <w:sz w:val="24"/>
          <w:szCs w:val="24"/>
          <w:lang w:val="en-US"/>
        </w:rPr>
        <w:t>1</w:t>
      </w:r>
      <w:r w:rsidRPr="007818F2">
        <w:rPr>
          <w:rFonts w:ascii="Times New Roman" w:hAnsi="Times New Roman"/>
          <w:sz w:val="24"/>
          <w:szCs w:val="24"/>
          <w:lang w:val="en-US"/>
        </w:rPr>
        <w:t xml:space="preserve"> (satu)</w:t>
      </w:r>
      <w:r w:rsidRPr="003550C1">
        <w:rPr>
          <w:rStyle w:val="apple-converted-space"/>
          <w:rFonts w:ascii="Times New Roman" w:hAnsi="Times New Roman"/>
          <w:color w:val="000000"/>
          <w:sz w:val="24"/>
          <w:szCs w:val="24"/>
          <w:lang w:val="en-US"/>
        </w:rPr>
        <w:t> </w:t>
      </w:r>
      <w:r w:rsidRPr="007818F2">
        <w:rPr>
          <w:rFonts w:ascii="Times New Roman" w:hAnsi="Times New Roman"/>
          <w:sz w:val="24"/>
          <w:szCs w:val="24"/>
        </w:rPr>
        <w:t>hari kerja setelah adanya perubahan. Jika perubahan tersebut tidak diberitahukan kepada Pihak lainnya maka Komunikasi ke alamat, nomor telepon, nomor telepon seluler, e-mail dan/atau nomor faksimili yang terakhir dianggap berlaku.</w:t>
      </w:r>
    </w:p>
    <w:p w14:paraId="053900AA" w14:textId="77777777" w:rsidR="003550C1" w:rsidRPr="007818F2" w:rsidRDefault="003550C1" w:rsidP="007818F2">
      <w:pPr>
        <w:pStyle w:val="PlainText"/>
        <w:rPr>
          <w:rFonts w:ascii="Times New Roman" w:eastAsia="MS Mincho" w:hAnsi="Times New Roman" w:cs="Times New Roman"/>
          <w:bCs/>
          <w:sz w:val="24"/>
          <w:szCs w:val="24"/>
        </w:rPr>
      </w:pPr>
    </w:p>
    <w:p w14:paraId="2249355A" w14:textId="77777777" w:rsidR="003550C1" w:rsidRDefault="003550C1" w:rsidP="00606A28">
      <w:pPr>
        <w:pStyle w:val="PlainText"/>
        <w:jc w:val="center"/>
        <w:outlineLvl w:val="0"/>
        <w:rPr>
          <w:rFonts w:ascii="Times New Roman" w:eastAsia="MS Mincho" w:hAnsi="Times New Roman" w:cs="Times New Roman"/>
          <w:b/>
          <w:bCs/>
          <w:sz w:val="24"/>
          <w:szCs w:val="24"/>
          <w:lang w:val="fi-FI"/>
        </w:rPr>
      </w:pPr>
    </w:p>
    <w:p w14:paraId="1A169C5C" w14:textId="77777777" w:rsidR="00606A28" w:rsidRPr="007818F2" w:rsidRDefault="00606A28" w:rsidP="007818F2">
      <w:pPr>
        <w:pStyle w:val="PlainText"/>
        <w:ind w:left="360" w:hanging="360"/>
        <w:jc w:val="center"/>
        <w:outlineLvl w:val="0"/>
        <w:rPr>
          <w:rFonts w:ascii="Times New Roman" w:eastAsia="MS Mincho" w:hAnsi="Times New Roman" w:cs="Times New Roman"/>
          <w:b/>
          <w:bCs/>
          <w:sz w:val="24"/>
          <w:szCs w:val="24"/>
          <w:lang w:val="fi-FI"/>
        </w:rPr>
      </w:pPr>
      <w:r w:rsidRPr="007818F2">
        <w:rPr>
          <w:rFonts w:ascii="Times New Roman" w:eastAsia="MS Mincho" w:hAnsi="Times New Roman" w:cs="Times New Roman"/>
          <w:b/>
          <w:bCs/>
          <w:sz w:val="24"/>
          <w:szCs w:val="24"/>
          <w:lang w:val="fi-FI"/>
        </w:rPr>
        <w:t xml:space="preserve">Pasal 19 </w:t>
      </w:r>
    </w:p>
    <w:p w14:paraId="7079248D" w14:textId="667191A5" w:rsidR="00606A28" w:rsidRPr="007818F2" w:rsidRDefault="00F330C3" w:rsidP="00606A28">
      <w:pPr>
        <w:pStyle w:val="PlainText"/>
        <w:jc w:val="center"/>
        <w:rPr>
          <w:rFonts w:ascii="Times New Roman" w:eastAsia="MS Mincho" w:hAnsi="Times New Roman" w:cs="Times New Roman"/>
          <w:sz w:val="24"/>
          <w:szCs w:val="24"/>
          <w:lang w:val="fi-FI"/>
        </w:rPr>
      </w:pPr>
      <w:r w:rsidRPr="00F330C3">
        <w:rPr>
          <w:rFonts w:ascii="Times New Roman" w:eastAsia="MS Mincho" w:hAnsi="Times New Roman" w:cs="Times New Roman"/>
          <w:b/>
          <w:bCs/>
          <w:sz w:val="24"/>
          <w:szCs w:val="24"/>
          <w:lang w:val="fi-FI"/>
        </w:rPr>
        <w:t>L</w:t>
      </w:r>
      <w:r>
        <w:rPr>
          <w:rFonts w:ascii="Times New Roman" w:eastAsia="MS Mincho" w:hAnsi="Times New Roman" w:cs="Times New Roman"/>
          <w:b/>
          <w:bCs/>
          <w:sz w:val="24"/>
          <w:szCs w:val="24"/>
          <w:lang w:val="fi-FI"/>
        </w:rPr>
        <w:t>ain</w:t>
      </w:r>
      <w:r w:rsidRPr="00F330C3">
        <w:rPr>
          <w:rFonts w:ascii="Times New Roman" w:eastAsia="MS Mincho" w:hAnsi="Times New Roman" w:cs="Times New Roman"/>
          <w:b/>
          <w:bCs/>
          <w:sz w:val="24"/>
          <w:szCs w:val="24"/>
          <w:lang w:val="fi-FI"/>
        </w:rPr>
        <w:t>-</w:t>
      </w:r>
      <w:r>
        <w:rPr>
          <w:rFonts w:ascii="Times New Roman" w:eastAsia="MS Mincho" w:hAnsi="Times New Roman" w:cs="Times New Roman"/>
          <w:b/>
          <w:bCs/>
          <w:sz w:val="24"/>
          <w:szCs w:val="24"/>
          <w:lang w:val="fi-FI"/>
        </w:rPr>
        <w:t>Lain</w:t>
      </w:r>
    </w:p>
    <w:p w14:paraId="727C18BA" w14:textId="77777777" w:rsidR="00606A28" w:rsidRPr="007818F2" w:rsidRDefault="00606A28" w:rsidP="00606A28">
      <w:pPr>
        <w:pStyle w:val="PlainText"/>
        <w:jc w:val="both"/>
        <w:rPr>
          <w:rFonts w:ascii="Times New Roman" w:eastAsia="MS Mincho" w:hAnsi="Times New Roman" w:cs="Times New Roman"/>
          <w:sz w:val="24"/>
          <w:szCs w:val="24"/>
          <w:lang w:val="fi-FI"/>
        </w:rPr>
      </w:pPr>
    </w:p>
    <w:p w14:paraId="767C1742" w14:textId="1D3A7F84" w:rsidR="00F10CB9" w:rsidRDefault="0011623E" w:rsidP="001007D0">
      <w:pPr>
        <w:pStyle w:val="ListParagraph"/>
        <w:numPr>
          <w:ilvl w:val="0"/>
          <w:numId w:val="16"/>
        </w:numPr>
        <w:tabs>
          <w:tab w:val="clear" w:pos="2880"/>
        </w:tabs>
        <w:ind w:left="284" w:hanging="284"/>
        <w:jc w:val="both"/>
        <w:rPr>
          <w:rFonts w:ascii="Times New Roman" w:hAnsi="Times New Roman"/>
          <w:sz w:val="24"/>
          <w:szCs w:val="24"/>
        </w:rPr>
      </w:pPr>
      <w:r>
        <w:rPr>
          <w:rFonts w:ascii="Times New Roman" w:hAnsi="Times New Roman"/>
          <w:sz w:val="24"/>
          <w:szCs w:val="24"/>
          <w:lang w:val="en-US"/>
        </w:rPr>
        <w:t xml:space="preserve"> </w:t>
      </w:r>
      <w:r w:rsidR="00F10CB9" w:rsidRPr="00004A2C">
        <w:rPr>
          <w:rFonts w:ascii="Times New Roman" w:hAnsi="Times New Roman"/>
          <w:sz w:val="24"/>
          <w:szCs w:val="24"/>
        </w:rPr>
        <w:t>Para Pihak menggunakan Bahasa Indonesia guna melaksanakan Perjanjian ini dan seluruh surat-menyurat, komunikasi, dokumen teknis, data dan semua catatan yang berhubungan dengan Perjanjian ini menggunakan Bahasa Indonesia.</w:t>
      </w:r>
      <w:r w:rsidR="003958FE">
        <w:rPr>
          <w:rFonts w:ascii="Times New Roman" w:hAnsi="Times New Roman"/>
          <w:sz w:val="24"/>
          <w:szCs w:val="24"/>
          <w:lang w:val="en-US"/>
        </w:rPr>
        <w:t xml:space="preserve"> Sedangkan untuk laporan insepsi dan laporan utama menggunakan Bahasa Inggris.</w:t>
      </w:r>
    </w:p>
    <w:p w14:paraId="43C41B42" w14:textId="77777777" w:rsidR="0011623E" w:rsidRPr="00D73AF7" w:rsidRDefault="0011623E" w:rsidP="0011623E">
      <w:pPr>
        <w:pStyle w:val="ListParagraph"/>
        <w:ind w:left="284"/>
        <w:jc w:val="both"/>
        <w:rPr>
          <w:rFonts w:ascii="Times New Roman" w:hAnsi="Times New Roman"/>
          <w:sz w:val="24"/>
          <w:szCs w:val="24"/>
        </w:rPr>
      </w:pPr>
    </w:p>
    <w:p w14:paraId="1195324B" w14:textId="19667E20" w:rsidR="00F10CB9" w:rsidRDefault="00F10CB9" w:rsidP="001007D0">
      <w:pPr>
        <w:pStyle w:val="ListParagraph"/>
        <w:numPr>
          <w:ilvl w:val="0"/>
          <w:numId w:val="16"/>
        </w:numPr>
        <w:tabs>
          <w:tab w:val="clear" w:pos="2880"/>
        </w:tabs>
        <w:ind w:left="284" w:hanging="284"/>
        <w:jc w:val="both"/>
        <w:rPr>
          <w:rFonts w:ascii="Times New Roman" w:hAnsi="Times New Roman"/>
          <w:sz w:val="24"/>
          <w:szCs w:val="24"/>
        </w:rPr>
      </w:pPr>
      <w:r w:rsidRPr="00844A16">
        <w:rPr>
          <w:rFonts w:ascii="Times New Roman" w:hAnsi="Times New Roman"/>
          <w:sz w:val="24"/>
          <w:szCs w:val="24"/>
        </w:rPr>
        <w:t xml:space="preserve">Perjanjian ini dan seluruh lampirannya merupakan satu kesatuan </w:t>
      </w:r>
      <w:r w:rsidR="00803EFD">
        <w:rPr>
          <w:rFonts w:ascii="Times New Roman" w:hAnsi="Times New Roman"/>
          <w:sz w:val="24"/>
          <w:szCs w:val="24"/>
        </w:rPr>
        <w:t xml:space="preserve">yang tidak terpisahkan. </w:t>
      </w:r>
    </w:p>
    <w:p w14:paraId="3CC9BC8A" w14:textId="77777777" w:rsidR="0011623E" w:rsidRPr="0011623E" w:rsidRDefault="0011623E" w:rsidP="0011623E">
      <w:pPr>
        <w:pStyle w:val="ListParagraph"/>
        <w:rPr>
          <w:rFonts w:ascii="Times New Roman" w:hAnsi="Times New Roman"/>
          <w:sz w:val="24"/>
          <w:szCs w:val="24"/>
        </w:rPr>
      </w:pPr>
    </w:p>
    <w:p w14:paraId="23B72FB4" w14:textId="355ED17A" w:rsidR="00F10CB9" w:rsidRDefault="0011623E" w:rsidP="001007D0">
      <w:pPr>
        <w:pStyle w:val="ListParagraph"/>
        <w:numPr>
          <w:ilvl w:val="0"/>
          <w:numId w:val="16"/>
        </w:numPr>
        <w:tabs>
          <w:tab w:val="clear" w:pos="2880"/>
        </w:tabs>
        <w:ind w:left="284" w:hanging="284"/>
        <w:jc w:val="both"/>
        <w:rPr>
          <w:rFonts w:ascii="Times New Roman" w:hAnsi="Times New Roman"/>
          <w:sz w:val="24"/>
          <w:szCs w:val="24"/>
        </w:rPr>
      </w:pPr>
      <w:r>
        <w:rPr>
          <w:rFonts w:ascii="Times New Roman" w:hAnsi="Times New Roman"/>
          <w:sz w:val="24"/>
          <w:szCs w:val="24"/>
          <w:lang w:val="en-US"/>
        </w:rPr>
        <w:t>T</w:t>
      </w:r>
      <w:r w:rsidR="00F10CB9" w:rsidRPr="00844A16">
        <w:rPr>
          <w:rFonts w:ascii="Times New Roman" w:hAnsi="Times New Roman"/>
          <w:sz w:val="24"/>
          <w:szCs w:val="24"/>
        </w:rPr>
        <w:t>idak ada perubahan atau tambahan Perjanjian dan Lampiran-lampirannya yang sah kecuali dibuat tertulis dan ditanda tangani oleh pihak yang berwenang dari Penjual dan Pembeli.</w:t>
      </w:r>
    </w:p>
    <w:p w14:paraId="5071879B" w14:textId="77777777" w:rsidR="0011623E" w:rsidRPr="0011623E" w:rsidRDefault="0011623E" w:rsidP="0011623E">
      <w:pPr>
        <w:pStyle w:val="ListParagraph"/>
        <w:rPr>
          <w:rFonts w:ascii="Times New Roman" w:hAnsi="Times New Roman"/>
          <w:sz w:val="24"/>
          <w:szCs w:val="24"/>
        </w:rPr>
      </w:pPr>
    </w:p>
    <w:p w14:paraId="45ADD8AB" w14:textId="57A190E5" w:rsidR="00F10CB9" w:rsidRDefault="00F10CB9" w:rsidP="001007D0">
      <w:pPr>
        <w:pStyle w:val="ListParagraph"/>
        <w:numPr>
          <w:ilvl w:val="0"/>
          <w:numId w:val="16"/>
        </w:numPr>
        <w:tabs>
          <w:tab w:val="clear" w:pos="2880"/>
        </w:tabs>
        <w:ind w:left="284" w:hanging="284"/>
        <w:jc w:val="both"/>
        <w:rPr>
          <w:rFonts w:ascii="Times New Roman" w:hAnsi="Times New Roman"/>
          <w:sz w:val="24"/>
          <w:szCs w:val="24"/>
        </w:rPr>
      </w:pPr>
      <w:r w:rsidRPr="00844A16">
        <w:rPr>
          <w:rFonts w:ascii="Times New Roman" w:hAnsi="Times New Roman"/>
          <w:sz w:val="24"/>
          <w:szCs w:val="24"/>
        </w:rPr>
        <w:t xml:space="preserve">Dalam hal salah satu atau lebih ketentuan dalam Perjanjian ini cacat, tidak sah, tidak dapat diberlakukan karena alasan apapun, maka hanya berlaku untuk ketentuan tersebut tidak mengurangi keabsahan, legalitas dan pemberlakuan, ketentuan yang lainnya. </w:t>
      </w:r>
    </w:p>
    <w:p w14:paraId="7C643D37" w14:textId="77777777" w:rsidR="0011623E" w:rsidRPr="0011623E" w:rsidRDefault="0011623E" w:rsidP="0011623E">
      <w:pPr>
        <w:pStyle w:val="ListParagraph"/>
        <w:rPr>
          <w:rFonts w:ascii="Times New Roman" w:hAnsi="Times New Roman"/>
          <w:sz w:val="24"/>
          <w:szCs w:val="24"/>
        </w:rPr>
      </w:pPr>
    </w:p>
    <w:p w14:paraId="46DA461C" w14:textId="04FF9034" w:rsidR="00F10CB9" w:rsidRDefault="0011623E" w:rsidP="001007D0">
      <w:pPr>
        <w:pStyle w:val="ListParagraph"/>
        <w:numPr>
          <w:ilvl w:val="0"/>
          <w:numId w:val="16"/>
        </w:numPr>
        <w:tabs>
          <w:tab w:val="clear" w:pos="2880"/>
        </w:tabs>
        <w:ind w:left="284" w:hanging="284"/>
        <w:jc w:val="both"/>
        <w:rPr>
          <w:rFonts w:ascii="Times New Roman" w:hAnsi="Times New Roman"/>
          <w:sz w:val="24"/>
          <w:szCs w:val="24"/>
        </w:rPr>
      </w:pPr>
      <w:r>
        <w:rPr>
          <w:rFonts w:ascii="Times New Roman" w:hAnsi="Times New Roman"/>
          <w:sz w:val="24"/>
          <w:szCs w:val="24"/>
          <w:lang w:val="en-US"/>
        </w:rPr>
        <w:t>T</w:t>
      </w:r>
      <w:r w:rsidR="00F10CB9" w:rsidRPr="00844A16">
        <w:rPr>
          <w:rFonts w:ascii="Times New Roman" w:hAnsi="Times New Roman"/>
          <w:sz w:val="24"/>
          <w:szCs w:val="24"/>
        </w:rPr>
        <w:t>idak ada pengecualian atau penundaan atas ketentuan dalam Perjanjian ini kecuali pengecualian tersebut dapat dibuktikan secara tertulis dan ditandatangani oleh Para Pihak.</w:t>
      </w:r>
    </w:p>
    <w:p w14:paraId="27844B29" w14:textId="77777777" w:rsidR="0011623E" w:rsidRPr="0011623E" w:rsidRDefault="0011623E" w:rsidP="0011623E">
      <w:pPr>
        <w:pStyle w:val="ListParagraph"/>
        <w:rPr>
          <w:rFonts w:ascii="Times New Roman" w:hAnsi="Times New Roman"/>
          <w:sz w:val="24"/>
          <w:szCs w:val="24"/>
        </w:rPr>
      </w:pPr>
    </w:p>
    <w:p w14:paraId="401D1E0D" w14:textId="013146D5" w:rsidR="00F10CB9" w:rsidRDefault="00F10CB9" w:rsidP="001007D0">
      <w:pPr>
        <w:pStyle w:val="ListParagraph"/>
        <w:numPr>
          <w:ilvl w:val="0"/>
          <w:numId w:val="16"/>
        </w:numPr>
        <w:tabs>
          <w:tab w:val="clear" w:pos="2880"/>
        </w:tabs>
        <w:ind w:left="284" w:hanging="284"/>
        <w:jc w:val="both"/>
        <w:rPr>
          <w:rFonts w:ascii="Times New Roman" w:hAnsi="Times New Roman"/>
          <w:sz w:val="24"/>
          <w:szCs w:val="24"/>
        </w:rPr>
      </w:pPr>
      <w:r w:rsidRPr="007818F2">
        <w:rPr>
          <w:rFonts w:ascii="Times New Roman" w:hAnsi="Times New Roman"/>
          <w:sz w:val="24"/>
          <w:szCs w:val="24"/>
        </w:rPr>
        <w:t>Dalam hal terjadi penghapusan atau penundaan dalam melaksanakan setiap hak, atau hak istimewa berdasarkan Perjanjian ini bukan dianggap sebagai pengesampingan atas hak atau hak istimewa tersebut.</w:t>
      </w:r>
    </w:p>
    <w:p w14:paraId="600BB9C7" w14:textId="77777777" w:rsidR="0011623E" w:rsidRPr="0011623E" w:rsidRDefault="0011623E" w:rsidP="0011623E">
      <w:pPr>
        <w:pStyle w:val="ListParagraph"/>
        <w:rPr>
          <w:rFonts w:ascii="Times New Roman" w:hAnsi="Times New Roman"/>
          <w:sz w:val="24"/>
          <w:szCs w:val="24"/>
        </w:rPr>
      </w:pPr>
    </w:p>
    <w:p w14:paraId="3816BC14" w14:textId="481AF67F" w:rsidR="00F10CB9" w:rsidRPr="007818F2" w:rsidRDefault="00F10CB9" w:rsidP="001007D0">
      <w:pPr>
        <w:pStyle w:val="ListParagraph"/>
        <w:numPr>
          <w:ilvl w:val="0"/>
          <w:numId w:val="16"/>
        </w:numPr>
        <w:tabs>
          <w:tab w:val="clear" w:pos="2880"/>
        </w:tabs>
        <w:ind w:left="284" w:hanging="284"/>
        <w:jc w:val="both"/>
        <w:rPr>
          <w:rFonts w:ascii="Times New Roman" w:hAnsi="Times New Roman"/>
          <w:sz w:val="24"/>
          <w:szCs w:val="24"/>
        </w:rPr>
      </w:pPr>
      <w:r w:rsidRPr="007818F2">
        <w:rPr>
          <w:rFonts w:ascii="Times New Roman" w:hAnsi="Times New Roman"/>
          <w:sz w:val="24"/>
          <w:szCs w:val="24"/>
        </w:rPr>
        <w:t>Hal-hal yang belum atau cukup diatur dalam Perjanjian ini akan diatur kemudian atas dasar pemufakatan Para Pihak yang akan dituangkan dalam bentuk Amandemen dan/atau Addendum yang merupakan bagian yang tidak terpisahkan dari Perjanjian ini.</w:t>
      </w:r>
    </w:p>
    <w:p w14:paraId="520550F0" w14:textId="77777777" w:rsidR="00606A28" w:rsidRPr="007818F2" w:rsidRDefault="00606A28" w:rsidP="00606A28">
      <w:pPr>
        <w:pStyle w:val="PlainText"/>
        <w:rPr>
          <w:rFonts w:ascii="Times New Roman" w:eastAsia="MS Mincho" w:hAnsi="Times New Roman" w:cs="Times New Roman"/>
          <w:b/>
          <w:bCs/>
          <w:sz w:val="24"/>
          <w:szCs w:val="24"/>
          <w:lang w:val="fi-FI"/>
        </w:rPr>
      </w:pPr>
    </w:p>
    <w:p w14:paraId="30FEFB67" w14:textId="77777777" w:rsidR="00606A28" w:rsidRPr="007818F2" w:rsidRDefault="00606A28" w:rsidP="00606A28">
      <w:pPr>
        <w:pStyle w:val="PlainText"/>
        <w:jc w:val="center"/>
        <w:outlineLvl w:val="0"/>
        <w:rPr>
          <w:rFonts w:ascii="Times New Roman" w:eastAsia="MS Mincho" w:hAnsi="Times New Roman" w:cs="Times New Roman"/>
          <w:b/>
          <w:bCs/>
          <w:sz w:val="24"/>
          <w:szCs w:val="24"/>
        </w:rPr>
      </w:pPr>
      <w:r w:rsidRPr="007818F2">
        <w:rPr>
          <w:rFonts w:ascii="Times New Roman" w:eastAsia="MS Mincho" w:hAnsi="Times New Roman" w:cs="Times New Roman"/>
          <w:b/>
          <w:bCs/>
          <w:sz w:val="24"/>
          <w:szCs w:val="24"/>
        </w:rPr>
        <w:t xml:space="preserve">Pasal 20 </w:t>
      </w:r>
    </w:p>
    <w:p w14:paraId="40FF6DB1" w14:textId="724A811D" w:rsidR="00606A28" w:rsidRPr="007818F2" w:rsidRDefault="00F330C3" w:rsidP="00606A28">
      <w:pPr>
        <w:pStyle w:val="PlainText"/>
        <w:jc w:val="center"/>
        <w:rPr>
          <w:rFonts w:ascii="Times New Roman" w:eastAsia="MS Mincho" w:hAnsi="Times New Roman" w:cs="Times New Roman"/>
          <w:b/>
          <w:bCs/>
          <w:sz w:val="24"/>
          <w:szCs w:val="24"/>
        </w:rPr>
      </w:pPr>
      <w:r w:rsidRPr="00F330C3">
        <w:rPr>
          <w:rFonts w:ascii="Times New Roman" w:eastAsia="MS Mincho" w:hAnsi="Times New Roman" w:cs="Times New Roman"/>
          <w:b/>
          <w:bCs/>
          <w:sz w:val="24"/>
          <w:szCs w:val="24"/>
        </w:rPr>
        <w:t>P</w:t>
      </w:r>
      <w:r>
        <w:rPr>
          <w:rFonts w:ascii="Times New Roman" w:eastAsia="MS Mincho" w:hAnsi="Times New Roman" w:cs="Times New Roman"/>
          <w:b/>
          <w:bCs/>
          <w:sz w:val="24"/>
          <w:szCs w:val="24"/>
        </w:rPr>
        <w:t>enutup</w:t>
      </w:r>
    </w:p>
    <w:p w14:paraId="221FFFE3" w14:textId="77777777" w:rsidR="00606A28" w:rsidRPr="007818F2" w:rsidRDefault="00606A28" w:rsidP="00606A28">
      <w:pPr>
        <w:pStyle w:val="PlainText"/>
        <w:tabs>
          <w:tab w:val="num" w:pos="-3780"/>
        </w:tabs>
        <w:ind w:left="360"/>
        <w:jc w:val="both"/>
        <w:rPr>
          <w:rFonts w:ascii="Times New Roman" w:eastAsia="MS Mincho" w:hAnsi="Times New Roman" w:cs="Times New Roman"/>
          <w:sz w:val="24"/>
          <w:szCs w:val="24"/>
        </w:rPr>
      </w:pPr>
    </w:p>
    <w:p w14:paraId="40A8601C" w14:textId="71ADAA35" w:rsidR="00606A28" w:rsidRPr="007818F2" w:rsidRDefault="00606A28" w:rsidP="001007D0">
      <w:pPr>
        <w:pStyle w:val="PlainText"/>
        <w:numPr>
          <w:ilvl w:val="0"/>
          <w:numId w:val="14"/>
        </w:numPr>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Perjanjian ini mulai berlaku dan mengikat Para Pihak sejak ditandatangani oleh Para</w:t>
      </w:r>
      <w:r w:rsidR="00274599">
        <w:rPr>
          <w:rFonts w:ascii="Times New Roman" w:eastAsia="MS Mincho" w:hAnsi="Times New Roman" w:cs="Times New Roman"/>
          <w:sz w:val="24"/>
          <w:szCs w:val="24"/>
        </w:rPr>
        <w:t xml:space="preserve"> </w:t>
      </w:r>
      <w:r w:rsidRPr="007818F2">
        <w:rPr>
          <w:rFonts w:ascii="Times New Roman" w:eastAsia="MS Mincho" w:hAnsi="Times New Roman" w:cs="Times New Roman"/>
          <w:sz w:val="24"/>
          <w:szCs w:val="24"/>
        </w:rPr>
        <w:t>Pihak.</w:t>
      </w:r>
    </w:p>
    <w:p w14:paraId="167BF84D" w14:textId="77777777" w:rsidR="00606A28" w:rsidRPr="007818F2" w:rsidRDefault="00606A28" w:rsidP="00606A28">
      <w:pPr>
        <w:pStyle w:val="PlainText"/>
        <w:jc w:val="both"/>
        <w:rPr>
          <w:rFonts w:ascii="Times New Roman" w:eastAsia="MS Mincho" w:hAnsi="Times New Roman" w:cs="Times New Roman"/>
          <w:sz w:val="24"/>
          <w:szCs w:val="24"/>
        </w:rPr>
      </w:pPr>
    </w:p>
    <w:p w14:paraId="2CF16B8E" w14:textId="77777777" w:rsidR="00606A28" w:rsidRDefault="00606A28" w:rsidP="001007D0">
      <w:pPr>
        <w:pStyle w:val="PlainText"/>
        <w:numPr>
          <w:ilvl w:val="0"/>
          <w:numId w:val="14"/>
        </w:numPr>
        <w:jc w:val="both"/>
        <w:rPr>
          <w:rFonts w:ascii="Times New Roman" w:eastAsia="MS Mincho" w:hAnsi="Times New Roman" w:cs="Times New Roman"/>
          <w:sz w:val="24"/>
          <w:szCs w:val="24"/>
        </w:rPr>
      </w:pPr>
      <w:r w:rsidRPr="007818F2">
        <w:rPr>
          <w:rFonts w:ascii="Times New Roman" w:eastAsia="MS Mincho" w:hAnsi="Times New Roman" w:cs="Times New Roman"/>
          <w:sz w:val="24"/>
          <w:szCs w:val="24"/>
        </w:rPr>
        <w:t xml:space="preserve">Demikianlah Perjanjian ini dibuat dalam rangkap 2 (dua), bermeterai cukup yang keduanya mempunyai kekuatan hukum yang sama. </w:t>
      </w:r>
    </w:p>
    <w:p w14:paraId="135B2620" w14:textId="77777777" w:rsidR="006D7D60" w:rsidRDefault="006D7D60" w:rsidP="006D7D60">
      <w:pPr>
        <w:pStyle w:val="ListParagraph"/>
        <w:rPr>
          <w:rFonts w:ascii="Times New Roman" w:eastAsia="MS Mincho" w:hAnsi="Times New Roman"/>
          <w:sz w:val="24"/>
          <w:szCs w:val="24"/>
        </w:rPr>
      </w:pPr>
    </w:p>
    <w:p w14:paraId="4123BECA" w14:textId="63791662" w:rsidR="006D7D60" w:rsidRPr="007818F2" w:rsidRDefault="006D7D60" w:rsidP="006D7D60">
      <w:pPr>
        <w:pStyle w:val="PlainText"/>
        <w:jc w:val="both"/>
        <w:rPr>
          <w:rFonts w:ascii="Times New Roman" w:eastAsia="MS Mincho" w:hAnsi="Times New Roman" w:cs="Times New Roman"/>
          <w:sz w:val="24"/>
          <w:szCs w:val="24"/>
        </w:rPr>
      </w:pPr>
      <w:r w:rsidRPr="006D7D60">
        <w:rPr>
          <w:rFonts w:ascii="Times New Roman" w:eastAsia="MS Mincho" w:hAnsi="Times New Roman" w:cs="Times New Roman"/>
          <w:sz w:val="24"/>
          <w:szCs w:val="24"/>
        </w:rPr>
        <w:t>Demikian Perjanjian ini dibuat dan ditandatangani oleh PARA PIHAK secara sadar, serta tanpa tekanan ataupun paksaan dari pihak lain dan ditandatangani para pihak secara bersama-sama untuk dilaksanakan dengan itikad baik.</w:t>
      </w:r>
    </w:p>
    <w:p w14:paraId="44B7E84C" w14:textId="77777777" w:rsidR="00606A28" w:rsidRPr="007818F2" w:rsidRDefault="00606A28" w:rsidP="00606A28">
      <w:pPr>
        <w:pStyle w:val="PlainText"/>
        <w:tabs>
          <w:tab w:val="left" w:pos="5400"/>
        </w:tabs>
        <w:jc w:val="both"/>
        <w:rPr>
          <w:rFonts w:ascii="Times New Roman" w:eastAsia="MS Mincho" w:hAnsi="Times New Roman" w:cs="Times New Roman"/>
          <w:sz w:val="24"/>
          <w:szCs w:val="24"/>
        </w:rPr>
      </w:pPr>
    </w:p>
    <w:p w14:paraId="4F59D4B2" w14:textId="0D2291F7" w:rsidR="002268E9" w:rsidRPr="005118A2" w:rsidRDefault="002268E9" w:rsidP="00A25ADF">
      <w:pPr>
        <w:jc w:val="both"/>
        <w:rPr>
          <w:rFonts w:ascii="Times New Roman" w:hAnsi="Times New Roman"/>
          <w:sz w:val="24"/>
          <w:szCs w:val="24"/>
        </w:rPr>
      </w:pPr>
    </w:p>
    <w:p w14:paraId="44419AC3" w14:textId="77777777" w:rsidR="002268E9" w:rsidRPr="007818F2" w:rsidRDefault="002268E9" w:rsidP="00A25ADF">
      <w:pPr>
        <w:jc w:val="both"/>
        <w:rPr>
          <w:rFonts w:ascii="Times New Roman" w:hAnsi="Times New Roman"/>
          <w:sz w:val="24"/>
          <w:szCs w:val="24"/>
        </w:rPr>
      </w:pPr>
      <w:r w:rsidRPr="007818F2">
        <w:rPr>
          <w:rFonts w:ascii="Times New Roman" w:hAnsi="Times New Roman"/>
          <w:i/>
          <w:iCs/>
          <w:sz w:val="24"/>
          <w:szCs w:val="24"/>
        </w:rPr>
        <w:t> </w:t>
      </w:r>
    </w:p>
    <w:tbl>
      <w:tblPr>
        <w:tblW w:w="9210" w:type="dxa"/>
        <w:tblCellSpacing w:w="0" w:type="dxa"/>
        <w:tblCellMar>
          <w:left w:w="0" w:type="dxa"/>
          <w:right w:w="0" w:type="dxa"/>
        </w:tblCellMar>
        <w:tblLook w:val="04A0" w:firstRow="1" w:lastRow="0" w:firstColumn="1" w:lastColumn="0" w:noHBand="0" w:noVBand="1"/>
      </w:tblPr>
      <w:tblGrid>
        <w:gridCol w:w="5812"/>
        <w:gridCol w:w="3398"/>
      </w:tblGrid>
      <w:tr w:rsidR="002268E9" w:rsidRPr="006C3AF4" w14:paraId="361FADEC" w14:textId="77777777" w:rsidTr="00480CF9">
        <w:trPr>
          <w:tblCellSpacing w:w="0" w:type="dxa"/>
        </w:trPr>
        <w:tc>
          <w:tcPr>
            <w:tcW w:w="5812" w:type="dxa"/>
            <w:hideMark/>
          </w:tcPr>
          <w:p w14:paraId="23DB0C79" w14:textId="166BFD19" w:rsidR="002268E9" w:rsidRPr="006D7D60" w:rsidRDefault="006D7D60" w:rsidP="006D7D60">
            <w:pPr>
              <w:spacing w:after="0"/>
              <w:rPr>
                <w:rFonts w:ascii="Times New Roman" w:hAnsi="Times New Roman"/>
                <w:b/>
                <w:sz w:val="24"/>
                <w:szCs w:val="24"/>
              </w:rPr>
            </w:pPr>
            <w:r>
              <w:rPr>
                <w:rFonts w:ascii="Times New Roman" w:hAnsi="Times New Roman"/>
                <w:b/>
                <w:sz w:val="24"/>
                <w:szCs w:val="24"/>
              </w:rPr>
              <w:t xml:space="preserve">          </w:t>
            </w:r>
            <w:r w:rsidR="002268E9" w:rsidRPr="006D7D60">
              <w:rPr>
                <w:rFonts w:ascii="Times New Roman" w:hAnsi="Times New Roman"/>
                <w:b/>
                <w:sz w:val="24"/>
                <w:szCs w:val="24"/>
              </w:rPr>
              <w:t>Pihak Pertama,</w:t>
            </w:r>
          </w:p>
          <w:p w14:paraId="257A4B6F" w14:textId="47D977BB" w:rsidR="002268E9" w:rsidRPr="006D7D60" w:rsidRDefault="006D7D60" w:rsidP="006D7D60">
            <w:pPr>
              <w:spacing w:after="0"/>
              <w:rPr>
                <w:rFonts w:ascii="Times New Roman" w:hAnsi="Times New Roman"/>
                <w:b/>
                <w:sz w:val="24"/>
                <w:szCs w:val="24"/>
              </w:rPr>
            </w:pPr>
            <w:r>
              <w:rPr>
                <w:rFonts w:ascii="Times New Roman" w:hAnsi="Times New Roman"/>
                <w:b/>
                <w:sz w:val="24"/>
                <w:szCs w:val="24"/>
              </w:rPr>
              <w:t xml:space="preserve">    </w:t>
            </w:r>
            <w:r w:rsidR="002268E9" w:rsidRPr="006D7D60">
              <w:rPr>
                <w:rFonts w:ascii="Times New Roman" w:hAnsi="Times New Roman"/>
                <w:b/>
                <w:sz w:val="24"/>
                <w:szCs w:val="24"/>
              </w:rPr>
              <w:t xml:space="preserve">PT </w:t>
            </w:r>
            <w:r w:rsidR="0011623E" w:rsidRPr="006D7D60">
              <w:rPr>
                <w:rFonts w:ascii="Times New Roman" w:hAnsi="Times New Roman"/>
                <w:b/>
                <w:sz w:val="24"/>
                <w:szCs w:val="24"/>
              </w:rPr>
              <w:t>Mentaya Sawit Mas</w:t>
            </w:r>
          </w:p>
          <w:p w14:paraId="5FACB41E" w14:textId="75301617" w:rsidR="002268E9" w:rsidRPr="006D7D60" w:rsidRDefault="002268E9" w:rsidP="006D7D60">
            <w:pPr>
              <w:jc w:val="center"/>
              <w:rPr>
                <w:rFonts w:ascii="Times New Roman" w:hAnsi="Times New Roman"/>
                <w:b/>
                <w:sz w:val="24"/>
                <w:szCs w:val="24"/>
              </w:rPr>
            </w:pPr>
          </w:p>
          <w:p w14:paraId="0300CB73" w14:textId="50CC6C70" w:rsidR="002268E9" w:rsidRDefault="002268E9" w:rsidP="006D7D60">
            <w:pPr>
              <w:jc w:val="center"/>
              <w:rPr>
                <w:rFonts w:ascii="Times New Roman" w:hAnsi="Times New Roman"/>
                <w:b/>
                <w:sz w:val="24"/>
                <w:szCs w:val="24"/>
              </w:rPr>
            </w:pPr>
          </w:p>
          <w:p w14:paraId="6E7EE47A" w14:textId="77777777" w:rsidR="006D7D60" w:rsidRPr="006D7D60" w:rsidRDefault="006D7D60" w:rsidP="006D7D60">
            <w:pPr>
              <w:jc w:val="center"/>
              <w:rPr>
                <w:rFonts w:ascii="Times New Roman" w:hAnsi="Times New Roman"/>
                <w:b/>
                <w:sz w:val="24"/>
                <w:szCs w:val="24"/>
              </w:rPr>
            </w:pPr>
          </w:p>
          <w:p w14:paraId="50899AEC" w14:textId="495A3395" w:rsidR="002268E9" w:rsidRPr="006D7D60" w:rsidRDefault="006D7D60" w:rsidP="006D7D60">
            <w:pPr>
              <w:spacing w:after="0"/>
              <w:rPr>
                <w:rFonts w:ascii="Times New Roman" w:hAnsi="Times New Roman"/>
                <w:b/>
                <w:sz w:val="24"/>
                <w:szCs w:val="24"/>
                <w:u w:val="single"/>
              </w:rPr>
            </w:pPr>
            <w:r>
              <w:rPr>
                <w:rFonts w:ascii="Times New Roman" w:hAnsi="Times New Roman"/>
                <w:b/>
                <w:sz w:val="24"/>
                <w:szCs w:val="24"/>
              </w:rPr>
              <w:t xml:space="preserve">          </w:t>
            </w:r>
            <w:r w:rsidRPr="006D7D60">
              <w:rPr>
                <w:rFonts w:ascii="Times New Roman" w:hAnsi="Times New Roman"/>
                <w:b/>
                <w:sz w:val="24"/>
                <w:szCs w:val="24"/>
                <w:u w:val="single"/>
              </w:rPr>
              <w:t>Simon Siburat</w:t>
            </w:r>
          </w:p>
          <w:p w14:paraId="4A0926A7" w14:textId="2479C4C8" w:rsidR="002268E9" w:rsidRPr="006D7D60" w:rsidRDefault="006D7D60" w:rsidP="006D7D60">
            <w:pPr>
              <w:spacing w:after="0"/>
              <w:rPr>
                <w:rFonts w:ascii="Times New Roman" w:hAnsi="Times New Roman"/>
                <w:sz w:val="24"/>
                <w:szCs w:val="24"/>
              </w:rPr>
            </w:pPr>
            <w:r>
              <w:rPr>
                <w:rFonts w:ascii="Times New Roman" w:hAnsi="Times New Roman"/>
                <w:sz w:val="24"/>
                <w:szCs w:val="24"/>
              </w:rPr>
              <w:t xml:space="preserve">         Presiden </w:t>
            </w:r>
            <w:r w:rsidR="002268E9" w:rsidRPr="006D7D60">
              <w:rPr>
                <w:rFonts w:ascii="Times New Roman" w:hAnsi="Times New Roman"/>
                <w:sz w:val="24"/>
                <w:szCs w:val="24"/>
              </w:rPr>
              <w:t>Direktur</w:t>
            </w:r>
          </w:p>
        </w:tc>
        <w:tc>
          <w:tcPr>
            <w:tcW w:w="3398" w:type="dxa"/>
            <w:hideMark/>
          </w:tcPr>
          <w:p w14:paraId="5C1CBA1F" w14:textId="223D9F3B" w:rsidR="002268E9" w:rsidRPr="006D7D60" w:rsidRDefault="002268E9" w:rsidP="006D7D60">
            <w:pPr>
              <w:spacing w:after="0"/>
              <w:jc w:val="center"/>
              <w:rPr>
                <w:rFonts w:ascii="Times New Roman" w:hAnsi="Times New Roman"/>
                <w:b/>
                <w:sz w:val="24"/>
                <w:szCs w:val="24"/>
              </w:rPr>
            </w:pPr>
            <w:r w:rsidRPr="006D7D60">
              <w:rPr>
                <w:rFonts w:ascii="Times New Roman" w:hAnsi="Times New Roman"/>
                <w:b/>
                <w:sz w:val="24"/>
                <w:szCs w:val="24"/>
              </w:rPr>
              <w:t>Pihak Kedua</w:t>
            </w:r>
            <w:r w:rsidR="006D7D60">
              <w:rPr>
                <w:rFonts w:ascii="Times New Roman" w:hAnsi="Times New Roman"/>
                <w:b/>
                <w:sz w:val="24"/>
                <w:szCs w:val="24"/>
              </w:rPr>
              <w:t>,</w:t>
            </w:r>
          </w:p>
          <w:p w14:paraId="551D0EDA" w14:textId="77777777" w:rsidR="002268E9" w:rsidRPr="006D7D60" w:rsidRDefault="002268E9" w:rsidP="006D7D60">
            <w:pPr>
              <w:spacing w:after="0"/>
              <w:jc w:val="center"/>
              <w:rPr>
                <w:rFonts w:ascii="Times New Roman" w:hAnsi="Times New Roman"/>
                <w:b/>
                <w:sz w:val="24"/>
                <w:szCs w:val="24"/>
              </w:rPr>
            </w:pPr>
            <w:r w:rsidRPr="006D7D60">
              <w:rPr>
                <w:rFonts w:ascii="Times New Roman" w:hAnsi="Times New Roman"/>
                <w:b/>
                <w:sz w:val="24"/>
                <w:szCs w:val="24"/>
              </w:rPr>
              <w:t>PT Gaia Eko Daya Buana</w:t>
            </w:r>
          </w:p>
          <w:p w14:paraId="56CFA7FF" w14:textId="4A02C02A" w:rsidR="002268E9" w:rsidRPr="006D7D60" w:rsidRDefault="002268E9" w:rsidP="006D7D60">
            <w:pPr>
              <w:jc w:val="center"/>
              <w:rPr>
                <w:rFonts w:ascii="Times New Roman" w:hAnsi="Times New Roman"/>
                <w:b/>
                <w:sz w:val="24"/>
                <w:szCs w:val="24"/>
              </w:rPr>
            </w:pPr>
          </w:p>
          <w:p w14:paraId="776CC391" w14:textId="6692EB3D" w:rsidR="002268E9" w:rsidRDefault="002268E9" w:rsidP="006D7D60">
            <w:pPr>
              <w:jc w:val="center"/>
              <w:rPr>
                <w:rFonts w:ascii="Times New Roman" w:hAnsi="Times New Roman"/>
                <w:b/>
                <w:sz w:val="24"/>
                <w:szCs w:val="24"/>
              </w:rPr>
            </w:pPr>
          </w:p>
          <w:p w14:paraId="15100287" w14:textId="77777777" w:rsidR="006D7D60" w:rsidRPr="006D7D60" w:rsidRDefault="006D7D60" w:rsidP="006D7D60">
            <w:pPr>
              <w:jc w:val="center"/>
              <w:rPr>
                <w:rFonts w:ascii="Times New Roman" w:hAnsi="Times New Roman"/>
                <w:b/>
                <w:sz w:val="24"/>
                <w:szCs w:val="24"/>
              </w:rPr>
            </w:pPr>
          </w:p>
          <w:p w14:paraId="3F5BF740" w14:textId="67F74AC7" w:rsidR="002268E9" w:rsidRPr="006D7D60" w:rsidRDefault="002268E9" w:rsidP="006D7D60">
            <w:pPr>
              <w:spacing w:after="0"/>
              <w:jc w:val="center"/>
              <w:rPr>
                <w:rFonts w:ascii="Times New Roman" w:hAnsi="Times New Roman"/>
                <w:b/>
                <w:sz w:val="24"/>
                <w:szCs w:val="24"/>
                <w:u w:val="single"/>
              </w:rPr>
            </w:pPr>
            <w:r w:rsidRPr="006D7D60">
              <w:rPr>
                <w:rFonts w:ascii="Times New Roman" w:hAnsi="Times New Roman"/>
                <w:b/>
                <w:sz w:val="24"/>
                <w:szCs w:val="24"/>
                <w:u w:val="single"/>
              </w:rPr>
              <w:t>Iis Sabahudin</w:t>
            </w:r>
          </w:p>
          <w:p w14:paraId="46293694" w14:textId="77777777" w:rsidR="002268E9" w:rsidRPr="006D7D60" w:rsidRDefault="002268E9" w:rsidP="006D7D60">
            <w:pPr>
              <w:spacing w:after="0"/>
              <w:jc w:val="center"/>
              <w:rPr>
                <w:rFonts w:ascii="Times New Roman" w:hAnsi="Times New Roman"/>
                <w:sz w:val="24"/>
                <w:szCs w:val="24"/>
              </w:rPr>
            </w:pPr>
            <w:r w:rsidRPr="006D7D60">
              <w:rPr>
                <w:rFonts w:ascii="Times New Roman" w:hAnsi="Times New Roman"/>
                <w:sz w:val="24"/>
                <w:szCs w:val="24"/>
              </w:rPr>
              <w:t>Direktur Utama</w:t>
            </w:r>
          </w:p>
        </w:tc>
      </w:tr>
      <w:tr w:rsidR="002268E9" w:rsidRPr="006C3AF4" w14:paraId="325D2465" w14:textId="77777777" w:rsidTr="00480CF9">
        <w:trPr>
          <w:tblCellSpacing w:w="0" w:type="dxa"/>
        </w:trPr>
        <w:tc>
          <w:tcPr>
            <w:tcW w:w="5812" w:type="dxa"/>
            <w:hideMark/>
          </w:tcPr>
          <w:p w14:paraId="78600E9F" w14:textId="77777777"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w:t>
            </w:r>
          </w:p>
          <w:p w14:paraId="021DC05C" w14:textId="74361083" w:rsidR="002268E9" w:rsidRPr="007818F2" w:rsidRDefault="002268E9" w:rsidP="006D7D60">
            <w:pPr>
              <w:jc w:val="both"/>
              <w:rPr>
                <w:rFonts w:ascii="Times New Roman" w:hAnsi="Times New Roman"/>
                <w:sz w:val="24"/>
                <w:szCs w:val="24"/>
              </w:rPr>
            </w:pPr>
            <w:r w:rsidRPr="007818F2">
              <w:rPr>
                <w:rFonts w:ascii="Times New Roman" w:hAnsi="Times New Roman"/>
                <w:sz w:val="24"/>
                <w:szCs w:val="24"/>
              </w:rPr>
              <w:t> </w:t>
            </w:r>
          </w:p>
        </w:tc>
        <w:tc>
          <w:tcPr>
            <w:tcW w:w="3398" w:type="dxa"/>
            <w:hideMark/>
          </w:tcPr>
          <w:p w14:paraId="4A693255" w14:textId="77777777"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w:t>
            </w:r>
          </w:p>
          <w:p w14:paraId="253CEFE2" w14:textId="6262B634"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w:t>
            </w:r>
          </w:p>
          <w:p w14:paraId="2DCB67CD" w14:textId="77777777"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w:t>
            </w:r>
          </w:p>
          <w:p w14:paraId="6F59EDE0" w14:textId="77777777"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w:t>
            </w:r>
          </w:p>
          <w:p w14:paraId="68079260" w14:textId="77777777"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w:t>
            </w:r>
          </w:p>
          <w:p w14:paraId="05874B37" w14:textId="77777777" w:rsidR="002268E9" w:rsidRPr="007818F2" w:rsidRDefault="002268E9" w:rsidP="00A25ADF">
            <w:pPr>
              <w:jc w:val="both"/>
              <w:rPr>
                <w:rFonts w:ascii="Times New Roman" w:hAnsi="Times New Roman"/>
                <w:sz w:val="24"/>
                <w:szCs w:val="24"/>
              </w:rPr>
            </w:pPr>
            <w:r w:rsidRPr="007818F2">
              <w:rPr>
                <w:rFonts w:ascii="Times New Roman" w:hAnsi="Times New Roman"/>
                <w:sz w:val="24"/>
                <w:szCs w:val="24"/>
              </w:rPr>
              <w:t> </w:t>
            </w:r>
          </w:p>
        </w:tc>
      </w:tr>
    </w:tbl>
    <w:p w14:paraId="475AC83C" w14:textId="05744BD5" w:rsidR="00274599" w:rsidRDefault="00274599" w:rsidP="00A25ADF">
      <w:pPr>
        <w:jc w:val="both"/>
        <w:rPr>
          <w:rFonts w:ascii="Times New Roman" w:hAnsi="Times New Roman"/>
          <w:sz w:val="24"/>
          <w:szCs w:val="24"/>
        </w:rPr>
      </w:pPr>
    </w:p>
    <w:p w14:paraId="598DD35D" w14:textId="77777777" w:rsidR="00274599" w:rsidRDefault="00274599">
      <w:pPr>
        <w:spacing w:after="0" w:line="240" w:lineRule="auto"/>
        <w:rPr>
          <w:rFonts w:ascii="Times New Roman" w:hAnsi="Times New Roman"/>
          <w:sz w:val="24"/>
          <w:szCs w:val="24"/>
        </w:rPr>
      </w:pPr>
      <w:r>
        <w:rPr>
          <w:rFonts w:ascii="Times New Roman" w:hAnsi="Times New Roman"/>
          <w:sz w:val="24"/>
          <w:szCs w:val="24"/>
        </w:rPr>
        <w:br w:type="page"/>
      </w:r>
    </w:p>
    <w:p w14:paraId="16B05331" w14:textId="5B8AC701" w:rsidR="0015676F" w:rsidRDefault="00274599" w:rsidP="00A25ADF">
      <w:pPr>
        <w:jc w:val="both"/>
        <w:rPr>
          <w:rFonts w:ascii="Times New Roman" w:hAnsi="Times New Roman"/>
          <w:sz w:val="24"/>
          <w:szCs w:val="24"/>
        </w:rPr>
      </w:pPr>
      <w:r>
        <w:rPr>
          <w:rFonts w:ascii="Times New Roman" w:hAnsi="Times New Roman"/>
          <w:sz w:val="24"/>
          <w:szCs w:val="24"/>
        </w:rPr>
        <w:lastRenderedPageBreak/>
        <w:t>Lampiran 1</w:t>
      </w:r>
    </w:p>
    <w:p w14:paraId="76015EAE" w14:textId="5C4DD0E2" w:rsidR="00274599" w:rsidRPr="003958FE" w:rsidRDefault="003958FE" w:rsidP="00A25ADF">
      <w:pPr>
        <w:jc w:val="both"/>
        <w:rPr>
          <w:rFonts w:ascii="Times New Roman" w:hAnsi="Times New Roman"/>
          <w:b/>
          <w:sz w:val="24"/>
          <w:szCs w:val="24"/>
        </w:rPr>
      </w:pPr>
      <w:r w:rsidRPr="003958FE">
        <w:rPr>
          <w:rFonts w:ascii="Times New Roman" w:hAnsi="Times New Roman"/>
          <w:b/>
          <w:noProof/>
          <w:sz w:val="24"/>
          <w:szCs w:val="24"/>
          <w:highlight w:val="yellow"/>
        </w:rPr>
        <w:t>Pakta Integritas</w:t>
      </w:r>
    </w:p>
    <w:sectPr w:rsidR="00274599" w:rsidRPr="003958FE" w:rsidSect="005D643C">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YUDHA ADRI BASKARA" w:date="2020-06-16T09:09:00Z" w:initials="YAB">
    <w:p w14:paraId="6E42B7B7" w14:textId="54CE1CBB" w:rsidR="0087050A" w:rsidRDefault="0087050A">
      <w:pPr>
        <w:pStyle w:val="CommentText"/>
      </w:pPr>
      <w:r>
        <w:rPr>
          <w:rStyle w:val="CommentReference"/>
        </w:rPr>
        <w:annotationRef/>
      </w:r>
      <w:r>
        <w:t>Mohon dilengkapi</w:t>
      </w:r>
    </w:p>
  </w:comment>
  <w:comment w:id="22" w:author="YUDHA ADRI BASKARA" w:date="2020-06-16T11:43:00Z" w:initials="YAB">
    <w:p w14:paraId="0CA67288" w14:textId="3CD0E39D" w:rsidR="0087050A" w:rsidRDefault="0087050A">
      <w:pPr>
        <w:pStyle w:val="CommentText"/>
      </w:pPr>
      <w:r>
        <w:rPr>
          <w:rStyle w:val="CommentReference"/>
        </w:rPr>
        <w:annotationRef/>
      </w:r>
      <w:r>
        <w:t>Pihak Pertama yang menunjuk konsultan keuangan</w:t>
      </w:r>
    </w:p>
  </w:comment>
  <w:comment w:id="21" w:author="Gaia DB" w:date="2020-06-17T11:02:00Z" w:initials="GD">
    <w:p w14:paraId="5D4704FB" w14:textId="191ECD30" w:rsidR="00125B73" w:rsidRDefault="00125B73">
      <w:pPr>
        <w:pStyle w:val="CommentText"/>
      </w:pPr>
      <w:r>
        <w:rPr>
          <w:rStyle w:val="CommentReference"/>
        </w:rPr>
        <w:annotationRef/>
      </w:r>
      <w:r>
        <w:t>Sebelum PKS ini dittd, sebaiknya dari pihak kita Gaia sudah punya orang yang akan menjadi project manager, sehingga pekerjaan-pekerjaan yang akan dilakukan dalam PKS ini tidak membebani manajemen.</w:t>
      </w:r>
    </w:p>
  </w:comment>
  <w:comment w:id="27" w:author="Gaia DB" w:date="2020-07-10T07:22:00Z" w:initials="GD">
    <w:p w14:paraId="250C520E" w14:textId="73034FEC" w:rsidR="00235A83" w:rsidRDefault="00235A83">
      <w:pPr>
        <w:pStyle w:val="CommentText"/>
      </w:pPr>
      <w:r>
        <w:rPr>
          <w:rStyle w:val="CommentReference"/>
        </w:rPr>
        <w:annotationRef/>
      </w:r>
      <w:r w:rsidR="00BE18F9">
        <w:t>5</w:t>
      </w:r>
      <w:r>
        <w:t xml:space="preserve"> tahun</w:t>
      </w:r>
    </w:p>
  </w:comment>
  <w:comment w:id="34" w:author="SURYA PURNAMA" w:date="2020-06-16T14:46:00Z" w:initials="SP">
    <w:p w14:paraId="2511DE84" w14:textId="4189382A" w:rsidR="0061336D" w:rsidRDefault="0061336D">
      <w:pPr>
        <w:pStyle w:val="CommentText"/>
      </w:pPr>
      <w:r>
        <w:rPr>
          <w:rStyle w:val="CommentReference"/>
        </w:rPr>
        <w:annotationRef/>
      </w:r>
      <w:r>
        <w:t>Mohon masukan dari GAIA</w:t>
      </w:r>
    </w:p>
  </w:comment>
  <w:comment w:id="35" w:author="Gaia DB" w:date="2020-06-17T07:57:00Z" w:initials="GD">
    <w:p w14:paraId="3C54BAEC" w14:textId="6A0D8578" w:rsidR="00C01FE1" w:rsidRDefault="00C01FE1">
      <w:pPr>
        <w:pStyle w:val="CommentText"/>
      </w:pPr>
      <w:r>
        <w:rPr>
          <w:rStyle w:val="CommentReference"/>
        </w:rPr>
        <w:annotationRef/>
      </w:r>
      <w:r w:rsidR="00125B73">
        <w:t xml:space="preserve"> Jika ini terjadi maka Gaia terancam pailit</w:t>
      </w:r>
      <w:r w:rsidR="00D330B2">
        <w:t>.</w:t>
      </w:r>
    </w:p>
  </w:comment>
  <w:comment w:id="33" w:author="Gaia DB" w:date="2020-07-10T07:54:00Z" w:initials="GD">
    <w:p w14:paraId="23C63CD7" w14:textId="74D9878C" w:rsidR="00D330B2" w:rsidRDefault="00D330B2">
      <w:pPr>
        <w:pStyle w:val="CommentText"/>
      </w:pPr>
      <w:r>
        <w:rPr>
          <w:rStyle w:val="CommentReference"/>
        </w:rPr>
        <w:annotationRef/>
      </w:r>
      <w:r>
        <w:t>Usul untuk dihapus. Cukup diatur di Pasal 8 Ayat 2.</w:t>
      </w:r>
    </w:p>
  </w:comment>
  <w:comment w:id="43" w:author="YUDHA ADRI BASKARA" w:date="2020-06-16T11:39:00Z" w:initials="YAB">
    <w:p w14:paraId="3BBD41A9" w14:textId="3FAD8EB2" w:rsidR="0087050A" w:rsidRDefault="0087050A">
      <w:pPr>
        <w:pStyle w:val="CommentText"/>
      </w:pPr>
      <w:r>
        <w:rPr>
          <w:rStyle w:val="CommentReference"/>
        </w:rPr>
        <w:annotationRef/>
      </w:r>
      <w:r>
        <w:t>Dituliskan dalam IDR</w:t>
      </w:r>
    </w:p>
  </w:comment>
  <w:comment w:id="44" w:author="SURYA PURNAMA" w:date="2020-06-16T14:46:00Z" w:initials="SP">
    <w:p w14:paraId="3356E8F6" w14:textId="7ACCD49E" w:rsidR="0061336D" w:rsidRDefault="0061336D">
      <w:pPr>
        <w:pStyle w:val="CommentText"/>
      </w:pPr>
      <w:r>
        <w:rPr>
          <w:rStyle w:val="CommentReference"/>
        </w:rPr>
        <w:annotationRef/>
      </w:r>
      <w:r>
        <w:t xml:space="preserve">Dari tim legal menyarankan penggunaan rupiah dalam kontrak. </w:t>
      </w:r>
    </w:p>
  </w:comment>
  <w:comment w:id="45" w:author="Gaia DB" w:date="2020-06-17T07:43:00Z" w:initials="GD">
    <w:p w14:paraId="799C8A81" w14:textId="59AC16A5" w:rsidR="00EA5565" w:rsidRDefault="00EA5565">
      <w:pPr>
        <w:pStyle w:val="CommentText"/>
      </w:pPr>
      <w:r>
        <w:rPr>
          <w:rStyle w:val="CommentReference"/>
        </w:rPr>
        <w:annotationRef/>
      </w:r>
      <w:r w:rsidR="009F0CA5">
        <w:t>Perlu diantisipasi</w:t>
      </w:r>
      <w:r>
        <w:t xml:space="preserve"> jika nilai tukar Rupiah </w:t>
      </w:r>
      <w:r w:rsidR="009F0CA5">
        <w:t>setelah</w:t>
      </w:r>
      <w:r>
        <w:t xml:space="preserve"> kontrak dittd berubah</w:t>
      </w:r>
      <w:r w:rsidR="005610E7">
        <w:t xml:space="preserve"> naik/turun dan terdapat inflasi</w:t>
      </w:r>
      <w:r>
        <w:t xml:space="preserve">, maka dengan </w:t>
      </w:r>
      <w:r w:rsidR="005610E7">
        <w:t>menggunakan rupiah biaya kegiatan bisa naik/turun</w:t>
      </w:r>
      <w:r w:rsidR="00416F75">
        <w:t>.</w:t>
      </w:r>
      <w:r w:rsidR="005610E7">
        <w:t xml:space="preserve"> </w:t>
      </w:r>
      <w:r w:rsidR="00416F75">
        <w:t>Opsi</w:t>
      </w:r>
      <w:r w:rsidR="005610E7">
        <w:t xml:space="preserve"> </w:t>
      </w:r>
      <w:r w:rsidR="00416F75">
        <w:t>lainnya adalah harga di dalam</w:t>
      </w:r>
      <w:r w:rsidR="005610E7">
        <w:t xml:space="preserve"> kontrak dalam </w:t>
      </w:r>
      <w:r w:rsidR="00416F75">
        <w:t xml:space="preserve">kurs </w:t>
      </w:r>
      <w:r w:rsidR="005610E7">
        <w:t>USD</w:t>
      </w:r>
      <w:r w:rsidR="00416F75">
        <w:t>, sementara</w:t>
      </w:r>
      <w:r w:rsidR="005610E7">
        <w:t xml:space="preserve"> pencairan pembayarannya </w:t>
      </w:r>
      <w:r w:rsidR="00416F75">
        <w:t xml:space="preserve">ditransfer </w:t>
      </w:r>
      <w:r w:rsidR="005610E7">
        <w:t xml:space="preserve">dalam </w:t>
      </w:r>
      <w:r w:rsidR="00416F75">
        <w:t xml:space="preserve">kurs </w:t>
      </w:r>
      <w:r w:rsidR="005610E7">
        <w:t xml:space="preserve">Rupiah dengan </w:t>
      </w:r>
      <w:r w:rsidR="00416F75">
        <w:t xml:space="preserve">menggunakan </w:t>
      </w:r>
      <w:r w:rsidR="005610E7">
        <w:t xml:space="preserve">nilai tukar </w:t>
      </w:r>
      <w:r w:rsidR="00416F75">
        <w:t xml:space="preserve">USD/IDR saat </w:t>
      </w:r>
      <w:r w:rsidR="005610E7">
        <w:t>pencairan.</w:t>
      </w:r>
      <w:r w:rsidR="00125B73">
        <w:t xml:space="preserve"> Sebaiknya tetap menggunakan USD sebagaimana ditentukan </w:t>
      </w:r>
      <w:r w:rsidR="009F0CA5">
        <w:t>biaya kompensasi yang ditetapkan RSPO juga dalam mata uang USD.</w:t>
      </w:r>
    </w:p>
  </w:comment>
  <w:comment w:id="46" w:author="Gaia DB" w:date="2020-07-10T08:42:00Z" w:initials="GD">
    <w:p w14:paraId="7EE4D848" w14:textId="6BCA57EA" w:rsidR="00DA4BF8" w:rsidRDefault="00DA4BF8">
      <w:pPr>
        <w:pStyle w:val="CommentText"/>
      </w:pPr>
      <w:r>
        <w:rPr>
          <w:rStyle w:val="CommentReference"/>
        </w:rPr>
        <w:annotationRef/>
      </w:r>
      <w:r w:rsidR="00D608A5">
        <w:t>Ini perlu didiskusikan lebih lanjut, karena akan menerapkan skema PES yang membutuhkan pendanaan 100% di awal. Sementara untuk operasional membutuhkan dana setidaknya 50%.</w:t>
      </w:r>
      <w:r w:rsidR="00686C07">
        <w:t xml:space="preserve"> Kalau termin 1 hanya 30% tidak akan nyandak buat operasional.</w:t>
      </w:r>
    </w:p>
  </w:comment>
  <w:comment w:id="48" w:author="SURYA PURNAMA" w:date="2020-06-16T14:47:00Z" w:initials="SP">
    <w:p w14:paraId="7C4485B9" w14:textId="3FE14524" w:rsidR="0061336D" w:rsidRDefault="0061336D">
      <w:pPr>
        <w:pStyle w:val="CommentText"/>
      </w:pPr>
      <w:r>
        <w:rPr>
          <w:rStyle w:val="CommentReference"/>
        </w:rPr>
        <w:annotationRef/>
      </w:r>
      <w:r>
        <w:rPr>
          <w:rStyle w:val="CommentReference"/>
        </w:rPr>
        <w:t>Pembayaran per termin ini perlu kita diskusikan mengingat angka 50% di awal kontrak merupakan sesuatu yang baru dalam proses penyusunan kerjasama dengan vendor.</w:t>
      </w:r>
    </w:p>
  </w:comment>
  <w:comment w:id="49" w:author="Gaia DB" w:date="2020-06-17T07:36:00Z" w:initials="GD">
    <w:p w14:paraId="58D852BB" w14:textId="3C6C8634" w:rsidR="00EA5565" w:rsidRDefault="00EA5565">
      <w:pPr>
        <w:pStyle w:val="CommentText"/>
      </w:pPr>
      <w:r>
        <w:rPr>
          <w:rStyle w:val="CommentReference"/>
        </w:rPr>
        <w:annotationRef/>
      </w:r>
      <w:r>
        <w:t>Apakah 30% dana yang diberikan di awal dapat mencukupi atau memadai untuk implementasi rencana kegiatan kompensasi di HD? Ini harus dibahas dengan pendamping HD (Puter) atau dengan pengelola HD.</w:t>
      </w:r>
      <w:r w:rsidR="005610E7">
        <w:br/>
        <w:t>Lagipula, bukankah Kompensasi RSPO merupakan liability yang harus dikeluarkan perusahaan pada tahun anggaran proposal RACP disetujui RSPO dan diimplementasikan?</w:t>
      </w:r>
    </w:p>
  </w:comment>
  <w:comment w:id="64" w:author="SURYA PURNAMA" w:date="2020-06-16T14:55:00Z" w:initials="SP">
    <w:p w14:paraId="352A75BB" w14:textId="1FF503CF" w:rsidR="0061336D" w:rsidRDefault="0061336D">
      <w:pPr>
        <w:pStyle w:val="CommentText"/>
      </w:pPr>
      <w:r>
        <w:rPr>
          <w:rStyle w:val="CommentReference"/>
        </w:rPr>
        <w:annotationRef/>
      </w:r>
      <w:r>
        <w:t>Dikarenakan kewajiban annex 8 dan juga menjamin monitoring tetap dilaksanakan maka rekomendasi tim legal kami termin III dibayarkan bertahap selama 10 tahun setiap tahun setelah pekerjaan selesai.</w:t>
      </w:r>
    </w:p>
  </w:comment>
  <w:comment w:id="65" w:author="Gaia DB" w:date="2020-06-17T07:14:00Z" w:initials="GD">
    <w:p w14:paraId="5E717F50" w14:textId="6D959618" w:rsidR="00D9581E" w:rsidRDefault="00D9581E">
      <w:pPr>
        <w:pStyle w:val="CommentText"/>
      </w:pPr>
      <w:r>
        <w:rPr>
          <w:rStyle w:val="CommentReference"/>
        </w:rPr>
        <w:annotationRef/>
      </w:r>
      <w:r>
        <w:t xml:space="preserve">Di sini berarti setelah 5 tahun pertama tahap implementasi kompensasi di Hutan Desa sasaran, apakah Gaia bertanggungjawab untuk memonitor pelaksanaan kegiatan yang direncanakan atau hanya memonitor dampak dari implementasi kegiatan yang dilakukan 5 tahun pertama selama 10 tahun setelah selesai tahap implementasi? </w:t>
      </w:r>
      <w:r w:rsidR="00B17C3A">
        <w:t xml:space="preserve">Ikatan legal seperti apa yang mengikat komitmen pengelola HD kpd Gaia dalam menjamin pengelolaan HD secara lestari terus terjadi? Karena kalau HDnya ternyata di kemudian hari tidak terkelola sesuai harapan, maka Gaia harus membayar </w:t>
      </w:r>
      <w:r w:rsidR="00EA5565">
        <w:t>denda kpd Wilmar.</w:t>
      </w:r>
    </w:p>
  </w:comment>
  <w:comment w:id="83" w:author="Gaia DB" w:date="2020-07-10T14:44:00Z" w:initials="GD">
    <w:p w14:paraId="498700E4" w14:textId="60C7F179" w:rsidR="00370EFA" w:rsidRDefault="00370EFA">
      <w:pPr>
        <w:pStyle w:val="CommentText"/>
      </w:pPr>
      <w:r>
        <w:rPr>
          <w:rStyle w:val="CommentReference"/>
        </w:rPr>
        <w:annotationRef/>
      </w:r>
      <w:r w:rsidR="009604C6" w:rsidRPr="009604C6">
        <w:t>Izin komersial untuk kelompok usaha Gaia, yaitu KBLI 70209 (konsultansi manajemen lainnya) dan 02402 (Jasa Perlindungan Hutan Dan Konservasi Alam) tidak ada di daftar izin komersial di sistem OSS</w:t>
      </w:r>
    </w:p>
  </w:comment>
  <w:comment w:id="85" w:author="Gaia DB" w:date="2020-07-10T08:14:00Z" w:initials="GD">
    <w:p w14:paraId="4C75EF66" w14:textId="69B0ADA2" w:rsidR="003F7259" w:rsidRDefault="003F7259">
      <w:pPr>
        <w:pStyle w:val="CommentText"/>
      </w:pPr>
      <w:r>
        <w:rPr>
          <w:rStyle w:val="CommentReference"/>
        </w:rPr>
        <w:annotationRef/>
      </w:r>
      <w:r>
        <w:t xml:space="preserve">Mohon penjelasan maksud dari </w:t>
      </w:r>
      <w:r w:rsidR="008E05A5">
        <w:t>satu permi/hari</w:t>
      </w:r>
    </w:p>
  </w:comment>
  <w:comment w:id="86" w:author="Gaia DB" w:date="2020-06-17T07:32:00Z" w:initials="GD">
    <w:p w14:paraId="4F9E9744" w14:textId="7D901AE8" w:rsidR="00B17C3A" w:rsidRDefault="00B17C3A">
      <w:pPr>
        <w:pStyle w:val="CommentText"/>
      </w:pPr>
      <w:r>
        <w:rPr>
          <w:rStyle w:val="CommentReference"/>
        </w:rPr>
        <w:annotationRef/>
      </w:r>
      <w:r>
        <w:t>Mohon penjelasan dari pihak Wilmar maksud dari kalimat 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2B7B7" w15:done="0"/>
  <w15:commentEx w15:paraId="0CA67288" w15:done="0"/>
  <w15:commentEx w15:paraId="5D4704FB" w15:done="0"/>
  <w15:commentEx w15:paraId="250C520E" w15:done="0"/>
  <w15:commentEx w15:paraId="2511DE84" w15:done="0"/>
  <w15:commentEx w15:paraId="3C54BAEC" w15:paraIdParent="2511DE84" w15:done="0"/>
  <w15:commentEx w15:paraId="23C63CD7" w15:done="0"/>
  <w15:commentEx w15:paraId="3BBD41A9" w15:done="0"/>
  <w15:commentEx w15:paraId="3356E8F6" w15:done="0"/>
  <w15:commentEx w15:paraId="799C8A81" w15:paraIdParent="3356E8F6" w15:done="0"/>
  <w15:commentEx w15:paraId="7EE4D848" w15:done="0"/>
  <w15:commentEx w15:paraId="7C4485B9" w15:done="0"/>
  <w15:commentEx w15:paraId="58D852BB" w15:paraIdParent="7C4485B9" w15:done="0"/>
  <w15:commentEx w15:paraId="352A75BB" w15:done="0"/>
  <w15:commentEx w15:paraId="5E717F50" w15:paraIdParent="352A75BB" w15:done="0"/>
  <w15:commentEx w15:paraId="498700E4" w15:done="0"/>
  <w15:commentEx w15:paraId="4C75EF66" w15:done="0"/>
  <w15:commentEx w15:paraId="4F9E97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76DA" w16cex:dateUtc="2020-06-17T04:02:00Z"/>
  <w16cex:commentExtensible w16cex:durableId="22B295A2" w16cex:dateUtc="2020-07-10T00:22:00Z"/>
  <w16cex:commentExtensible w16cex:durableId="22944B56" w16cex:dateUtc="2020-06-17T00:57:00Z"/>
  <w16cex:commentExtensible w16cex:durableId="22B29D2A" w16cex:dateUtc="2020-07-10T00:54:00Z"/>
  <w16cex:commentExtensible w16cex:durableId="2294483B" w16cex:dateUtc="2020-06-17T00:43:00Z"/>
  <w16cex:commentExtensible w16cex:durableId="22B2A880" w16cex:dateUtc="2020-07-10T01:42:00Z"/>
  <w16cex:commentExtensible w16cex:durableId="2294467D" w16cex:dateUtc="2020-06-17T00:36:00Z"/>
  <w16cex:commentExtensible w16cex:durableId="22944145" w16cex:dateUtc="2020-06-17T00:14:00Z"/>
  <w16cex:commentExtensible w16cex:durableId="22B2FD6A" w16cex:dateUtc="2020-07-10T07:44:00Z"/>
  <w16cex:commentExtensible w16cex:durableId="22B2A1DB" w16cex:dateUtc="2020-07-10T01:14:00Z"/>
  <w16cex:commentExtensible w16cex:durableId="2294459C" w16cex:dateUtc="2020-06-17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2B7B7" w16cid:durableId="229439A3"/>
  <w16cid:commentId w16cid:paraId="0CA67288" w16cid:durableId="229439A4"/>
  <w16cid:commentId w16cid:paraId="5D4704FB" w16cid:durableId="229476DA"/>
  <w16cid:commentId w16cid:paraId="250C520E" w16cid:durableId="22B295A2"/>
  <w16cid:commentId w16cid:paraId="2511DE84" w16cid:durableId="229439A5"/>
  <w16cid:commentId w16cid:paraId="3C54BAEC" w16cid:durableId="22944B56"/>
  <w16cid:commentId w16cid:paraId="23C63CD7" w16cid:durableId="22B29D2A"/>
  <w16cid:commentId w16cid:paraId="3BBD41A9" w16cid:durableId="229439A6"/>
  <w16cid:commentId w16cid:paraId="3356E8F6" w16cid:durableId="229439A7"/>
  <w16cid:commentId w16cid:paraId="799C8A81" w16cid:durableId="2294483B"/>
  <w16cid:commentId w16cid:paraId="7EE4D848" w16cid:durableId="22B2A880"/>
  <w16cid:commentId w16cid:paraId="7C4485B9" w16cid:durableId="229439A8"/>
  <w16cid:commentId w16cid:paraId="58D852BB" w16cid:durableId="2294467D"/>
  <w16cid:commentId w16cid:paraId="352A75BB" w16cid:durableId="229439A9"/>
  <w16cid:commentId w16cid:paraId="5E717F50" w16cid:durableId="22944145"/>
  <w16cid:commentId w16cid:paraId="498700E4" w16cid:durableId="22B2FD6A"/>
  <w16cid:commentId w16cid:paraId="4C75EF66" w16cid:durableId="22B2A1DB"/>
  <w16cid:commentId w16cid:paraId="4F9E9744" w16cid:durableId="229445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9AACC" w14:textId="77777777" w:rsidR="005D299D" w:rsidRDefault="005D299D" w:rsidP="00920B3A">
      <w:pPr>
        <w:spacing w:after="0" w:line="240" w:lineRule="auto"/>
      </w:pPr>
      <w:r>
        <w:separator/>
      </w:r>
    </w:p>
  </w:endnote>
  <w:endnote w:type="continuationSeparator" w:id="0">
    <w:p w14:paraId="6907DD5F" w14:textId="77777777" w:rsidR="005D299D" w:rsidRDefault="005D299D" w:rsidP="0092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362491"/>
      <w:docPartObj>
        <w:docPartGallery w:val="Page Numbers (Bottom of Page)"/>
        <w:docPartUnique/>
      </w:docPartObj>
    </w:sdtPr>
    <w:sdtEndPr>
      <w:rPr>
        <w:noProof/>
      </w:rPr>
    </w:sdtEndPr>
    <w:sdtContent>
      <w:p w14:paraId="6496F641" w14:textId="25188D1F" w:rsidR="0087050A" w:rsidRDefault="0087050A">
        <w:pPr>
          <w:pStyle w:val="Footer"/>
          <w:jc w:val="right"/>
        </w:pPr>
        <w:r>
          <w:fldChar w:fldCharType="begin"/>
        </w:r>
        <w:r>
          <w:instrText xml:space="preserve"> PAGE   \* MERGEFORMAT </w:instrText>
        </w:r>
        <w:r>
          <w:fldChar w:fldCharType="separate"/>
        </w:r>
        <w:r w:rsidR="007054AC">
          <w:rPr>
            <w:noProof/>
          </w:rPr>
          <w:t>1</w:t>
        </w:r>
        <w:r>
          <w:rPr>
            <w:noProof/>
          </w:rPr>
          <w:fldChar w:fldCharType="end"/>
        </w:r>
      </w:p>
    </w:sdtContent>
  </w:sdt>
  <w:p w14:paraId="201CBF07" w14:textId="77777777" w:rsidR="0087050A" w:rsidRDefault="00870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69881" w14:textId="77777777" w:rsidR="005D299D" w:rsidRDefault="005D299D" w:rsidP="00920B3A">
      <w:pPr>
        <w:spacing w:after="0" w:line="240" w:lineRule="auto"/>
      </w:pPr>
      <w:r>
        <w:separator/>
      </w:r>
    </w:p>
  </w:footnote>
  <w:footnote w:type="continuationSeparator" w:id="0">
    <w:p w14:paraId="27C2CD92" w14:textId="77777777" w:rsidR="005D299D" w:rsidRDefault="005D299D" w:rsidP="00920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2"/>
    <w:multiLevelType w:val="singleLevel"/>
    <w:tmpl w:val="00000006"/>
    <w:lvl w:ilvl="0">
      <w:start w:val="1"/>
      <w:numFmt w:val="decimal"/>
      <w:lvlText w:val="%1."/>
      <w:lvlJc w:val="left"/>
      <w:pPr>
        <w:ind w:left="720" w:hanging="360"/>
      </w:pPr>
    </w:lvl>
  </w:abstractNum>
  <w:abstractNum w:abstractNumId="1">
    <w:nsid w:val="12C40F99"/>
    <w:multiLevelType w:val="hybridMultilevel"/>
    <w:tmpl w:val="7ADA7A6C"/>
    <w:lvl w:ilvl="0" w:tplc="33360D38">
      <w:start w:val="1"/>
      <w:numFmt w:val="decimal"/>
      <w:lvlText w:val="%1."/>
      <w:lvlJc w:val="left"/>
      <w:pPr>
        <w:ind w:left="795" w:hanging="43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D17AB"/>
    <w:multiLevelType w:val="hybridMultilevel"/>
    <w:tmpl w:val="C1B24474"/>
    <w:lvl w:ilvl="0" w:tplc="A32E875E">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273E32C9"/>
    <w:multiLevelType w:val="multilevel"/>
    <w:tmpl w:val="C68EC0DC"/>
    <w:lvl w:ilvl="0">
      <w:start w:val="1"/>
      <w:numFmt w:val="decimal"/>
      <w:lvlText w:val="%1."/>
      <w:lvlJc w:val="left"/>
      <w:pPr>
        <w:tabs>
          <w:tab w:val="num" w:pos="360"/>
        </w:tabs>
        <w:ind w:left="360" w:hanging="360"/>
      </w:pPr>
      <w:rPr>
        <w:b w:val="0"/>
        <w:bCs w:val="0"/>
        <w:i w:val="0"/>
      </w:r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4">
    <w:nsid w:val="2D5A110F"/>
    <w:multiLevelType w:val="hybridMultilevel"/>
    <w:tmpl w:val="9166797C"/>
    <w:lvl w:ilvl="0" w:tplc="33360D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1378D"/>
    <w:multiLevelType w:val="hybridMultilevel"/>
    <w:tmpl w:val="C3B8E518"/>
    <w:lvl w:ilvl="0" w:tplc="FFFFFFFF">
      <w:start w:val="1"/>
      <w:numFmt w:val="decimal"/>
      <w:lvlText w:val="%1."/>
      <w:lvlJc w:val="left"/>
      <w:pPr>
        <w:tabs>
          <w:tab w:val="num" w:pos="2880"/>
        </w:tabs>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20D80"/>
    <w:multiLevelType w:val="hybridMultilevel"/>
    <w:tmpl w:val="77B01A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25F1F"/>
    <w:multiLevelType w:val="hybridMultilevel"/>
    <w:tmpl w:val="E06AD148"/>
    <w:lvl w:ilvl="0" w:tplc="242039BC">
      <w:start w:val="1"/>
      <w:numFmt w:val="decimal"/>
      <w:lvlText w:val="%1."/>
      <w:lvlJc w:val="left"/>
      <w:pPr>
        <w:tabs>
          <w:tab w:val="num" w:pos="720"/>
        </w:tabs>
        <w:ind w:left="720" w:hanging="360"/>
      </w:pPr>
    </w:lvl>
    <w:lvl w:ilvl="1" w:tplc="2A7AD910">
      <w:start w:val="1"/>
      <w:numFmt w:val="lowerLetter"/>
      <w:lvlText w:val="%2."/>
      <w:lvlJc w:val="left"/>
      <w:pPr>
        <w:tabs>
          <w:tab w:val="num" w:pos="1440"/>
        </w:tabs>
        <w:ind w:left="1440" w:hanging="360"/>
      </w:pPr>
    </w:lvl>
    <w:lvl w:ilvl="2" w:tplc="C1B00042">
      <w:start w:val="1"/>
      <w:numFmt w:val="lowerRoman"/>
      <w:lvlText w:val="%3."/>
      <w:lvlJc w:val="right"/>
      <w:pPr>
        <w:tabs>
          <w:tab w:val="num" w:pos="2160"/>
        </w:tabs>
        <w:ind w:left="2160" w:hanging="180"/>
      </w:pPr>
    </w:lvl>
    <w:lvl w:ilvl="3" w:tplc="3B825020">
      <w:start w:val="1"/>
      <w:numFmt w:val="decimal"/>
      <w:lvlText w:val="%4."/>
      <w:lvlJc w:val="left"/>
      <w:pPr>
        <w:tabs>
          <w:tab w:val="num" w:pos="2880"/>
        </w:tabs>
        <w:ind w:left="2880" w:hanging="360"/>
      </w:pPr>
    </w:lvl>
    <w:lvl w:ilvl="4" w:tplc="684E14A0">
      <w:start w:val="1"/>
      <w:numFmt w:val="lowerLetter"/>
      <w:lvlText w:val="%5."/>
      <w:lvlJc w:val="left"/>
      <w:pPr>
        <w:tabs>
          <w:tab w:val="num" w:pos="3600"/>
        </w:tabs>
        <w:ind w:left="3600" w:hanging="360"/>
      </w:pPr>
    </w:lvl>
    <w:lvl w:ilvl="5" w:tplc="AA9CC1EC">
      <w:start w:val="1"/>
      <w:numFmt w:val="lowerRoman"/>
      <w:lvlText w:val="%6."/>
      <w:lvlJc w:val="right"/>
      <w:pPr>
        <w:tabs>
          <w:tab w:val="num" w:pos="4320"/>
        </w:tabs>
        <w:ind w:left="4320" w:hanging="180"/>
      </w:pPr>
    </w:lvl>
    <w:lvl w:ilvl="6" w:tplc="0E5C1C46">
      <w:start w:val="1"/>
      <w:numFmt w:val="decimal"/>
      <w:lvlText w:val="%7."/>
      <w:lvlJc w:val="left"/>
      <w:pPr>
        <w:tabs>
          <w:tab w:val="num" w:pos="5040"/>
        </w:tabs>
        <w:ind w:left="5040" w:hanging="360"/>
      </w:pPr>
    </w:lvl>
    <w:lvl w:ilvl="7" w:tplc="281C012A">
      <w:start w:val="1"/>
      <w:numFmt w:val="lowerLetter"/>
      <w:lvlText w:val="%8."/>
      <w:lvlJc w:val="left"/>
      <w:pPr>
        <w:tabs>
          <w:tab w:val="num" w:pos="5760"/>
        </w:tabs>
        <w:ind w:left="5760" w:hanging="360"/>
      </w:pPr>
    </w:lvl>
    <w:lvl w:ilvl="8" w:tplc="2070DA32">
      <w:start w:val="1"/>
      <w:numFmt w:val="lowerRoman"/>
      <w:lvlText w:val="%9."/>
      <w:lvlJc w:val="right"/>
      <w:pPr>
        <w:tabs>
          <w:tab w:val="num" w:pos="6480"/>
        </w:tabs>
        <w:ind w:left="6480" w:hanging="180"/>
      </w:pPr>
    </w:lvl>
  </w:abstractNum>
  <w:abstractNum w:abstractNumId="8">
    <w:nsid w:val="4143725A"/>
    <w:multiLevelType w:val="hybridMultilevel"/>
    <w:tmpl w:val="9190B296"/>
    <w:lvl w:ilvl="0" w:tplc="858A9122">
      <w:start w:val="1"/>
      <w:numFmt w:val="decimal"/>
      <w:lvlText w:val="%1."/>
      <w:lvlJc w:val="left"/>
      <w:pPr>
        <w:ind w:left="4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72697"/>
    <w:multiLevelType w:val="hybridMultilevel"/>
    <w:tmpl w:val="5C6293B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nsid w:val="44C8771D"/>
    <w:multiLevelType w:val="hybridMultilevel"/>
    <w:tmpl w:val="EAA8EB7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51014716"/>
    <w:multiLevelType w:val="hybridMultilevel"/>
    <w:tmpl w:val="BC72D02E"/>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12">
    <w:nsid w:val="55EE5677"/>
    <w:multiLevelType w:val="hybridMultilevel"/>
    <w:tmpl w:val="95F8F47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nsid w:val="5D7B7EB5"/>
    <w:multiLevelType w:val="hybridMultilevel"/>
    <w:tmpl w:val="CB2C12D2"/>
    <w:lvl w:ilvl="0" w:tplc="C8C47F7A">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13BA9"/>
    <w:multiLevelType w:val="hybridMultilevel"/>
    <w:tmpl w:val="F2F64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D61ACA"/>
    <w:multiLevelType w:val="multilevel"/>
    <w:tmpl w:val="C68EC0DC"/>
    <w:lvl w:ilvl="0">
      <w:start w:val="1"/>
      <w:numFmt w:val="decimal"/>
      <w:lvlText w:val="%1."/>
      <w:lvlJc w:val="left"/>
      <w:pPr>
        <w:tabs>
          <w:tab w:val="num" w:pos="360"/>
        </w:tabs>
        <w:ind w:left="360" w:hanging="360"/>
      </w:pPr>
      <w:rPr>
        <w:b w:val="0"/>
        <w:bCs w:val="0"/>
        <w:i w:val="0"/>
      </w:r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16">
    <w:nsid w:val="6B0C7E82"/>
    <w:multiLevelType w:val="hybridMultilevel"/>
    <w:tmpl w:val="1324C99E"/>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nsid w:val="6D174733"/>
    <w:multiLevelType w:val="hybridMultilevel"/>
    <w:tmpl w:val="755484C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8">
    <w:nsid w:val="7249371A"/>
    <w:multiLevelType w:val="hybridMultilevel"/>
    <w:tmpl w:val="36A844EA"/>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nsid w:val="759A6359"/>
    <w:multiLevelType w:val="hybridMultilevel"/>
    <w:tmpl w:val="30A46B5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nsid w:val="774025A6"/>
    <w:multiLevelType w:val="hybridMultilevel"/>
    <w:tmpl w:val="7ADA7A6C"/>
    <w:lvl w:ilvl="0" w:tplc="33360D38">
      <w:start w:val="1"/>
      <w:numFmt w:val="decimal"/>
      <w:lvlText w:val="%1."/>
      <w:lvlJc w:val="left"/>
      <w:pPr>
        <w:ind w:left="795" w:hanging="43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15"/>
  </w:num>
  <w:num w:numId="5">
    <w:abstractNumId w:val="9"/>
  </w:num>
  <w:num w:numId="6">
    <w:abstractNumId w:val="7"/>
  </w:num>
  <w:num w:numId="7">
    <w:abstractNumId w:val="2"/>
  </w:num>
  <w:num w:numId="8">
    <w:abstractNumId w:val="12"/>
  </w:num>
  <w:num w:numId="9">
    <w:abstractNumId w:val="18"/>
  </w:num>
  <w:num w:numId="10">
    <w:abstractNumId w:val="16"/>
  </w:num>
  <w:num w:numId="11">
    <w:abstractNumId w:val="17"/>
  </w:num>
  <w:num w:numId="12">
    <w:abstractNumId w:val="19"/>
  </w:num>
  <w:num w:numId="13">
    <w:abstractNumId w:val="10"/>
  </w:num>
  <w:num w:numId="14">
    <w:abstractNumId w:val="11"/>
  </w:num>
  <w:num w:numId="15">
    <w:abstractNumId w:val="14"/>
  </w:num>
  <w:num w:numId="16">
    <w:abstractNumId w:val="5"/>
  </w:num>
  <w:num w:numId="17">
    <w:abstractNumId w:val="1"/>
  </w:num>
  <w:num w:numId="18">
    <w:abstractNumId w:val="3"/>
  </w:num>
  <w:num w:numId="19">
    <w:abstractNumId w:val="20"/>
  </w:num>
  <w:num w:numId="20">
    <w:abstractNumId w:val="0"/>
  </w:num>
  <w:num w:numId="21">
    <w:abstractNumId w:val="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ia DB">
    <w15:presenceInfo w15:providerId="Windows Live" w15:userId="5e5922e11af0fd95"/>
  </w15:person>
  <w15:person w15:author="YUDHA ADRI BASKARA">
    <w15:presenceInfo w15:providerId="AD" w15:userId="S-1-5-21-1832562574-2325383025-3434156561-21236"/>
  </w15:person>
  <w15:person w15:author="SURYA PURNAMA">
    <w15:presenceInfo w15:providerId="AD" w15:userId="S-1-5-21-1832562574-2325383025-3434156561-38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56"/>
    <w:rsid w:val="00002A11"/>
    <w:rsid w:val="000104D9"/>
    <w:rsid w:val="0001069F"/>
    <w:rsid w:val="000124F0"/>
    <w:rsid w:val="0002129A"/>
    <w:rsid w:val="000216E2"/>
    <w:rsid w:val="000247CD"/>
    <w:rsid w:val="00054D7B"/>
    <w:rsid w:val="000617F3"/>
    <w:rsid w:val="00061D06"/>
    <w:rsid w:val="00061F6A"/>
    <w:rsid w:val="00062ED8"/>
    <w:rsid w:val="00064AEA"/>
    <w:rsid w:val="0007232B"/>
    <w:rsid w:val="00072777"/>
    <w:rsid w:val="00073573"/>
    <w:rsid w:val="000764F2"/>
    <w:rsid w:val="00086CA4"/>
    <w:rsid w:val="000A026A"/>
    <w:rsid w:val="000A05B0"/>
    <w:rsid w:val="000A2588"/>
    <w:rsid w:val="000A3A8F"/>
    <w:rsid w:val="000C32B4"/>
    <w:rsid w:val="000C43C3"/>
    <w:rsid w:val="000D1FE3"/>
    <w:rsid w:val="000D362F"/>
    <w:rsid w:val="000D5CEE"/>
    <w:rsid w:val="000E4DBA"/>
    <w:rsid w:val="000F63AF"/>
    <w:rsid w:val="001007D0"/>
    <w:rsid w:val="00110356"/>
    <w:rsid w:val="00113EE3"/>
    <w:rsid w:val="0011623E"/>
    <w:rsid w:val="00120653"/>
    <w:rsid w:val="00121B98"/>
    <w:rsid w:val="00123E09"/>
    <w:rsid w:val="00125B73"/>
    <w:rsid w:val="00131B67"/>
    <w:rsid w:val="00133325"/>
    <w:rsid w:val="0014119E"/>
    <w:rsid w:val="00147A54"/>
    <w:rsid w:val="00154B3F"/>
    <w:rsid w:val="0015676F"/>
    <w:rsid w:val="00157EA0"/>
    <w:rsid w:val="00164A5F"/>
    <w:rsid w:val="00172B31"/>
    <w:rsid w:val="00180CD1"/>
    <w:rsid w:val="00183433"/>
    <w:rsid w:val="00187AE1"/>
    <w:rsid w:val="001931F3"/>
    <w:rsid w:val="00196662"/>
    <w:rsid w:val="0019675C"/>
    <w:rsid w:val="001B4CE1"/>
    <w:rsid w:val="001B4DA3"/>
    <w:rsid w:val="001C1227"/>
    <w:rsid w:val="001C3B19"/>
    <w:rsid w:val="001C3E08"/>
    <w:rsid w:val="001C59B0"/>
    <w:rsid w:val="001C6278"/>
    <w:rsid w:val="001D3CAB"/>
    <w:rsid w:val="001D56DB"/>
    <w:rsid w:val="001D5DF3"/>
    <w:rsid w:val="001E00C2"/>
    <w:rsid w:val="001E3142"/>
    <w:rsid w:val="001E509A"/>
    <w:rsid w:val="001E5F69"/>
    <w:rsid w:val="001F302E"/>
    <w:rsid w:val="00201108"/>
    <w:rsid w:val="00212EFA"/>
    <w:rsid w:val="00213CDF"/>
    <w:rsid w:val="00217CAE"/>
    <w:rsid w:val="002268E9"/>
    <w:rsid w:val="00234FD7"/>
    <w:rsid w:val="00235A83"/>
    <w:rsid w:val="0023718C"/>
    <w:rsid w:val="00247433"/>
    <w:rsid w:val="0025037D"/>
    <w:rsid w:val="00250A79"/>
    <w:rsid w:val="00260D78"/>
    <w:rsid w:val="00263C5E"/>
    <w:rsid w:val="00266050"/>
    <w:rsid w:val="0026722E"/>
    <w:rsid w:val="002701DF"/>
    <w:rsid w:val="00274599"/>
    <w:rsid w:val="00275B7C"/>
    <w:rsid w:val="002765A3"/>
    <w:rsid w:val="00281CDB"/>
    <w:rsid w:val="00285D91"/>
    <w:rsid w:val="0029230D"/>
    <w:rsid w:val="002948D3"/>
    <w:rsid w:val="00296263"/>
    <w:rsid w:val="002A3A93"/>
    <w:rsid w:val="002A3AB1"/>
    <w:rsid w:val="002A4D2A"/>
    <w:rsid w:val="002B1D5A"/>
    <w:rsid w:val="002C4520"/>
    <w:rsid w:val="002C46F5"/>
    <w:rsid w:val="002C778E"/>
    <w:rsid w:val="002D57A8"/>
    <w:rsid w:val="002D5BC8"/>
    <w:rsid w:val="002E654A"/>
    <w:rsid w:val="002F122D"/>
    <w:rsid w:val="002F2E19"/>
    <w:rsid w:val="002F4733"/>
    <w:rsid w:val="003069CD"/>
    <w:rsid w:val="003131CA"/>
    <w:rsid w:val="00313FF2"/>
    <w:rsid w:val="003169B7"/>
    <w:rsid w:val="003222AF"/>
    <w:rsid w:val="00324F4F"/>
    <w:rsid w:val="00332327"/>
    <w:rsid w:val="00332334"/>
    <w:rsid w:val="00332CC2"/>
    <w:rsid w:val="0033775C"/>
    <w:rsid w:val="0034142B"/>
    <w:rsid w:val="0035081C"/>
    <w:rsid w:val="003550C1"/>
    <w:rsid w:val="003625BF"/>
    <w:rsid w:val="0036464B"/>
    <w:rsid w:val="00370EFA"/>
    <w:rsid w:val="0037343B"/>
    <w:rsid w:val="003958FE"/>
    <w:rsid w:val="003966AB"/>
    <w:rsid w:val="003976E0"/>
    <w:rsid w:val="003A3F37"/>
    <w:rsid w:val="003B42EA"/>
    <w:rsid w:val="003B579F"/>
    <w:rsid w:val="003B6A14"/>
    <w:rsid w:val="003C474F"/>
    <w:rsid w:val="003C7DBA"/>
    <w:rsid w:val="003D1248"/>
    <w:rsid w:val="003D3E91"/>
    <w:rsid w:val="003D5FE5"/>
    <w:rsid w:val="003E4166"/>
    <w:rsid w:val="003E54FD"/>
    <w:rsid w:val="003F24F7"/>
    <w:rsid w:val="003F53A6"/>
    <w:rsid w:val="003F7259"/>
    <w:rsid w:val="004001FA"/>
    <w:rsid w:val="00406647"/>
    <w:rsid w:val="004067DB"/>
    <w:rsid w:val="00412A1D"/>
    <w:rsid w:val="00416655"/>
    <w:rsid w:val="00416F75"/>
    <w:rsid w:val="0042369A"/>
    <w:rsid w:val="00423F9E"/>
    <w:rsid w:val="00426382"/>
    <w:rsid w:val="00427365"/>
    <w:rsid w:val="00427832"/>
    <w:rsid w:val="00434423"/>
    <w:rsid w:val="00444E39"/>
    <w:rsid w:val="00445D3F"/>
    <w:rsid w:val="00451D47"/>
    <w:rsid w:val="0045243E"/>
    <w:rsid w:val="004559CB"/>
    <w:rsid w:val="004576BC"/>
    <w:rsid w:val="00461E66"/>
    <w:rsid w:val="004654F1"/>
    <w:rsid w:val="004727D6"/>
    <w:rsid w:val="004731C4"/>
    <w:rsid w:val="00475606"/>
    <w:rsid w:val="00480CF9"/>
    <w:rsid w:val="0048561B"/>
    <w:rsid w:val="004A2407"/>
    <w:rsid w:val="004A3CCA"/>
    <w:rsid w:val="004A478E"/>
    <w:rsid w:val="004B6BA1"/>
    <w:rsid w:val="004C234E"/>
    <w:rsid w:val="004C4D58"/>
    <w:rsid w:val="004D4AB2"/>
    <w:rsid w:val="004D6441"/>
    <w:rsid w:val="004E479C"/>
    <w:rsid w:val="004E675E"/>
    <w:rsid w:val="004F4984"/>
    <w:rsid w:val="004F5102"/>
    <w:rsid w:val="004F7AC0"/>
    <w:rsid w:val="00503928"/>
    <w:rsid w:val="005118A2"/>
    <w:rsid w:val="00512683"/>
    <w:rsid w:val="00515B59"/>
    <w:rsid w:val="0052352B"/>
    <w:rsid w:val="00525323"/>
    <w:rsid w:val="005410C0"/>
    <w:rsid w:val="00542233"/>
    <w:rsid w:val="00546031"/>
    <w:rsid w:val="0055744E"/>
    <w:rsid w:val="005610E7"/>
    <w:rsid w:val="005667C2"/>
    <w:rsid w:val="00580137"/>
    <w:rsid w:val="0058174A"/>
    <w:rsid w:val="005831ED"/>
    <w:rsid w:val="00591C2F"/>
    <w:rsid w:val="005926A9"/>
    <w:rsid w:val="005945A4"/>
    <w:rsid w:val="005A38A1"/>
    <w:rsid w:val="005C7079"/>
    <w:rsid w:val="005D299D"/>
    <w:rsid w:val="005D643C"/>
    <w:rsid w:val="005E4E3A"/>
    <w:rsid w:val="005E728D"/>
    <w:rsid w:val="005F47BF"/>
    <w:rsid w:val="005F60C6"/>
    <w:rsid w:val="00604DDB"/>
    <w:rsid w:val="00606A28"/>
    <w:rsid w:val="00611431"/>
    <w:rsid w:val="0061336D"/>
    <w:rsid w:val="00613E68"/>
    <w:rsid w:val="006150BF"/>
    <w:rsid w:val="00617C34"/>
    <w:rsid w:val="00620DA4"/>
    <w:rsid w:val="00621549"/>
    <w:rsid w:val="0062300B"/>
    <w:rsid w:val="0062338B"/>
    <w:rsid w:val="00643B28"/>
    <w:rsid w:val="00646103"/>
    <w:rsid w:val="00650F15"/>
    <w:rsid w:val="00654C0F"/>
    <w:rsid w:val="006564C9"/>
    <w:rsid w:val="00663BFE"/>
    <w:rsid w:val="00667603"/>
    <w:rsid w:val="00671B99"/>
    <w:rsid w:val="00674D08"/>
    <w:rsid w:val="00675E61"/>
    <w:rsid w:val="00682FB3"/>
    <w:rsid w:val="00684C74"/>
    <w:rsid w:val="00685445"/>
    <w:rsid w:val="00686C07"/>
    <w:rsid w:val="00692718"/>
    <w:rsid w:val="00693E2F"/>
    <w:rsid w:val="006A5A3A"/>
    <w:rsid w:val="006A768E"/>
    <w:rsid w:val="006B0A08"/>
    <w:rsid w:val="006C0E91"/>
    <w:rsid w:val="006C1A7B"/>
    <w:rsid w:val="006C1E2F"/>
    <w:rsid w:val="006C3AF4"/>
    <w:rsid w:val="006D7D60"/>
    <w:rsid w:val="006E1DC1"/>
    <w:rsid w:val="006E289E"/>
    <w:rsid w:val="006E4AE0"/>
    <w:rsid w:val="006E681F"/>
    <w:rsid w:val="006F15A1"/>
    <w:rsid w:val="006F2D37"/>
    <w:rsid w:val="006F3158"/>
    <w:rsid w:val="006F3B90"/>
    <w:rsid w:val="006F4B7A"/>
    <w:rsid w:val="0070064A"/>
    <w:rsid w:val="007054AC"/>
    <w:rsid w:val="00710547"/>
    <w:rsid w:val="00717FE4"/>
    <w:rsid w:val="00724FC4"/>
    <w:rsid w:val="00727A81"/>
    <w:rsid w:val="00736EA0"/>
    <w:rsid w:val="007376D1"/>
    <w:rsid w:val="00743422"/>
    <w:rsid w:val="00744963"/>
    <w:rsid w:val="007478F0"/>
    <w:rsid w:val="00751C6B"/>
    <w:rsid w:val="00752071"/>
    <w:rsid w:val="00761058"/>
    <w:rsid w:val="00762283"/>
    <w:rsid w:val="00774E6F"/>
    <w:rsid w:val="00776A53"/>
    <w:rsid w:val="007818F2"/>
    <w:rsid w:val="007827E9"/>
    <w:rsid w:val="007A4D47"/>
    <w:rsid w:val="007A5EFE"/>
    <w:rsid w:val="007A6979"/>
    <w:rsid w:val="007B0BFB"/>
    <w:rsid w:val="007B1214"/>
    <w:rsid w:val="007C2DCB"/>
    <w:rsid w:val="007C45B2"/>
    <w:rsid w:val="007C5957"/>
    <w:rsid w:val="007D5CAA"/>
    <w:rsid w:val="007D7EE9"/>
    <w:rsid w:val="007E6C78"/>
    <w:rsid w:val="00801D7E"/>
    <w:rsid w:val="00803EFD"/>
    <w:rsid w:val="00804715"/>
    <w:rsid w:val="008108EF"/>
    <w:rsid w:val="00812094"/>
    <w:rsid w:val="008157B7"/>
    <w:rsid w:val="00816320"/>
    <w:rsid w:val="00817831"/>
    <w:rsid w:val="008322EF"/>
    <w:rsid w:val="00832529"/>
    <w:rsid w:val="008361C1"/>
    <w:rsid w:val="00841468"/>
    <w:rsid w:val="00844859"/>
    <w:rsid w:val="008510D3"/>
    <w:rsid w:val="00854FEB"/>
    <w:rsid w:val="008618CC"/>
    <w:rsid w:val="00863534"/>
    <w:rsid w:val="008701FB"/>
    <w:rsid w:val="0087050A"/>
    <w:rsid w:val="008744CE"/>
    <w:rsid w:val="00876FEA"/>
    <w:rsid w:val="00885C1A"/>
    <w:rsid w:val="00893BDD"/>
    <w:rsid w:val="00896E90"/>
    <w:rsid w:val="008A385E"/>
    <w:rsid w:val="008A4F90"/>
    <w:rsid w:val="008A6B55"/>
    <w:rsid w:val="008A7C39"/>
    <w:rsid w:val="008C6360"/>
    <w:rsid w:val="008C6B06"/>
    <w:rsid w:val="008D009D"/>
    <w:rsid w:val="008D2001"/>
    <w:rsid w:val="008D2051"/>
    <w:rsid w:val="008E0157"/>
    <w:rsid w:val="008E05A5"/>
    <w:rsid w:val="008E3DC8"/>
    <w:rsid w:val="008F2BF2"/>
    <w:rsid w:val="008F469D"/>
    <w:rsid w:val="008F48E2"/>
    <w:rsid w:val="008F73C7"/>
    <w:rsid w:val="00902964"/>
    <w:rsid w:val="00914BD9"/>
    <w:rsid w:val="00914DF5"/>
    <w:rsid w:val="00920B3A"/>
    <w:rsid w:val="00924AF8"/>
    <w:rsid w:val="00941574"/>
    <w:rsid w:val="009433E2"/>
    <w:rsid w:val="00944754"/>
    <w:rsid w:val="009448F5"/>
    <w:rsid w:val="0094643D"/>
    <w:rsid w:val="00952AE5"/>
    <w:rsid w:val="00956458"/>
    <w:rsid w:val="00957CD2"/>
    <w:rsid w:val="009604C6"/>
    <w:rsid w:val="009649D4"/>
    <w:rsid w:val="00967AA6"/>
    <w:rsid w:val="009701A5"/>
    <w:rsid w:val="00970CC7"/>
    <w:rsid w:val="009749FC"/>
    <w:rsid w:val="00975DD1"/>
    <w:rsid w:val="009860D8"/>
    <w:rsid w:val="00987DFD"/>
    <w:rsid w:val="009906F2"/>
    <w:rsid w:val="0099382A"/>
    <w:rsid w:val="009B199C"/>
    <w:rsid w:val="009B32B9"/>
    <w:rsid w:val="009B3380"/>
    <w:rsid w:val="009B6977"/>
    <w:rsid w:val="009B72AE"/>
    <w:rsid w:val="009C0BC8"/>
    <w:rsid w:val="009C28F9"/>
    <w:rsid w:val="009D0F30"/>
    <w:rsid w:val="009D53A4"/>
    <w:rsid w:val="009E09B4"/>
    <w:rsid w:val="009E76FB"/>
    <w:rsid w:val="009F0CA5"/>
    <w:rsid w:val="009F5358"/>
    <w:rsid w:val="009F648A"/>
    <w:rsid w:val="00A00FAD"/>
    <w:rsid w:val="00A07F02"/>
    <w:rsid w:val="00A16B6C"/>
    <w:rsid w:val="00A2034B"/>
    <w:rsid w:val="00A238CD"/>
    <w:rsid w:val="00A24D85"/>
    <w:rsid w:val="00A25A9D"/>
    <w:rsid w:val="00A25ADF"/>
    <w:rsid w:val="00A25FED"/>
    <w:rsid w:val="00A271C4"/>
    <w:rsid w:val="00A27D9D"/>
    <w:rsid w:val="00A318E2"/>
    <w:rsid w:val="00A413BE"/>
    <w:rsid w:val="00A432F3"/>
    <w:rsid w:val="00A43B43"/>
    <w:rsid w:val="00A47B57"/>
    <w:rsid w:val="00A50029"/>
    <w:rsid w:val="00A512D5"/>
    <w:rsid w:val="00A55358"/>
    <w:rsid w:val="00A636C0"/>
    <w:rsid w:val="00A645D3"/>
    <w:rsid w:val="00A71975"/>
    <w:rsid w:val="00A779CD"/>
    <w:rsid w:val="00A8352D"/>
    <w:rsid w:val="00A92AD1"/>
    <w:rsid w:val="00A935E9"/>
    <w:rsid w:val="00A948BB"/>
    <w:rsid w:val="00AA5983"/>
    <w:rsid w:val="00AB0437"/>
    <w:rsid w:val="00AB39C0"/>
    <w:rsid w:val="00AB5B6D"/>
    <w:rsid w:val="00AB635F"/>
    <w:rsid w:val="00AC4C16"/>
    <w:rsid w:val="00AC706B"/>
    <w:rsid w:val="00AD4ED9"/>
    <w:rsid w:val="00AE17E9"/>
    <w:rsid w:val="00AE2B07"/>
    <w:rsid w:val="00AE2BF7"/>
    <w:rsid w:val="00AF1C9E"/>
    <w:rsid w:val="00AF266D"/>
    <w:rsid w:val="00AF3DEF"/>
    <w:rsid w:val="00AF41D6"/>
    <w:rsid w:val="00B02231"/>
    <w:rsid w:val="00B17C3A"/>
    <w:rsid w:val="00B20210"/>
    <w:rsid w:val="00B20429"/>
    <w:rsid w:val="00B23D07"/>
    <w:rsid w:val="00B2795D"/>
    <w:rsid w:val="00B31D1E"/>
    <w:rsid w:val="00B3408B"/>
    <w:rsid w:val="00B42266"/>
    <w:rsid w:val="00B45B4E"/>
    <w:rsid w:val="00B46FD5"/>
    <w:rsid w:val="00B50238"/>
    <w:rsid w:val="00B53500"/>
    <w:rsid w:val="00B633E4"/>
    <w:rsid w:val="00B65E9F"/>
    <w:rsid w:val="00B76471"/>
    <w:rsid w:val="00B77501"/>
    <w:rsid w:val="00B82B83"/>
    <w:rsid w:val="00B86814"/>
    <w:rsid w:val="00B92861"/>
    <w:rsid w:val="00B9386A"/>
    <w:rsid w:val="00BA31F1"/>
    <w:rsid w:val="00BA72BD"/>
    <w:rsid w:val="00BA7450"/>
    <w:rsid w:val="00BB4448"/>
    <w:rsid w:val="00BB5572"/>
    <w:rsid w:val="00BB6256"/>
    <w:rsid w:val="00BC01DB"/>
    <w:rsid w:val="00BC131A"/>
    <w:rsid w:val="00BD1027"/>
    <w:rsid w:val="00BD1385"/>
    <w:rsid w:val="00BD2BF1"/>
    <w:rsid w:val="00BD3498"/>
    <w:rsid w:val="00BE0E46"/>
    <w:rsid w:val="00BE18F9"/>
    <w:rsid w:val="00BF1CE5"/>
    <w:rsid w:val="00BF3260"/>
    <w:rsid w:val="00BF4DA6"/>
    <w:rsid w:val="00C01FE1"/>
    <w:rsid w:val="00C0450B"/>
    <w:rsid w:val="00C064F5"/>
    <w:rsid w:val="00C17E46"/>
    <w:rsid w:val="00C17FC8"/>
    <w:rsid w:val="00C23384"/>
    <w:rsid w:val="00C3056F"/>
    <w:rsid w:val="00C34E05"/>
    <w:rsid w:val="00C55B6D"/>
    <w:rsid w:val="00C624D8"/>
    <w:rsid w:val="00C71672"/>
    <w:rsid w:val="00C74730"/>
    <w:rsid w:val="00C74C62"/>
    <w:rsid w:val="00C8287A"/>
    <w:rsid w:val="00C8374C"/>
    <w:rsid w:val="00C84129"/>
    <w:rsid w:val="00C918B3"/>
    <w:rsid w:val="00C94CA2"/>
    <w:rsid w:val="00CA3F71"/>
    <w:rsid w:val="00CB100F"/>
    <w:rsid w:val="00CB1CD0"/>
    <w:rsid w:val="00CD000E"/>
    <w:rsid w:val="00CD7DE2"/>
    <w:rsid w:val="00CE0115"/>
    <w:rsid w:val="00CE0211"/>
    <w:rsid w:val="00CE40B3"/>
    <w:rsid w:val="00CE6810"/>
    <w:rsid w:val="00CF53EA"/>
    <w:rsid w:val="00D002F4"/>
    <w:rsid w:val="00D01B78"/>
    <w:rsid w:val="00D169AC"/>
    <w:rsid w:val="00D2002E"/>
    <w:rsid w:val="00D26D21"/>
    <w:rsid w:val="00D330B2"/>
    <w:rsid w:val="00D368A7"/>
    <w:rsid w:val="00D405BA"/>
    <w:rsid w:val="00D55A6C"/>
    <w:rsid w:val="00D604BF"/>
    <w:rsid w:val="00D608A5"/>
    <w:rsid w:val="00D65886"/>
    <w:rsid w:val="00D7151A"/>
    <w:rsid w:val="00D77668"/>
    <w:rsid w:val="00D80416"/>
    <w:rsid w:val="00D83DDC"/>
    <w:rsid w:val="00D86CC5"/>
    <w:rsid w:val="00D921A7"/>
    <w:rsid w:val="00D94B91"/>
    <w:rsid w:val="00D9581E"/>
    <w:rsid w:val="00D976E1"/>
    <w:rsid w:val="00DA4BF8"/>
    <w:rsid w:val="00DA6716"/>
    <w:rsid w:val="00DB36CC"/>
    <w:rsid w:val="00DC52FE"/>
    <w:rsid w:val="00DC5D91"/>
    <w:rsid w:val="00DD1951"/>
    <w:rsid w:val="00DD1A7F"/>
    <w:rsid w:val="00DD3B47"/>
    <w:rsid w:val="00DF5563"/>
    <w:rsid w:val="00DF78C4"/>
    <w:rsid w:val="00E0009A"/>
    <w:rsid w:val="00E0753D"/>
    <w:rsid w:val="00E15829"/>
    <w:rsid w:val="00E24428"/>
    <w:rsid w:val="00E30076"/>
    <w:rsid w:val="00E348D3"/>
    <w:rsid w:val="00E37E3A"/>
    <w:rsid w:val="00E44D0D"/>
    <w:rsid w:val="00E454F2"/>
    <w:rsid w:val="00E45D2E"/>
    <w:rsid w:val="00E462D2"/>
    <w:rsid w:val="00E50EC4"/>
    <w:rsid w:val="00E5148F"/>
    <w:rsid w:val="00E52203"/>
    <w:rsid w:val="00E52374"/>
    <w:rsid w:val="00E52411"/>
    <w:rsid w:val="00E52EB9"/>
    <w:rsid w:val="00E71298"/>
    <w:rsid w:val="00E728CB"/>
    <w:rsid w:val="00E800B2"/>
    <w:rsid w:val="00E84424"/>
    <w:rsid w:val="00E93983"/>
    <w:rsid w:val="00EA2347"/>
    <w:rsid w:val="00EA32E0"/>
    <w:rsid w:val="00EA3FE0"/>
    <w:rsid w:val="00EA5565"/>
    <w:rsid w:val="00EA5892"/>
    <w:rsid w:val="00EA7B16"/>
    <w:rsid w:val="00EB2273"/>
    <w:rsid w:val="00EB3576"/>
    <w:rsid w:val="00EB48CE"/>
    <w:rsid w:val="00ED2E7E"/>
    <w:rsid w:val="00ED342F"/>
    <w:rsid w:val="00F01954"/>
    <w:rsid w:val="00F02B08"/>
    <w:rsid w:val="00F03DB6"/>
    <w:rsid w:val="00F053BC"/>
    <w:rsid w:val="00F055E3"/>
    <w:rsid w:val="00F10CB9"/>
    <w:rsid w:val="00F13EE8"/>
    <w:rsid w:val="00F24313"/>
    <w:rsid w:val="00F25784"/>
    <w:rsid w:val="00F25DF2"/>
    <w:rsid w:val="00F32345"/>
    <w:rsid w:val="00F330C3"/>
    <w:rsid w:val="00F36765"/>
    <w:rsid w:val="00F367FE"/>
    <w:rsid w:val="00F377F4"/>
    <w:rsid w:val="00F37EF0"/>
    <w:rsid w:val="00F45416"/>
    <w:rsid w:val="00F54858"/>
    <w:rsid w:val="00F57065"/>
    <w:rsid w:val="00F609B5"/>
    <w:rsid w:val="00F6628E"/>
    <w:rsid w:val="00F71AF0"/>
    <w:rsid w:val="00F93F6D"/>
    <w:rsid w:val="00FA23D4"/>
    <w:rsid w:val="00FC0B91"/>
    <w:rsid w:val="00FC29FC"/>
    <w:rsid w:val="00FC523C"/>
    <w:rsid w:val="00FC5DEC"/>
    <w:rsid w:val="00FC749C"/>
    <w:rsid w:val="00FD3DAE"/>
    <w:rsid w:val="00FE04F7"/>
    <w:rsid w:val="00FE454B"/>
    <w:rsid w:val="00FE59DA"/>
    <w:rsid w:val="00FE7998"/>
    <w:rsid w:val="00FF52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56"/>
    <w:pPr>
      <w:spacing w:after="200" w:line="276" w:lineRule="auto"/>
    </w:pPr>
    <w:rPr>
      <w:rFonts w:ascii="Calibri" w:eastAsia="Calibri" w:hAnsi="Calibri" w:cs="Times New Roman"/>
      <w:sz w:val="22"/>
      <w:szCs w:val="22"/>
      <w:lang w:val="en-US"/>
    </w:rPr>
  </w:style>
  <w:style w:type="paragraph" w:styleId="Heading3">
    <w:name w:val="heading 3"/>
    <w:basedOn w:val="Normal"/>
    <w:next w:val="Normal"/>
    <w:link w:val="Heading3Char"/>
    <w:uiPriority w:val="9"/>
    <w:unhideWhenUsed/>
    <w:qFormat/>
    <w:rsid w:val="00BB6256"/>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256"/>
    <w:rPr>
      <w:rFonts w:ascii="Cambria" w:eastAsia="Times New Roman" w:hAnsi="Cambria" w:cs="Times New Roman"/>
      <w:b/>
      <w:bCs/>
      <w:sz w:val="26"/>
      <w:szCs w:val="26"/>
      <w:lang w:val="x-none" w:eastAsia="x-none"/>
    </w:rPr>
  </w:style>
  <w:style w:type="paragraph" w:styleId="ListParagraph">
    <w:name w:val="List Paragraph"/>
    <w:basedOn w:val="Normal"/>
    <w:link w:val="ListParagraphChar"/>
    <w:qFormat/>
    <w:rsid w:val="00BB6256"/>
    <w:pPr>
      <w:ind w:left="720"/>
      <w:contextualSpacing/>
    </w:pPr>
    <w:rPr>
      <w:lang w:val="x-none" w:eastAsia="x-none"/>
    </w:rPr>
  </w:style>
  <w:style w:type="paragraph" w:styleId="BodyTextIndent2">
    <w:name w:val="Body Text Indent 2"/>
    <w:basedOn w:val="Normal"/>
    <w:link w:val="BodyTextIndent2Char"/>
    <w:rsid w:val="00BB6256"/>
    <w:pPr>
      <w:spacing w:after="0" w:line="360" w:lineRule="auto"/>
      <w:ind w:left="1260"/>
      <w:jc w:val="both"/>
    </w:pPr>
    <w:rPr>
      <w:rFonts w:ascii="Tahoma" w:eastAsia="Times New Roman" w:hAnsi="Tahoma"/>
      <w:szCs w:val="20"/>
      <w:lang w:val="x-none" w:eastAsia="x-none"/>
    </w:rPr>
  </w:style>
  <w:style w:type="character" w:customStyle="1" w:styleId="BodyTextIndent2Char">
    <w:name w:val="Body Text Indent 2 Char"/>
    <w:basedOn w:val="DefaultParagraphFont"/>
    <w:link w:val="BodyTextIndent2"/>
    <w:rsid w:val="00BB6256"/>
    <w:rPr>
      <w:rFonts w:ascii="Tahoma" w:eastAsia="Times New Roman" w:hAnsi="Tahoma" w:cs="Times New Roman"/>
      <w:sz w:val="22"/>
      <w:szCs w:val="20"/>
      <w:lang w:val="x-none" w:eastAsia="x-none"/>
    </w:rPr>
  </w:style>
  <w:style w:type="character" w:styleId="Hyperlink">
    <w:name w:val="Hyperlink"/>
    <w:uiPriority w:val="99"/>
    <w:unhideWhenUsed/>
    <w:rsid w:val="00BB6256"/>
    <w:rPr>
      <w:color w:val="0000FF"/>
      <w:u w:val="single"/>
    </w:rPr>
  </w:style>
  <w:style w:type="character" w:customStyle="1" w:styleId="ListParagraphChar">
    <w:name w:val="List Paragraph Char"/>
    <w:link w:val="ListParagraph"/>
    <w:uiPriority w:val="34"/>
    <w:locked/>
    <w:rsid w:val="00BB6256"/>
    <w:rPr>
      <w:rFonts w:ascii="Calibri" w:eastAsia="Calibri" w:hAnsi="Calibri" w:cs="Times New Roman"/>
      <w:sz w:val="22"/>
      <w:szCs w:val="22"/>
      <w:lang w:val="x-none" w:eastAsia="x-none"/>
    </w:rPr>
  </w:style>
  <w:style w:type="paragraph" w:styleId="BodyTextIndent3">
    <w:name w:val="Body Text Indent 3"/>
    <w:basedOn w:val="Normal"/>
    <w:link w:val="BodyTextIndent3Char"/>
    <w:uiPriority w:val="99"/>
    <w:semiHidden/>
    <w:unhideWhenUsed/>
    <w:rsid w:val="00BB6256"/>
    <w:pPr>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semiHidden/>
    <w:rsid w:val="00BB6256"/>
    <w:rPr>
      <w:rFonts w:ascii="Calibri" w:eastAsia="Calibri" w:hAnsi="Calibri" w:cs="Times New Roman"/>
      <w:sz w:val="16"/>
      <w:szCs w:val="16"/>
      <w:lang w:val="x-none" w:eastAsia="x-none"/>
    </w:rPr>
  </w:style>
  <w:style w:type="paragraph" w:styleId="BodyText">
    <w:name w:val="Body Text"/>
    <w:basedOn w:val="Normal"/>
    <w:link w:val="BodyTextChar"/>
    <w:uiPriority w:val="99"/>
    <w:unhideWhenUsed/>
    <w:rsid w:val="00BB6256"/>
    <w:pPr>
      <w:spacing w:after="120"/>
    </w:pPr>
    <w:rPr>
      <w:lang w:val="x-none" w:eastAsia="x-none"/>
    </w:rPr>
  </w:style>
  <w:style w:type="character" w:customStyle="1" w:styleId="BodyTextChar">
    <w:name w:val="Body Text Char"/>
    <w:basedOn w:val="DefaultParagraphFont"/>
    <w:link w:val="BodyText"/>
    <w:uiPriority w:val="99"/>
    <w:rsid w:val="00BB6256"/>
    <w:rPr>
      <w:rFonts w:ascii="Calibri" w:eastAsia="Calibri" w:hAnsi="Calibri" w:cs="Times New Roman"/>
      <w:sz w:val="22"/>
      <w:szCs w:val="22"/>
      <w:lang w:val="x-none" w:eastAsia="x-none"/>
    </w:rPr>
  </w:style>
  <w:style w:type="paragraph" w:styleId="Header">
    <w:name w:val="header"/>
    <w:basedOn w:val="Normal"/>
    <w:link w:val="HeaderChar"/>
    <w:uiPriority w:val="99"/>
    <w:unhideWhenUsed/>
    <w:rsid w:val="00BB625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BB6256"/>
    <w:rPr>
      <w:rFonts w:ascii="Calibri" w:eastAsia="Calibri" w:hAnsi="Calibri" w:cs="Times New Roman"/>
      <w:sz w:val="22"/>
      <w:szCs w:val="22"/>
      <w:lang w:val="x-none" w:eastAsia="x-none"/>
    </w:rPr>
  </w:style>
  <w:style w:type="paragraph" w:customStyle="1" w:styleId="msonormal0">
    <w:name w:val="msonormal"/>
    <w:basedOn w:val="Normal"/>
    <w:rsid w:val="002268E9"/>
    <w:pPr>
      <w:spacing w:before="100" w:beforeAutospacing="1" w:after="100" w:afterAutospacing="1" w:line="240" w:lineRule="auto"/>
    </w:pPr>
    <w:rPr>
      <w:rFonts w:ascii="Times New Roman" w:eastAsia="Times New Roman" w:hAnsi="Times New Roman"/>
      <w:sz w:val="24"/>
      <w:szCs w:val="24"/>
      <w:lang w:val="en-ID"/>
    </w:rPr>
  </w:style>
  <w:style w:type="paragraph" w:styleId="NormalWeb">
    <w:name w:val="Normal (Web)"/>
    <w:basedOn w:val="Normal"/>
    <w:uiPriority w:val="99"/>
    <w:unhideWhenUsed/>
    <w:rsid w:val="002268E9"/>
    <w:pPr>
      <w:spacing w:before="100" w:beforeAutospacing="1" w:after="100" w:afterAutospacing="1" w:line="240" w:lineRule="auto"/>
    </w:pPr>
    <w:rPr>
      <w:rFonts w:ascii="Times New Roman" w:eastAsia="Times New Roman" w:hAnsi="Times New Roman"/>
      <w:sz w:val="24"/>
      <w:szCs w:val="24"/>
      <w:lang w:val="en-ID"/>
    </w:rPr>
  </w:style>
  <w:style w:type="character" w:customStyle="1" w:styleId="apple-converted-space">
    <w:name w:val="apple-converted-space"/>
    <w:basedOn w:val="DefaultParagraphFont"/>
    <w:rsid w:val="002268E9"/>
  </w:style>
  <w:style w:type="character" w:styleId="FollowedHyperlink">
    <w:name w:val="FollowedHyperlink"/>
    <w:basedOn w:val="DefaultParagraphFont"/>
    <w:uiPriority w:val="99"/>
    <w:semiHidden/>
    <w:unhideWhenUsed/>
    <w:rsid w:val="002268E9"/>
    <w:rPr>
      <w:color w:val="800080"/>
      <w:u w:val="single"/>
    </w:rPr>
  </w:style>
  <w:style w:type="paragraph" w:styleId="BalloonText">
    <w:name w:val="Balloon Text"/>
    <w:basedOn w:val="Normal"/>
    <w:link w:val="BalloonTextChar"/>
    <w:uiPriority w:val="99"/>
    <w:semiHidden/>
    <w:unhideWhenUsed/>
    <w:rsid w:val="007A4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D47"/>
    <w:rPr>
      <w:rFonts w:ascii="Segoe UI" w:eastAsia="Calibri" w:hAnsi="Segoe UI" w:cs="Segoe UI"/>
      <w:sz w:val="18"/>
      <w:szCs w:val="18"/>
      <w:lang w:val="en-US"/>
    </w:rPr>
  </w:style>
  <w:style w:type="character" w:styleId="CommentReference">
    <w:name w:val="annotation reference"/>
    <w:basedOn w:val="DefaultParagraphFont"/>
    <w:uiPriority w:val="99"/>
    <w:semiHidden/>
    <w:unhideWhenUsed/>
    <w:rsid w:val="003E54FD"/>
    <w:rPr>
      <w:sz w:val="16"/>
      <w:szCs w:val="16"/>
    </w:rPr>
  </w:style>
  <w:style w:type="paragraph" w:styleId="CommentText">
    <w:name w:val="annotation text"/>
    <w:basedOn w:val="Normal"/>
    <w:link w:val="CommentTextChar"/>
    <w:uiPriority w:val="99"/>
    <w:semiHidden/>
    <w:unhideWhenUsed/>
    <w:rsid w:val="003E54FD"/>
    <w:pPr>
      <w:spacing w:line="240" w:lineRule="auto"/>
    </w:pPr>
    <w:rPr>
      <w:sz w:val="20"/>
      <w:szCs w:val="20"/>
    </w:rPr>
  </w:style>
  <w:style w:type="character" w:customStyle="1" w:styleId="CommentTextChar">
    <w:name w:val="Comment Text Char"/>
    <w:basedOn w:val="DefaultParagraphFont"/>
    <w:link w:val="CommentText"/>
    <w:uiPriority w:val="99"/>
    <w:semiHidden/>
    <w:rsid w:val="003E54FD"/>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54FD"/>
    <w:rPr>
      <w:b/>
      <w:bCs/>
    </w:rPr>
  </w:style>
  <w:style w:type="character" w:customStyle="1" w:styleId="CommentSubjectChar">
    <w:name w:val="Comment Subject Char"/>
    <w:basedOn w:val="CommentTextChar"/>
    <w:link w:val="CommentSubject"/>
    <w:uiPriority w:val="99"/>
    <w:semiHidden/>
    <w:rsid w:val="003E54FD"/>
    <w:rPr>
      <w:rFonts w:ascii="Calibri" w:eastAsia="Calibri" w:hAnsi="Calibri" w:cs="Times New Roman"/>
      <w:b/>
      <w:bCs/>
      <w:sz w:val="20"/>
      <w:szCs w:val="20"/>
      <w:lang w:val="en-US"/>
    </w:rPr>
  </w:style>
  <w:style w:type="paragraph" w:styleId="Footer">
    <w:name w:val="footer"/>
    <w:basedOn w:val="Normal"/>
    <w:link w:val="FooterChar"/>
    <w:uiPriority w:val="99"/>
    <w:unhideWhenUsed/>
    <w:rsid w:val="00920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B3A"/>
    <w:rPr>
      <w:rFonts w:ascii="Calibri" w:eastAsia="Calibri" w:hAnsi="Calibri" w:cs="Times New Roman"/>
      <w:sz w:val="22"/>
      <w:szCs w:val="22"/>
      <w:lang w:val="en-US"/>
    </w:rPr>
  </w:style>
  <w:style w:type="paragraph" w:styleId="BodyTextIndent">
    <w:name w:val="Body Text Indent"/>
    <w:basedOn w:val="Normal"/>
    <w:link w:val="BodyTextIndentChar"/>
    <w:uiPriority w:val="99"/>
    <w:unhideWhenUsed/>
    <w:rsid w:val="00BE0E46"/>
    <w:pPr>
      <w:spacing w:after="120"/>
      <w:ind w:left="360"/>
    </w:pPr>
  </w:style>
  <w:style w:type="character" w:customStyle="1" w:styleId="BodyTextIndentChar">
    <w:name w:val="Body Text Indent Char"/>
    <w:basedOn w:val="DefaultParagraphFont"/>
    <w:link w:val="BodyTextIndent"/>
    <w:uiPriority w:val="99"/>
    <w:rsid w:val="00BE0E46"/>
    <w:rPr>
      <w:rFonts w:ascii="Calibri" w:eastAsia="Calibri" w:hAnsi="Calibri" w:cs="Times New Roman"/>
      <w:sz w:val="22"/>
      <w:szCs w:val="22"/>
      <w:lang w:val="en-US"/>
    </w:rPr>
  </w:style>
  <w:style w:type="paragraph" w:styleId="PlainText">
    <w:name w:val="Plain Text"/>
    <w:basedOn w:val="Normal"/>
    <w:link w:val="PlainTextChar"/>
    <w:rsid w:val="00BE0E4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E0E46"/>
    <w:rPr>
      <w:rFonts w:ascii="Courier New" w:eastAsia="Times New Roman" w:hAnsi="Courier New" w:cs="Courier New"/>
      <w:sz w:val="20"/>
      <w:szCs w:val="20"/>
      <w:lang w:val="en-US"/>
    </w:rPr>
  </w:style>
  <w:style w:type="paragraph" w:styleId="Revision">
    <w:name w:val="Revision"/>
    <w:hidden/>
    <w:uiPriority w:val="99"/>
    <w:semiHidden/>
    <w:rsid w:val="009C28F9"/>
    <w:rPr>
      <w:rFonts w:ascii="Calibri" w:eastAsia="Calibri" w:hAnsi="Calibri" w:cs="Times New Roman"/>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56"/>
    <w:pPr>
      <w:spacing w:after="200" w:line="276" w:lineRule="auto"/>
    </w:pPr>
    <w:rPr>
      <w:rFonts w:ascii="Calibri" w:eastAsia="Calibri" w:hAnsi="Calibri" w:cs="Times New Roman"/>
      <w:sz w:val="22"/>
      <w:szCs w:val="22"/>
      <w:lang w:val="en-US"/>
    </w:rPr>
  </w:style>
  <w:style w:type="paragraph" w:styleId="Heading3">
    <w:name w:val="heading 3"/>
    <w:basedOn w:val="Normal"/>
    <w:next w:val="Normal"/>
    <w:link w:val="Heading3Char"/>
    <w:uiPriority w:val="9"/>
    <w:unhideWhenUsed/>
    <w:qFormat/>
    <w:rsid w:val="00BB6256"/>
    <w:pPr>
      <w:keepNext/>
      <w:spacing w:before="240" w:after="60"/>
      <w:outlineLvl w:val="2"/>
    </w:pPr>
    <w:rPr>
      <w:rFonts w:ascii="Cambria" w:eastAsia="Times New Roman"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256"/>
    <w:rPr>
      <w:rFonts w:ascii="Cambria" w:eastAsia="Times New Roman" w:hAnsi="Cambria" w:cs="Times New Roman"/>
      <w:b/>
      <w:bCs/>
      <w:sz w:val="26"/>
      <w:szCs w:val="26"/>
      <w:lang w:val="x-none" w:eastAsia="x-none"/>
    </w:rPr>
  </w:style>
  <w:style w:type="paragraph" w:styleId="ListParagraph">
    <w:name w:val="List Paragraph"/>
    <w:basedOn w:val="Normal"/>
    <w:link w:val="ListParagraphChar"/>
    <w:qFormat/>
    <w:rsid w:val="00BB6256"/>
    <w:pPr>
      <w:ind w:left="720"/>
      <w:contextualSpacing/>
    </w:pPr>
    <w:rPr>
      <w:lang w:val="x-none" w:eastAsia="x-none"/>
    </w:rPr>
  </w:style>
  <w:style w:type="paragraph" w:styleId="BodyTextIndent2">
    <w:name w:val="Body Text Indent 2"/>
    <w:basedOn w:val="Normal"/>
    <w:link w:val="BodyTextIndent2Char"/>
    <w:rsid w:val="00BB6256"/>
    <w:pPr>
      <w:spacing w:after="0" w:line="360" w:lineRule="auto"/>
      <w:ind w:left="1260"/>
      <w:jc w:val="both"/>
    </w:pPr>
    <w:rPr>
      <w:rFonts w:ascii="Tahoma" w:eastAsia="Times New Roman" w:hAnsi="Tahoma"/>
      <w:szCs w:val="20"/>
      <w:lang w:val="x-none" w:eastAsia="x-none"/>
    </w:rPr>
  </w:style>
  <w:style w:type="character" w:customStyle="1" w:styleId="BodyTextIndent2Char">
    <w:name w:val="Body Text Indent 2 Char"/>
    <w:basedOn w:val="DefaultParagraphFont"/>
    <w:link w:val="BodyTextIndent2"/>
    <w:rsid w:val="00BB6256"/>
    <w:rPr>
      <w:rFonts w:ascii="Tahoma" w:eastAsia="Times New Roman" w:hAnsi="Tahoma" w:cs="Times New Roman"/>
      <w:sz w:val="22"/>
      <w:szCs w:val="20"/>
      <w:lang w:val="x-none" w:eastAsia="x-none"/>
    </w:rPr>
  </w:style>
  <w:style w:type="character" w:styleId="Hyperlink">
    <w:name w:val="Hyperlink"/>
    <w:uiPriority w:val="99"/>
    <w:unhideWhenUsed/>
    <w:rsid w:val="00BB6256"/>
    <w:rPr>
      <w:color w:val="0000FF"/>
      <w:u w:val="single"/>
    </w:rPr>
  </w:style>
  <w:style w:type="character" w:customStyle="1" w:styleId="ListParagraphChar">
    <w:name w:val="List Paragraph Char"/>
    <w:link w:val="ListParagraph"/>
    <w:uiPriority w:val="34"/>
    <w:locked/>
    <w:rsid w:val="00BB6256"/>
    <w:rPr>
      <w:rFonts w:ascii="Calibri" w:eastAsia="Calibri" w:hAnsi="Calibri" w:cs="Times New Roman"/>
      <w:sz w:val="22"/>
      <w:szCs w:val="22"/>
      <w:lang w:val="x-none" w:eastAsia="x-none"/>
    </w:rPr>
  </w:style>
  <w:style w:type="paragraph" w:styleId="BodyTextIndent3">
    <w:name w:val="Body Text Indent 3"/>
    <w:basedOn w:val="Normal"/>
    <w:link w:val="BodyTextIndent3Char"/>
    <w:uiPriority w:val="99"/>
    <w:semiHidden/>
    <w:unhideWhenUsed/>
    <w:rsid w:val="00BB6256"/>
    <w:pPr>
      <w:spacing w:after="120"/>
      <w:ind w:left="360"/>
    </w:pPr>
    <w:rPr>
      <w:sz w:val="16"/>
      <w:szCs w:val="16"/>
      <w:lang w:val="x-none" w:eastAsia="x-none"/>
    </w:rPr>
  </w:style>
  <w:style w:type="character" w:customStyle="1" w:styleId="BodyTextIndent3Char">
    <w:name w:val="Body Text Indent 3 Char"/>
    <w:basedOn w:val="DefaultParagraphFont"/>
    <w:link w:val="BodyTextIndent3"/>
    <w:uiPriority w:val="99"/>
    <w:semiHidden/>
    <w:rsid w:val="00BB6256"/>
    <w:rPr>
      <w:rFonts w:ascii="Calibri" w:eastAsia="Calibri" w:hAnsi="Calibri" w:cs="Times New Roman"/>
      <w:sz w:val="16"/>
      <w:szCs w:val="16"/>
      <w:lang w:val="x-none" w:eastAsia="x-none"/>
    </w:rPr>
  </w:style>
  <w:style w:type="paragraph" w:styleId="BodyText">
    <w:name w:val="Body Text"/>
    <w:basedOn w:val="Normal"/>
    <w:link w:val="BodyTextChar"/>
    <w:uiPriority w:val="99"/>
    <w:unhideWhenUsed/>
    <w:rsid w:val="00BB6256"/>
    <w:pPr>
      <w:spacing w:after="120"/>
    </w:pPr>
    <w:rPr>
      <w:lang w:val="x-none" w:eastAsia="x-none"/>
    </w:rPr>
  </w:style>
  <w:style w:type="character" w:customStyle="1" w:styleId="BodyTextChar">
    <w:name w:val="Body Text Char"/>
    <w:basedOn w:val="DefaultParagraphFont"/>
    <w:link w:val="BodyText"/>
    <w:uiPriority w:val="99"/>
    <w:rsid w:val="00BB6256"/>
    <w:rPr>
      <w:rFonts w:ascii="Calibri" w:eastAsia="Calibri" w:hAnsi="Calibri" w:cs="Times New Roman"/>
      <w:sz w:val="22"/>
      <w:szCs w:val="22"/>
      <w:lang w:val="x-none" w:eastAsia="x-none"/>
    </w:rPr>
  </w:style>
  <w:style w:type="paragraph" w:styleId="Header">
    <w:name w:val="header"/>
    <w:basedOn w:val="Normal"/>
    <w:link w:val="HeaderChar"/>
    <w:uiPriority w:val="99"/>
    <w:unhideWhenUsed/>
    <w:rsid w:val="00BB6256"/>
    <w:pPr>
      <w:tabs>
        <w:tab w:val="center" w:pos="4680"/>
        <w:tab w:val="right" w:pos="9360"/>
      </w:tabs>
    </w:pPr>
    <w:rPr>
      <w:lang w:val="x-none" w:eastAsia="x-none"/>
    </w:rPr>
  </w:style>
  <w:style w:type="character" w:customStyle="1" w:styleId="HeaderChar">
    <w:name w:val="Header Char"/>
    <w:basedOn w:val="DefaultParagraphFont"/>
    <w:link w:val="Header"/>
    <w:uiPriority w:val="99"/>
    <w:rsid w:val="00BB6256"/>
    <w:rPr>
      <w:rFonts w:ascii="Calibri" w:eastAsia="Calibri" w:hAnsi="Calibri" w:cs="Times New Roman"/>
      <w:sz w:val="22"/>
      <w:szCs w:val="22"/>
      <w:lang w:val="x-none" w:eastAsia="x-none"/>
    </w:rPr>
  </w:style>
  <w:style w:type="paragraph" w:customStyle="1" w:styleId="msonormal0">
    <w:name w:val="msonormal"/>
    <w:basedOn w:val="Normal"/>
    <w:rsid w:val="002268E9"/>
    <w:pPr>
      <w:spacing w:before="100" w:beforeAutospacing="1" w:after="100" w:afterAutospacing="1" w:line="240" w:lineRule="auto"/>
    </w:pPr>
    <w:rPr>
      <w:rFonts w:ascii="Times New Roman" w:eastAsia="Times New Roman" w:hAnsi="Times New Roman"/>
      <w:sz w:val="24"/>
      <w:szCs w:val="24"/>
      <w:lang w:val="en-ID"/>
    </w:rPr>
  </w:style>
  <w:style w:type="paragraph" w:styleId="NormalWeb">
    <w:name w:val="Normal (Web)"/>
    <w:basedOn w:val="Normal"/>
    <w:uiPriority w:val="99"/>
    <w:unhideWhenUsed/>
    <w:rsid w:val="002268E9"/>
    <w:pPr>
      <w:spacing w:before="100" w:beforeAutospacing="1" w:after="100" w:afterAutospacing="1" w:line="240" w:lineRule="auto"/>
    </w:pPr>
    <w:rPr>
      <w:rFonts w:ascii="Times New Roman" w:eastAsia="Times New Roman" w:hAnsi="Times New Roman"/>
      <w:sz w:val="24"/>
      <w:szCs w:val="24"/>
      <w:lang w:val="en-ID"/>
    </w:rPr>
  </w:style>
  <w:style w:type="character" w:customStyle="1" w:styleId="apple-converted-space">
    <w:name w:val="apple-converted-space"/>
    <w:basedOn w:val="DefaultParagraphFont"/>
    <w:rsid w:val="002268E9"/>
  </w:style>
  <w:style w:type="character" w:styleId="FollowedHyperlink">
    <w:name w:val="FollowedHyperlink"/>
    <w:basedOn w:val="DefaultParagraphFont"/>
    <w:uiPriority w:val="99"/>
    <w:semiHidden/>
    <w:unhideWhenUsed/>
    <w:rsid w:val="002268E9"/>
    <w:rPr>
      <w:color w:val="800080"/>
      <w:u w:val="single"/>
    </w:rPr>
  </w:style>
  <w:style w:type="paragraph" w:styleId="BalloonText">
    <w:name w:val="Balloon Text"/>
    <w:basedOn w:val="Normal"/>
    <w:link w:val="BalloonTextChar"/>
    <w:uiPriority w:val="99"/>
    <w:semiHidden/>
    <w:unhideWhenUsed/>
    <w:rsid w:val="007A4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D47"/>
    <w:rPr>
      <w:rFonts w:ascii="Segoe UI" w:eastAsia="Calibri" w:hAnsi="Segoe UI" w:cs="Segoe UI"/>
      <w:sz w:val="18"/>
      <w:szCs w:val="18"/>
      <w:lang w:val="en-US"/>
    </w:rPr>
  </w:style>
  <w:style w:type="character" w:styleId="CommentReference">
    <w:name w:val="annotation reference"/>
    <w:basedOn w:val="DefaultParagraphFont"/>
    <w:uiPriority w:val="99"/>
    <w:semiHidden/>
    <w:unhideWhenUsed/>
    <w:rsid w:val="003E54FD"/>
    <w:rPr>
      <w:sz w:val="16"/>
      <w:szCs w:val="16"/>
    </w:rPr>
  </w:style>
  <w:style w:type="paragraph" w:styleId="CommentText">
    <w:name w:val="annotation text"/>
    <w:basedOn w:val="Normal"/>
    <w:link w:val="CommentTextChar"/>
    <w:uiPriority w:val="99"/>
    <w:semiHidden/>
    <w:unhideWhenUsed/>
    <w:rsid w:val="003E54FD"/>
    <w:pPr>
      <w:spacing w:line="240" w:lineRule="auto"/>
    </w:pPr>
    <w:rPr>
      <w:sz w:val="20"/>
      <w:szCs w:val="20"/>
    </w:rPr>
  </w:style>
  <w:style w:type="character" w:customStyle="1" w:styleId="CommentTextChar">
    <w:name w:val="Comment Text Char"/>
    <w:basedOn w:val="DefaultParagraphFont"/>
    <w:link w:val="CommentText"/>
    <w:uiPriority w:val="99"/>
    <w:semiHidden/>
    <w:rsid w:val="003E54FD"/>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54FD"/>
    <w:rPr>
      <w:b/>
      <w:bCs/>
    </w:rPr>
  </w:style>
  <w:style w:type="character" w:customStyle="1" w:styleId="CommentSubjectChar">
    <w:name w:val="Comment Subject Char"/>
    <w:basedOn w:val="CommentTextChar"/>
    <w:link w:val="CommentSubject"/>
    <w:uiPriority w:val="99"/>
    <w:semiHidden/>
    <w:rsid w:val="003E54FD"/>
    <w:rPr>
      <w:rFonts w:ascii="Calibri" w:eastAsia="Calibri" w:hAnsi="Calibri" w:cs="Times New Roman"/>
      <w:b/>
      <w:bCs/>
      <w:sz w:val="20"/>
      <w:szCs w:val="20"/>
      <w:lang w:val="en-US"/>
    </w:rPr>
  </w:style>
  <w:style w:type="paragraph" w:styleId="Footer">
    <w:name w:val="footer"/>
    <w:basedOn w:val="Normal"/>
    <w:link w:val="FooterChar"/>
    <w:uiPriority w:val="99"/>
    <w:unhideWhenUsed/>
    <w:rsid w:val="00920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B3A"/>
    <w:rPr>
      <w:rFonts w:ascii="Calibri" w:eastAsia="Calibri" w:hAnsi="Calibri" w:cs="Times New Roman"/>
      <w:sz w:val="22"/>
      <w:szCs w:val="22"/>
      <w:lang w:val="en-US"/>
    </w:rPr>
  </w:style>
  <w:style w:type="paragraph" w:styleId="BodyTextIndent">
    <w:name w:val="Body Text Indent"/>
    <w:basedOn w:val="Normal"/>
    <w:link w:val="BodyTextIndentChar"/>
    <w:uiPriority w:val="99"/>
    <w:unhideWhenUsed/>
    <w:rsid w:val="00BE0E46"/>
    <w:pPr>
      <w:spacing w:after="120"/>
      <w:ind w:left="360"/>
    </w:pPr>
  </w:style>
  <w:style w:type="character" w:customStyle="1" w:styleId="BodyTextIndentChar">
    <w:name w:val="Body Text Indent Char"/>
    <w:basedOn w:val="DefaultParagraphFont"/>
    <w:link w:val="BodyTextIndent"/>
    <w:uiPriority w:val="99"/>
    <w:rsid w:val="00BE0E46"/>
    <w:rPr>
      <w:rFonts w:ascii="Calibri" w:eastAsia="Calibri" w:hAnsi="Calibri" w:cs="Times New Roman"/>
      <w:sz w:val="22"/>
      <w:szCs w:val="22"/>
      <w:lang w:val="en-US"/>
    </w:rPr>
  </w:style>
  <w:style w:type="paragraph" w:styleId="PlainText">
    <w:name w:val="Plain Text"/>
    <w:basedOn w:val="Normal"/>
    <w:link w:val="PlainTextChar"/>
    <w:rsid w:val="00BE0E4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E0E46"/>
    <w:rPr>
      <w:rFonts w:ascii="Courier New" w:eastAsia="Times New Roman" w:hAnsi="Courier New" w:cs="Courier New"/>
      <w:sz w:val="20"/>
      <w:szCs w:val="20"/>
      <w:lang w:val="en-US"/>
    </w:rPr>
  </w:style>
  <w:style w:type="paragraph" w:styleId="Revision">
    <w:name w:val="Revision"/>
    <w:hidden/>
    <w:uiPriority w:val="99"/>
    <w:semiHidden/>
    <w:rsid w:val="009C28F9"/>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5513">
      <w:bodyDiv w:val="1"/>
      <w:marLeft w:val="0"/>
      <w:marRight w:val="0"/>
      <w:marTop w:val="0"/>
      <w:marBottom w:val="0"/>
      <w:divBdr>
        <w:top w:val="none" w:sz="0" w:space="0" w:color="auto"/>
        <w:left w:val="none" w:sz="0" w:space="0" w:color="auto"/>
        <w:bottom w:val="none" w:sz="0" w:space="0" w:color="auto"/>
        <w:right w:val="none" w:sz="0" w:space="0" w:color="auto"/>
      </w:divBdr>
    </w:div>
    <w:div w:id="554853081">
      <w:bodyDiv w:val="1"/>
      <w:marLeft w:val="0"/>
      <w:marRight w:val="0"/>
      <w:marTop w:val="0"/>
      <w:marBottom w:val="0"/>
      <w:divBdr>
        <w:top w:val="none" w:sz="0" w:space="0" w:color="auto"/>
        <w:left w:val="none" w:sz="0" w:space="0" w:color="auto"/>
        <w:bottom w:val="none" w:sz="0" w:space="0" w:color="auto"/>
        <w:right w:val="none" w:sz="0" w:space="0" w:color="auto"/>
      </w:divBdr>
    </w:div>
    <w:div w:id="795610651">
      <w:bodyDiv w:val="1"/>
      <w:marLeft w:val="0"/>
      <w:marRight w:val="0"/>
      <w:marTop w:val="0"/>
      <w:marBottom w:val="0"/>
      <w:divBdr>
        <w:top w:val="none" w:sz="0" w:space="0" w:color="auto"/>
        <w:left w:val="none" w:sz="0" w:space="0" w:color="auto"/>
        <w:bottom w:val="none" w:sz="0" w:space="0" w:color="auto"/>
        <w:right w:val="none" w:sz="0" w:space="0" w:color="auto"/>
      </w:divBdr>
    </w:div>
    <w:div w:id="18937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seph.hutabarat@gaia.id" TargetMode="External"/><Relationship Id="rId5" Type="http://schemas.openxmlformats.org/officeDocument/2006/relationships/settings" Target="settings.xml"/><Relationship Id="rId10" Type="http://schemas.openxmlformats.org/officeDocument/2006/relationships/hyperlink" Target="mailto:syahrial.harahap@id.wilmar-intl.com"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DF3D98-2D4C-4B0D-B77E-CAF2E5EA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4764</Words>
  <Characters>27156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Gaia DB</dc:creator>
  <cp:lastModifiedBy>Arif Aliadi</cp:lastModifiedBy>
  <cp:revision>2</cp:revision>
  <cp:lastPrinted>2019-09-05T02:06:00Z</cp:lastPrinted>
  <dcterms:created xsi:type="dcterms:W3CDTF">2020-07-10T13:37:00Z</dcterms:created>
  <dcterms:modified xsi:type="dcterms:W3CDTF">2020-07-10T13:37:00Z</dcterms:modified>
</cp:coreProperties>
</file>