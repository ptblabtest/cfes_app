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00435" w14:textId="77777777" w:rsidR="000B3A98" w:rsidRPr="00F6716D" w:rsidRDefault="000B3A98" w:rsidP="000B3A98">
      <w:pPr>
        <w:spacing w:line="276" w:lineRule="auto"/>
        <w:jc w:val="center"/>
        <w:rPr>
          <w:b/>
          <w:sz w:val="28"/>
          <w:szCs w:val="28"/>
          <w:u w:val="single"/>
        </w:rPr>
      </w:pPr>
      <w:bookmarkStart w:id="0" w:name="_GoBack"/>
      <w:bookmarkEnd w:id="0"/>
      <w:r w:rsidRPr="00F6716D">
        <w:rPr>
          <w:b/>
          <w:sz w:val="28"/>
          <w:szCs w:val="28"/>
          <w:u w:val="single"/>
        </w:rPr>
        <w:t>PERJANJIAN KERAHASIAAN</w:t>
      </w:r>
    </w:p>
    <w:p w14:paraId="1E3E355B" w14:textId="77777777" w:rsidR="000B3A98" w:rsidRPr="00F6716D" w:rsidRDefault="000B3A98" w:rsidP="000B3A98">
      <w:pPr>
        <w:spacing w:line="276" w:lineRule="auto"/>
        <w:jc w:val="center"/>
        <w:rPr>
          <w:b/>
          <w:sz w:val="22"/>
          <w:szCs w:val="22"/>
          <w:u w:val="single"/>
        </w:rPr>
      </w:pPr>
    </w:p>
    <w:p w14:paraId="53919E34" w14:textId="21862A61" w:rsidR="00A30F81" w:rsidRDefault="000B3A98" w:rsidP="000B3A98">
      <w:pPr>
        <w:spacing w:line="276" w:lineRule="auto"/>
        <w:jc w:val="both"/>
        <w:rPr>
          <w:sz w:val="22"/>
          <w:szCs w:val="22"/>
        </w:rPr>
      </w:pPr>
      <w:r w:rsidRPr="00F6716D">
        <w:rPr>
          <w:sz w:val="22"/>
          <w:szCs w:val="22"/>
        </w:rPr>
        <w:t>Perjanjian Kerahasiaan ini (</w:t>
      </w:r>
      <w:r w:rsidR="00E90281" w:rsidRPr="00E90281">
        <w:rPr>
          <w:sz w:val="22"/>
          <w:szCs w:val="22"/>
        </w:rPr>
        <w:t xml:space="preserve">selanjutnya disebut </w:t>
      </w:r>
      <w:r w:rsidRPr="00F6716D">
        <w:rPr>
          <w:sz w:val="22"/>
          <w:szCs w:val="22"/>
        </w:rPr>
        <w:t>“</w:t>
      </w:r>
      <w:r w:rsidRPr="00F6716D">
        <w:rPr>
          <w:b/>
          <w:sz w:val="22"/>
          <w:szCs w:val="22"/>
        </w:rPr>
        <w:t>Perjanjian</w:t>
      </w:r>
      <w:r w:rsidRPr="00F6716D">
        <w:rPr>
          <w:sz w:val="22"/>
          <w:szCs w:val="22"/>
        </w:rPr>
        <w:t xml:space="preserve">”) dibuat </w:t>
      </w:r>
      <w:r w:rsidR="00D13471">
        <w:rPr>
          <w:sz w:val="22"/>
          <w:szCs w:val="22"/>
        </w:rPr>
        <w:t>dan ditandatang</w:t>
      </w:r>
      <w:r w:rsidR="00E90281">
        <w:rPr>
          <w:sz w:val="22"/>
          <w:szCs w:val="22"/>
        </w:rPr>
        <w:t>a</w:t>
      </w:r>
      <w:r w:rsidR="00D13471">
        <w:rPr>
          <w:sz w:val="22"/>
          <w:szCs w:val="22"/>
        </w:rPr>
        <w:t>n</w:t>
      </w:r>
      <w:r w:rsidR="00E90281">
        <w:rPr>
          <w:sz w:val="22"/>
          <w:szCs w:val="22"/>
        </w:rPr>
        <w:t xml:space="preserve">i </w:t>
      </w:r>
      <w:r w:rsidRPr="00F6716D">
        <w:rPr>
          <w:sz w:val="22"/>
          <w:szCs w:val="22"/>
        </w:rPr>
        <w:t xml:space="preserve">pada tanggal </w:t>
      </w:r>
      <w:commentRangeStart w:id="1"/>
      <w:r w:rsidRPr="00F6716D">
        <w:rPr>
          <w:b/>
          <w:sz w:val="22"/>
          <w:szCs w:val="22"/>
        </w:rPr>
        <w:t>(*) 201</w:t>
      </w:r>
      <w:r w:rsidR="00A900FE">
        <w:rPr>
          <w:b/>
          <w:sz w:val="22"/>
          <w:szCs w:val="22"/>
        </w:rPr>
        <w:t>8</w:t>
      </w:r>
      <w:r w:rsidRPr="00F6716D">
        <w:rPr>
          <w:sz w:val="22"/>
          <w:szCs w:val="22"/>
        </w:rPr>
        <w:t xml:space="preserve"> </w:t>
      </w:r>
      <w:commentRangeEnd w:id="1"/>
      <w:r w:rsidR="00E74EAD">
        <w:rPr>
          <w:rStyle w:val="CommentReference"/>
        </w:rPr>
        <w:commentReference w:id="1"/>
      </w:r>
      <w:r w:rsidRPr="00F6716D">
        <w:rPr>
          <w:sz w:val="22"/>
          <w:szCs w:val="22"/>
        </w:rPr>
        <w:t>oleh dan antara:</w:t>
      </w:r>
      <w:r w:rsidR="00F87545">
        <w:rPr>
          <w:sz w:val="22"/>
          <w:szCs w:val="22"/>
        </w:rPr>
        <w:t>------------------------------------------------------------------------------</w:t>
      </w:r>
    </w:p>
    <w:p w14:paraId="35E8CFD9" w14:textId="77777777" w:rsidR="00D14B4A" w:rsidRPr="00F6716D" w:rsidRDefault="00D14B4A" w:rsidP="000B3A98">
      <w:pPr>
        <w:spacing w:line="276" w:lineRule="auto"/>
        <w:jc w:val="both"/>
        <w:rPr>
          <w:sz w:val="22"/>
          <w:szCs w:val="22"/>
        </w:rPr>
      </w:pPr>
    </w:p>
    <w:p w14:paraId="146F08EF" w14:textId="7F9BDF0F" w:rsidR="000B3A98" w:rsidRDefault="000B3A98" w:rsidP="006C0AC1">
      <w:pPr>
        <w:numPr>
          <w:ilvl w:val="0"/>
          <w:numId w:val="10"/>
        </w:numPr>
        <w:ind w:left="450" w:hanging="450"/>
        <w:jc w:val="both"/>
        <w:rPr>
          <w:rFonts w:eastAsia="Calibri"/>
          <w:sz w:val="22"/>
          <w:szCs w:val="22"/>
        </w:rPr>
      </w:pPr>
      <w:r w:rsidRPr="00F6716D">
        <w:rPr>
          <w:rFonts w:eastAsia="Calibri"/>
          <w:b/>
          <w:bCs/>
          <w:sz w:val="22"/>
          <w:szCs w:val="22"/>
        </w:rPr>
        <w:t>PT.</w:t>
      </w:r>
      <w:r w:rsidR="00E37CB0" w:rsidRPr="00E37CB0">
        <w:t xml:space="preserve"> </w:t>
      </w:r>
      <w:r w:rsidR="006F35C7">
        <w:rPr>
          <w:rFonts w:eastAsia="Calibri"/>
          <w:b/>
          <w:bCs/>
          <w:sz w:val="22"/>
          <w:szCs w:val="22"/>
        </w:rPr>
        <w:t>MENTAYA SAWIT MAS</w:t>
      </w:r>
      <w:r w:rsidRPr="00F6716D">
        <w:rPr>
          <w:rFonts w:eastAsia="Calibri"/>
          <w:b/>
          <w:i/>
          <w:sz w:val="22"/>
          <w:szCs w:val="22"/>
        </w:rPr>
        <w:t xml:space="preserve">, </w:t>
      </w:r>
      <w:r w:rsidR="00E37CB0">
        <w:rPr>
          <w:rFonts w:eastAsia="Calibri"/>
          <w:snapToGrid w:val="0"/>
          <w:sz w:val="22"/>
          <w:szCs w:val="22"/>
        </w:rPr>
        <w:t xml:space="preserve">suatu </w:t>
      </w:r>
      <w:r w:rsidR="00E37CB0" w:rsidRPr="00E37CB0">
        <w:rPr>
          <w:rFonts w:eastAsia="Calibri"/>
          <w:snapToGrid w:val="0"/>
          <w:sz w:val="22"/>
          <w:szCs w:val="22"/>
        </w:rPr>
        <w:t xml:space="preserve">perseroan terbatas </w:t>
      </w:r>
      <w:r w:rsidRPr="00F6716D">
        <w:rPr>
          <w:rFonts w:eastAsia="Calibri"/>
          <w:snapToGrid w:val="0"/>
          <w:sz w:val="22"/>
          <w:szCs w:val="22"/>
        </w:rPr>
        <w:t xml:space="preserve">yang didirikan berdasarkan hukum Negara Republik Indonesia, </w:t>
      </w:r>
      <w:r w:rsidR="0032195D" w:rsidRPr="0032195D">
        <w:rPr>
          <w:rFonts w:eastAsia="Calibri"/>
          <w:snapToGrid w:val="0"/>
          <w:sz w:val="22"/>
          <w:szCs w:val="22"/>
        </w:rPr>
        <w:t>berkedudukan di Jakarta Selatan</w:t>
      </w:r>
      <w:r w:rsidR="00556735">
        <w:rPr>
          <w:rFonts w:eastAsia="Calibri"/>
          <w:snapToGrid w:val="0"/>
          <w:sz w:val="22"/>
          <w:szCs w:val="22"/>
        </w:rPr>
        <w:t>,</w:t>
      </w:r>
      <w:r w:rsidR="0032195D" w:rsidRPr="0032195D">
        <w:rPr>
          <w:rFonts w:eastAsia="Calibri"/>
          <w:snapToGrid w:val="0"/>
          <w:sz w:val="22"/>
          <w:szCs w:val="22"/>
        </w:rPr>
        <w:t xml:space="preserve"> </w:t>
      </w:r>
      <w:r w:rsidRPr="00F6716D">
        <w:rPr>
          <w:rFonts w:eastAsia="Calibri"/>
          <w:snapToGrid w:val="0"/>
          <w:sz w:val="22"/>
          <w:szCs w:val="22"/>
        </w:rPr>
        <w:t xml:space="preserve">beralamat </w:t>
      </w:r>
      <w:r w:rsidR="00C4512C">
        <w:rPr>
          <w:rFonts w:eastAsia="Calibri"/>
          <w:snapToGrid w:val="0"/>
          <w:sz w:val="22"/>
          <w:szCs w:val="22"/>
        </w:rPr>
        <w:t xml:space="preserve">kantor </w:t>
      </w:r>
      <w:r w:rsidRPr="00F6716D">
        <w:rPr>
          <w:rFonts w:eastAsia="Calibri"/>
          <w:snapToGrid w:val="0"/>
          <w:sz w:val="22"/>
          <w:szCs w:val="22"/>
        </w:rPr>
        <w:t>di</w:t>
      </w:r>
      <w:r w:rsidR="0032195D">
        <w:rPr>
          <w:rFonts w:eastAsia="Calibri"/>
          <w:snapToGrid w:val="0"/>
          <w:sz w:val="22"/>
          <w:szCs w:val="22"/>
        </w:rPr>
        <w:t xml:space="preserve"> </w:t>
      </w:r>
      <w:r w:rsidR="0032195D" w:rsidRPr="0032195D">
        <w:rPr>
          <w:rFonts w:eastAsia="Calibri"/>
          <w:snapToGrid w:val="0"/>
          <w:sz w:val="22"/>
          <w:szCs w:val="22"/>
        </w:rPr>
        <w:t>Multivision Tower Lantai 15, Jl. Kuningan Mulia Blok 9B, Jakarta Selatan 12980,</w:t>
      </w:r>
      <w:ins w:id="2" w:author="Ame" w:date="2019-03-29T17:31:00Z">
        <w:r w:rsidR="00FD1ADC">
          <w:rPr>
            <w:rFonts w:eastAsia="Calibri"/>
            <w:snapToGrid w:val="0"/>
            <w:sz w:val="22"/>
            <w:szCs w:val="22"/>
          </w:rPr>
          <w:t xml:space="preserve"> dan pe</w:t>
        </w:r>
      </w:ins>
      <w:ins w:id="3" w:author="Ame" w:date="2019-03-29T17:32:00Z">
        <w:r w:rsidR="00FD1ADC">
          <w:rPr>
            <w:rFonts w:eastAsia="Calibri"/>
            <w:snapToGrid w:val="0"/>
            <w:sz w:val="22"/>
            <w:szCs w:val="22"/>
          </w:rPr>
          <w:t>rseroa</w:t>
        </w:r>
        <w:r w:rsidR="003E0046">
          <w:rPr>
            <w:rFonts w:eastAsia="Calibri"/>
            <w:snapToGrid w:val="0"/>
            <w:sz w:val="22"/>
            <w:szCs w:val="22"/>
          </w:rPr>
          <w:t xml:space="preserve">n terbatas afiliasinya yang </w:t>
        </w:r>
        <w:r w:rsidR="00FD1ADC">
          <w:rPr>
            <w:rFonts w:eastAsia="Calibri"/>
            <w:snapToGrid w:val="0"/>
            <w:sz w:val="22"/>
            <w:szCs w:val="22"/>
          </w:rPr>
          <w:t xml:space="preserve"> disebutkan dalam Lampiran Perjanjian ini</w:t>
        </w:r>
      </w:ins>
      <w:r w:rsidRPr="00F6716D">
        <w:rPr>
          <w:rFonts w:eastAsia="Calibri"/>
          <w:color w:val="000000"/>
          <w:sz w:val="22"/>
          <w:szCs w:val="22"/>
        </w:rPr>
        <w:t xml:space="preserve"> </w:t>
      </w:r>
      <w:r w:rsidRPr="00F6716D">
        <w:rPr>
          <w:rFonts w:eastAsia="Calibri"/>
          <w:sz w:val="22"/>
          <w:szCs w:val="22"/>
        </w:rPr>
        <w:t>(</w:t>
      </w:r>
      <w:r w:rsidR="0032195D">
        <w:rPr>
          <w:rFonts w:eastAsia="Calibri"/>
          <w:sz w:val="22"/>
          <w:szCs w:val="22"/>
        </w:rPr>
        <w:t xml:space="preserve">selanjutnya disebut </w:t>
      </w:r>
      <w:r w:rsidRPr="00F6716D">
        <w:rPr>
          <w:rFonts w:eastAsia="Calibri"/>
          <w:sz w:val="22"/>
          <w:szCs w:val="22"/>
        </w:rPr>
        <w:t>“</w:t>
      </w:r>
      <w:r w:rsidR="00A17EED" w:rsidRPr="006C0AC1">
        <w:rPr>
          <w:rFonts w:eastAsia="Calibri"/>
          <w:b/>
          <w:sz w:val="22"/>
          <w:szCs w:val="22"/>
        </w:rPr>
        <w:t>Pihak Yang Mengungkapkan</w:t>
      </w:r>
      <w:r w:rsidR="00A17EED">
        <w:rPr>
          <w:rFonts w:eastAsia="Calibri"/>
          <w:sz w:val="22"/>
          <w:szCs w:val="22"/>
        </w:rPr>
        <w:t>”</w:t>
      </w:r>
      <w:r w:rsidRPr="00F6716D">
        <w:rPr>
          <w:rFonts w:eastAsia="Calibri"/>
          <w:sz w:val="22"/>
          <w:szCs w:val="22"/>
        </w:rPr>
        <w:t xml:space="preserve">); </w:t>
      </w:r>
      <w:r w:rsidR="000B628D">
        <w:rPr>
          <w:rFonts w:eastAsia="Calibri"/>
          <w:sz w:val="22"/>
          <w:szCs w:val="22"/>
        </w:rPr>
        <w:t>dan</w:t>
      </w:r>
    </w:p>
    <w:p w14:paraId="49B40463" w14:textId="77777777" w:rsidR="000B3A98" w:rsidRPr="00F6716D" w:rsidRDefault="000B3A98" w:rsidP="000B628D">
      <w:pPr>
        <w:jc w:val="both"/>
        <w:rPr>
          <w:rFonts w:eastAsia="Calibri"/>
          <w:sz w:val="22"/>
          <w:szCs w:val="22"/>
        </w:rPr>
      </w:pPr>
    </w:p>
    <w:p w14:paraId="1A193484" w14:textId="5E43F984" w:rsidR="000B3A98" w:rsidRPr="00575CFB" w:rsidRDefault="00F6716D" w:rsidP="006C0AC1">
      <w:pPr>
        <w:numPr>
          <w:ilvl w:val="0"/>
          <w:numId w:val="10"/>
        </w:numPr>
        <w:ind w:left="450" w:hanging="450"/>
        <w:jc w:val="both"/>
        <w:rPr>
          <w:rFonts w:eastAsia="Calibri"/>
          <w:snapToGrid w:val="0"/>
          <w:sz w:val="22"/>
          <w:szCs w:val="22"/>
        </w:rPr>
      </w:pPr>
      <w:r w:rsidRPr="00575CFB">
        <w:rPr>
          <w:rFonts w:eastAsia="Calibri"/>
          <w:b/>
          <w:sz w:val="22"/>
          <w:szCs w:val="22"/>
        </w:rPr>
        <w:t>PT. GAIA EKO DAYA BUANA</w:t>
      </w:r>
      <w:r w:rsidR="000B3A98" w:rsidRPr="00575CFB">
        <w:rPr>
          <w:rFonts w:eastAsia="Calibri"/>
          <w:b/>
          <w:i/>
          <w:sz w:val="22"/>
          <w:szCs w:val="22"/>
        </w:rPr>
        <w:t>,</w:t>
      </w:r>
      <w:r w:rsidR="00212604" w:rsidRPr="00575CFB">
        <w:rPr>
          <w:rFonts w:eastAsia="Calibri"/>
          <w:b/>
          <w:i/>
          <w:sz w:val="22"/>
          <w:szCs w:val="22"/>
        </w:rPr>
        <w:t xml:space="preserve"> </w:t>
      </w:r>
      <w:r w:rsidR="007D7538" w:rsidRPr="00575CFB">
        <w:t xml:space="preserve"> </w:t>
      </w:r>
      <w:r w:rsidR="007D7538" w:rsidRPr="00575CFB">
        <w:rPr>
          <w:rFonts w:eastAsia="Calibri"/>
          <w:snapToGrid w:val="0"/>
          <w:sz w:val="22"/>
          <w:szCs w:val="22"/>
        </w:rPr>
        <w:t xml:space="preserve">suatu perseroan terbatas </w:t>
      </w:r>
      <w:r w:rsidR="000B3A98" w:rsidRPr="00575CFB">
        <w:rPr>
          <w:rFonts w:eastAsia="Calibri"/>
          <w:snapToGrid w:val="0"/>
          <w:sz w:val="22"/>
          <w:szCs w:val="22"/>
        </w:rPr>
        <w:t>yang didirikan berdasarkan hukum Negara Republik Indonesia</w:t>
      </w:r>
      <w:r w:rsidR="007D7538" w:rsidRPr="00575CFB">
        <w:rPr>
          <w:rFonts w:eastAsia="Calibri"/>
          <w:snapToGrid w:val="0"/>
          <w:sz w:val="22"/>
          <w:szCs w:val="22"/>
        </w:rPr>
        <w:t>,</w:t>
      </w:r>
      <w:r w:rsidR="000B3A98" w:rsidRPr="00575CFB">
        <w:rPr>
          <w:rFonts w:eastAsia="Calibri"/>
          <w:snapToGrid w:val="0"/>
          <w:sz w:val="22"/>
          <w:szCs w:val="22"/>
        </w:rPr>
        <w:t xml:space="preserve"> </w:t>
      </w:r>
      <w:r w:rsidR="007D7538" w:rsidRPr="00575CFB">
        <w:rPr>
          <w:rFonts w:eastAsia="Calibri"/>
          <w:snapToGrid w:val="0"/>
          <w:sz w:val="22"/>
          <w:szCs w:val="22"/>
        </w:rPr>
        <w:t xml:space="preserve">berkedudukan di </w:t>
      </w:r>
      <w:r w:rsidR="00963ECE" w:rsidRPr="00575CFB">
        <w:rPr>
          <w:rFonts w:eastAsia="Calibri"/>
          <w:snapToGrid w:val="0"/>
          <w:sz w:val="22"/>
          <w:szCs w:val="22"/>
        </w:rPr>
        <w:t>Kota Administrasi Jakarta Selatan, Provinsi Daerah Khusus Ibukota Jakarta</w:t>
      </w:r>
      <w:r w:rsidR="008626BD" w:rsidRPr="00575CFB">
        <w:rPr>
          <w:rFonts w:eastAsia="Calibri"/>
          <w:snapToGrid w:val="0"/>
          <w:sz w:val="22"/>
          <w:szCs w:val="22"/>
        </w:rPr>
        <w:t xml:space="preserve"> beralamat </w:t>
      </w:r>
      <w:r w:rsidR="00963ECE" w:rsidRPr="00575CFB">
        <w:rPr>
          <w:rFonts w:eastAsia="Calibri"/>
          <w:snapToGrid w:val="0"/>
          <w:sz w:val="22"/>
          <w:szCs w:val="22"/>
        </w:rPr>
        <w:t xml:space="preserve">kantor </w:t>
      </w:r>
      <w:r w:rsidR="008626BD" w:rsidRPr="00575CFB">
        <w:rPr>
          <w:rFonts w:eastAsia="Calibri"/>
          <w:snapToGrid w:val="0"/>
          <w:sz w:val="22"/>
          <w:szCs w:val="22"/>
        </w:rPr>
        <w:t>di The CEO Building L</w:t>
      </w:r>
      <w:r w:rsidR="00963ECE" w:rsidRPr="00575CFB">
        <w:rPr>
          <w:rFonts w:eastAsia="Calibri"/>
          <w:snapToGrid w:val="0"/>
          <w:sz w:val="22"/>
          <w:szCs w:val="22"/>
        </w:rPr>
        <w:t xml:space="preserve">evel </w:t>
      </w:r>
      <w:r w:rsidR="008626BD" w:rsidRPr="00575CFB">
        <w:rPr>
          <w:rFonts w:eastAsia="Calibri"/>
          <w:snapToGrid w:val="0"/>
          <w:sz w:val="22"/>
          <w:szCs w:val="22"/>
        </w:rPr>
        <w:t xml:space="preserve"> 12, Jl. T</w:t>
      </w:r>
      <w:r w:rsidR="00963ECE" w:rsidRPr="00575CFB">
        <w:rPr>
          <w:rFonts w:eastAsia="Calibri"/>
          <w:snapToGrid w:val="0"/>
          <w:sz w:val="22"/>
          <w:szCs w:val="22"/>
        </w:rPr>
        <w:t>.</w:t>
      </w:r>
      <w:r w:rsidR="008626BD" w:rsidRPr="00575CFB">
        <w:rPr>
          <w:rFonts w:eastAsia="Calibri"/>
          <w:snapToGrid w:val="0"/>
          <w:sz w:val="22"/>
          <w:szCs w:val="22"/>
        </w:rPr>
        <w:t xml:space="preserve">B Simatupang No. 18C, </w:t>
      </w:r>
      <w:r w:rsidR="00963ECE" w:rsidRPr="00575CFB">
        <w:rPr>
          <w:rFonts w:eastAsia="Calibri"/>
          <w:snapToGrid w:val="0"/>
          <w:sz w:val="22"/>
          <w:szCs w:val="22"/>
        </w:rPr>
        <w:t>RT 006</w:t>
      </w:r>
      <w:r w:rsidR="002F010F" w:rsidRPr="00575CFB">
        <w:rPr>
          <w:rFonts w:eastAsia="Calibri"/>
          <w:snapToGrid w:val="0"/>
          <w:sz w:val="22"/>
          <w:szCs w:val="22"/>
        </w:rPr>
        <w:t>,</w:t>
      </w:r>
      <w:r w:rsidR="00963ECE" w:rsidRPr="00575CFB">
        <w:rPr>
          <w:rFonts w:eastAsia="Calibri"/>
          <w:snapToGrid w:val="0"/>
          <w:sz w:val="22"/>
          <w:szCs w:val="22"/>
        </w:rPr>
        <w:t xml:space="preserve">  RW 009</w:t>
      </w:r>
      <w:r w:rsidR="002F010F" w:rsidRPr="00575CFB">
        <w:rPr>
          <w:rFonts w:eastAsia="Calibri"/>
          <w:snapToGrid w:val="0"/>
          <w:sz w:val="22"/>
          <w:szCs w:val="22"/>
        </w:rPr>
        <w:t xml:space="preserve">, </w:t>
      </w:r>
      <w:r w:rsidR="00963ECE" w:rsidRPr="00575CFB">
        <w:rPr>
          <w:rFonts w:eastAsia="Calibri"/>
          <w:snapToGrid w:val="0"/>
          <w:sz w:val="22"/>
          <w:szCs w:val="22"/>
        </w:rPr>
        <w:t>Cilandak Barat Cilandak</w:t>
      </w:r>
      <w:r w:rsidR="002F010F" w:rsidRPr="00575CFB">
        <w:rPr>
          <w:rFonts w:eastAsia="Calibri"/>
          <w:snapToGrid w:val="0"/>
          <w:sz w:val="22"/>
          <w:szCs w:val="22"/>
        </w:rPr>
        <w:t xml:space="preserve">, </w:t>
      </w:r>
      <w:r w:rsidR="00963ECE" w:rsidRPr="00575CFB">
        <w:rPr>
          <w:rFonts w:eastAsia="Calibri"/>
          <w:snapToGrid w:val="0"/>
          <w:sz w:val="22"/>
          <w:szCs w:val="22"/>
        </w:rPr>
        <w:t>Jakarta Selatan DKI Jakarta Selatan</w:t>
      </w:r>
      <w:r w:rsidR="000B3A98" w:rsidRPr="00575CFB">
        <w:rPr>
          <w:rFonts w:eastAsia="Calibri"/>
          <w:snapToGrid w:val="0"/>
          <w:sz w:val="22"/>
          <w:szCs w:val="22"/>
        </w:rPr>
        <w:t xml:space="preserve">, </w:t>
      </w:r>
      <w:r w:rsidR="000B3A98" w:rsidRPr="00575CFB">
        <w:rPr>
          <w:rFonts w:eastAsia="Calibri"/>
          <w:sz w:val="22"/>
          <w:szCs w:val="22"/>
        </w:rPr>
        <w:t>(“</w:t>
      </w:r>
      <w:r w:rsidR="00E15ADD" w:rsidRPr="00575CFB">
        <w:rPr>
          <w:rFonts w:eastAsia="Calibri"/>
          <w:sz w:val="22"/>
          <w:szCs w:val="22"/>
        </w:rPr>
        <w:t>selanjutnya disebut</w:t>
      </w:r>
      <w:r w:rsidR="00E15ADD" w:rsidRPr="00575CFB">
        <w:t xml:space="preserve"> “</w:t>
      </w:r>
      <w:r w:rsidR="00E15ADD" w:rsidRPr="00575CFB">
        <w:rPr>
          <w:rFonts w:eastAsia="Calibri"/>
          <w:b/>
          <w:sz w:val="22"/>
          <w:szCs w:val="22"/>
        </w:rPr>
        <w:t>Pihak Penerima</w:t>
      </w:r>
      <w:r w:rsidR="00E15ADD" w:rsidRPr="00575CFB">
        <w:rPr>
          <w:rFonts w:eastAsia="Calibri"/>
          <w:sz w:val="22"/>
          <w:szCs w:val="22"/>
        </w:rPr>
        <w:t xml:space="preserve"> </w:t>
      </w:r>
      <w:r w:rsidR="000B3A98" w:rsidRPr="00575CFB">
        <w:rPr>
          <w:rFonts w:eastAsia="Calibri"/>
          <w:bCs/>
          <w:iCs/>
          <w:sz w:val="22"/>
          <w:szCs w:val="22"/>
        </w:rPr>
        <w:t>”)</w:t>
      </w:r>
      <w:r w:rsidR="000B3A98" w:rsidRPr="00575CFB">
        <w:rPr>
          <w:rFonts w:eastAsia="Calibri"/>
          <w:sz w:val="22"/>
          <w:szCs w:val="22"/>
        </w:rPr>
        <w:t xml:space="preserve">; </w:t>
      </w:r>
    </w:p>
    <w:p w14:paraId="06E7BBD8" w14:textId="77777777" w:rsidR="00A30F81" w:rsidRPr="00F6716D" w:rsidRDefault="00A30F81" w:rsidP="00861224">
      <w:pPr>
        <w:pStyle w:val="FWParties"/>
        <w:numPr>
          <w:ilvl w:val="0"/>
          <w:numId w:val="0"/>
        </w:numPr>
        <w:spacing w:after="0" w:line="276" w:lineRule="auto"/>
        <w:rPr>
          <w:sz w:val="22"/>
          <w:szCs w:val="22"/>
        </w:rPr>
      </w:pPr>
    </w:p>
    <w:p w14:paraId="031E072B" w14:textId="7ED27931" w:rsidR="000B3A98" w:rsidRDefault="00095ABA" w:rsidP="00A30F81">
      <w:pPr>
        <w:pStyle w:val="FWParties"/>
        <w:numPr>
          <w:ilvl w:val="0"/>
          <w:numId w:val="0"/>
        </w:numPr>
        <w:spacing w:after="0" w:line="276" w:lineRule="auto"/>
        <w:rPr>
          <w:b/>
          <w:sz w:val="22"/>
          <w:szCs w:val="22"/>
        </w:rPr>
      </w:pPr>
      <w:r w:rsidRPr="006C0AC1">
        <w:rPr>
          <w:sz w:val="22"/>
          <w:szCs w:val="22"/>
        </w:rPr>
        <w:t>Pihak Yang Mengungkapkan</w:t>
      </w:r>
      <w:r w:rsidRPr="00095ABA">
        <w:rPr>
          <w:b/>
          <w:sz w:val="22"/>
          <w:szCs w:val="22"/>
        </w:rPr>
        <w:t xml:space="preserve"> </w:t>
      </w:r>
      <w:r w:rsidR="00E51909">
        <w:rPr>
          <w:sz w:val="22"/>
          <w:szCs w:val="22"/>
        </w:rPr>
        <w:t xml:space="preserve">dan </w:t>
      </w:r>
      <w:r w:rsidRPr="00095ABA">
        <w:rPr>
          <w:sz w:val="22"/>
          <w:szCs w:val="22"/>
        </w:rPr>
        <w:t xml:space="preserve">Pihak Penerima </w:t>
      </w:r>
      <w:r w:rsidR="000B3A98" w:rsidRPr="00F6716D">
        <w:rPr>
          <w:sz w:val="22"/>
          <w:szCs w:val="22"/>
        </w:rPr>
        <w:t xml:space="preserve">secara bersama-sama akan disebut sebagai </w:t>
      </w:r>
      <w:r w:rsidR="000B3A98" w:rsidRPr="00F6716D">
        <w:rPr>
          <w:b/>
          <w:sz w:val="22"/>
          <w:szCs w:val="22"/>
        </w:rPr>
        <w:t>Para Pihak</w:t>
      </w:r>
      <w:r w:rsidR="000B3A98" w:rsidRPr="00F6716D">
        <w:rPr>
          <w:sz w:val="22"/>
          <w:szCs w:val="22"/>
        </w:rPr>
        <w:t xml:space="preserve"> dan secara masing-masing disebut sebagai </w:t>
      </w:r>
      <w:r w:rsidR="000B3A98" w:rsidRPr="00F6716D">
        <w:rPr>
          <w:b/>
          <w:sz w:val="22"/>
          <w:szCs w:val="22"/>
        </w:rPr>
        <w:t>Pihak.</w:t>
      </w:r>
    </w:p>
    <w:p w14:paraId="3205AADA" w14:textId="77777777" w:rsidR="00F6716D" w:rsidRDefault="00F6716D" w:rsidP="00A30F81">
      <w:pPr>
        <w:pStyle w:val="FWParties"/>
        <w:numPr>
          <w:ilvl w:val="0"/>
          <w:numId w:val="0"/>
        </w:numPr>
        <w:spacing w:after="0" w:line="276" w:lineRule="auto"/>
        <w:rPr>
          <w:sz w:val="22"/>
          <w:szCs w:val="22"/>
        </w:rPr>
      </w:pPr>
    </w:p>
    <w:p w14:paraId="4BD11719" w14:textId="055FCED9" w:rsidR="00862E11" w:rsidRPr="00F6716D" w:rsidRDefault="00862E11" w:rsidP="00A30F81">
      <w:pPr>
        <w:pStyle w:val="FWParties"/>
        <w:numPr>
          <w:ilvl w:val="0"/>
          <w:numId w:val="0"/>
        </w:numPr>
        <w:spacing w:after="0" w:line="276" w:lineRule="auto"/>
        <w:rPr>
          <w:sz w:val="22"/>
          <w:szCs w:val="22"/>
        </w:rPr>
      </w:pPr>
      <w:r w:rsidRPr="00862E11">
        <w:rPr>
          <w:sz w:val="22"/>
          <w:szCs w:val="22"/>
        </w:rPr>
        <w:t>Para Pihak dengan ini menyatakan bahwa yang menandatangani Perjanjian berhak bertindak untuk dan atas nam</w:t>
      </w:r>
      <w:r>
        <w:rPr>
          <w:sz w:val="22"/>
          <w:szCs w:val="22"/>
        </w:rPr>
        <w:t xml:space="preserve">a serta mengikat secara hukum. </w:t>
      </w:r>
      <w:r w:rsidRPr="00862E11">
        <w:rPr>
          <w:sz w:val="22"/>
          <w:szCs w:val="22"/>
        </w:rPr>
        <w:t>Pihak Penerima dan Pihak Yang Mengungkapkan akan membuktikan kewenangannya tersebut secara hukum apabila diminta oleh Pihak lainnnya.</w:t>
      </w:r>
    </w:p>
    <w:p w14:paraId="568B4CA6" w14:textId="77777777" w:rsidR="00862E11" w:rsidRDefault="00862E11" w:rsidP="00A30F81">
      <w:pPr>
        <w:spacing w:line="276" w:lineRule="auto"/>
        <w:jc w:val="both"/>
        <w:rPr>
          <w:sz w:val="22"/>
          <w:szCs w:val="22"/>
          <w:lang w:val="en-GB"/>
        </w:rPr>
      </w:pPr>
    </w:p>
    <w:p w14:paraId="1E7849D0" w14:textId="77777777" w:rsidR="000B3A98" w:rsidRDefault="000B3A98" w:rsidP="00A30F81">
      <w:pPr>
        <w:spacing w:line="276" w:lineRule="auto"/>
        <w:jc w:val="both"/>
        <w:rPr>
          <w:sz w:val="22"/>
          <w:szCs w:val="22"/>
          <w:lang w:val="en-GB"/>
        </w:rPr>
      </w:pPr>
      <w:r w:rsidRPr="00F6716D">
        <w:rPr>
          <w:sz w:val="22"/>
          <w:szCs w:val="22"/>
          <w:lang w:val="en-GB"/>
        </w:rPr>
        <w:t xml:space="preserve">Para Pihak terlebih dahulu menerangkan </w:t>
      </w:r>
      <w:proofErr w:type="gramStart"/>
      <w:r w:rsidRPr="00F6716D">
        <w:rPr>
          <w:sz w:val="22"/>
          <w:szCs w:val="22"/>
          <w:lang w:val="en-GB"/>
        </w:rPr>
        <w:t>bahwa :</w:t>
      </w:r>
      <w:proofErr w:type="gramEnd"/>
    </w:p>
    <w:p w14:paraId="07B4682A" w14:textId="77777777" w:rsidR="00F6716D" w:rsidRPr="00F6716D" w:rsidRDefault="00F6716D" w:rsidP="00A30F81">
      <w:pPr>
        <w:spacing w:line="276" w:lineRule="auto"/>
        <w:jc w:val="both"/>
        <w:rPr>
          <w:sz w:val="22"/>
          <w:szCs w:val="22"/>
          <w:lang w:val="en-GB"/>
        </w:rPr>
      </w:pPr>
    </w:p>
    <w:p w14:paraId="2F0CBE31" w14:textId="50E3766C" w:rsidR="00D02EB0" w:rsidRPr="00E1424C" w:rsidDel="00E1424C" w:rsidRDefault="00D776CF">
      <w:pPr>
        <w:pStyle w:val="ListParagraph"/>
        <w:numPr>
          <w:ilvl w:val="0"/>
          <w:numId w:val="11"/>
        </w:numPr>
        <w:tabs>
          <w:tab w:val="left" w:pos="990"/>
        </w:tabs>
        <w:spacing w:line="276" w:lineRule="auto"/>
        <w:ind w:left="360"/>
        <w:jc w:val="both"/>
        <w:rPr>
          <w:del w:id="4" w:author="Ame" w:date="2019-04-01T16:32:00Z"/>
          <w:sz w:val="22"/>
          <w:szCs w:val="22"/>
        </w:rPr>
        <w:pPrChange w:id="5" w:author="Ame" w:date="2019-04-01T16:28:00Z">
          <w:pPr>
            <w:pStyle w:val="ListParagraph"/>
            <w:numPr>
              <w:numId w:val="11"/>
            </w:numPr>
            <w:spacing w:line="276" w:lineRule="auto"/>
            <w:ind w:left="360" w:hanging="360"/>
            <w:jc w:val="both"/>
          </w:pPr>
        </w:pPrChange>
      </w:pPr>
      <w:ins w:id="6" w:author="Ame" w:date="2019-04-01T16:32:00Z">
        <w:r>
          <w:rPr>
            <w:sz w:val="22"/>
            <w:szCs w:val="22"/>
          </w:rPr>
          <w:t xml:space="preserve">A. </w:t>
        </w:r>
      </w:ins>
      <w:r w:rsidR="00D02EB0" w:rsidRPr="00E1424C">
        <w:rPr>
          <w:sz w:val="22"/>
          <w:szCs w:val="22"/>
        </w:rPr>
        <w:t xml:space="preserve">Bahwa </w:t>
      </w:r>
      <w:r w:rsidR="00D8191B" w:rsidRPr="00E1424C">
        <w:rPr>
          <w:sz w:val="22"/>
          <w:szCs w:val="22"/>
        </w:rPr>
        <w:t xml:space="preserve">Pihak Yang </w:t>
      </w:r>
      <w:proofErr w:type="gramStart"/>
      <w:r w:rsidR="00D8191B" w:rsidRPr="00E1424C">
        <w:rPr>
          <w:sz w:val="22"/>
          <w:szCs w:val="22"/>
        </w:rPr>
        <w:t>Mengungkapkan</w:t>
      </w:r>
      <w:r w:rsidR="00556735" w:rsidRPr="00D776CF">
        <w:rPr>
          <w:sz w:val="22"/>
          <w:szCs w:val="22"/>
        </w:rPr>
        <w:t xml:space="preserve"> </w:t>
      </w:r>
      <w:r w:rsidR="00A900FE" w:rsidRPr="00D776CF">
        <w:rPr>
          <w:sz w:val="22"/>
          <w:szCs w:val="22"/>
        </w:rPr>
        <w:t xml:space="preserve"> </w:t>
      </w:r>
      <w:r w:rsidR="00D02EB0" w:rsidRPr="00D776CF">
        <w:rPr>
          <w:sz w:val="22"/>
          <w:szCs w:val="22"/>
        </w:rPr>
        <w:t>adalah</w:t>
      </w:r>
      <w:proofErr w:type="gramEnd"/>
      <w:r w:rsidR="00D02EB0" w:rsidRPr="00D776CF">
        <w:rPr>
          <w:sz w:val="22"/>
          <w:szCs w:val="22"/>
        </w:rPr>
        <w:t xml:space="preserve"> s</w:t>
      </w:r>
      <w:r w:rsidR="00FC44EE" w:rsidRPr="00740A24">
        <w:rPr>
          <w:sz w:val="22"/>
          <w:szCs w:val="22"/>
        </w:rPr>
        <w:t xml:space="preserve">uatu </w:t>
      </w:r>
      <w:r w:rsidR="00D02EB0" w:rsidRPr="00740A24">
        <w:rPr>
          <w:sz w:val="22"/>
          <w:szCs w:val="22"/>
        </w:rPr>
        <w:t xml:space="preserve"> per</w:t>
      </w:r>
      <w:r w:rsidR="00556735" w:rsidRPr="00740A24">
        <w:rPr>
          <w:sz w:val="22"/>
          <w:szCs w:val="22"/>
        </w:rPr>
        <w:t xml:space="preserve">seroan terbatas </w:t>
      </w:r>
      <w:r w:rsidR="00D02EB0" w:rsidRPr="00740A24">
        <w:rPr>
          <w:sz w:val="22"/>
          <w:szCs w:val="22"/>
        </w:rPr>
        <w:t xml:space="preserve"> </w:t>
      </w:r>
      <w:r w:rsidR="00D02EB0" w:rsidRPr="00740A24">
        <w:rPr>
          <w:rFonts w:eastAsia="Calibri"/>
          <w:sz w:val="22"/>
          <w:szCs w:val="22"/>
        </w:rPr>
        <w:t xml:space="preserve">yang </w:t>
      </w:r>
      <w:ins w:id="7" w:author="Ame" w:date="2019-04-01T16:31:00Z">
        <w:r w:rsidR="00E1424C" w:rsidRPr="00740A24">
          <w:rPr>
            <w:rFonts w:eastAsia="Calibri"/>
            <w:sz w:val="22"/>
            <w:szCs w:val="22"/>
          </w:rPr>
          <w:t>berusaha dalam</w:t>
        </w:r>
      </w:ins>
      <w:ins w:id="8" w:author="Ame" w:date="2019-04-01T16:32:00Z">
        <w:r w:rsidR="00740A24">
          <w:rPr>
            <w:rFonts w:eastAsia="Calibri"/>
            <w:sz w:val="22"/>
            <w:szCs w:val="22"/>
          </w:rPr>
          <w:t xml:space="preserve"> </w:t>
        </w:r>
      </w:ins>
      <w:ins w:id="9" w:author="Ame" w:date="2019-04-01T16:33:00Z">
        <w:r w:rsidR="00740A24">
          <w:rPr>
            <w:rFonts w:eastAsia="Calibri"/>
            <w:sz w:val="22"/>
            <w:szCs w:val="22"/>
          </w:rPr>
          <w:t xml:space="preserve">usaha dan </w:t>
        </w:r>
      </w:ins>
      <w:ins w:id="10" w:author="Ame" w:date="2019-04-01T16:31:00Z">
        <w:r w:rsidR="00E1424C" w:rsidRPr="00740A24">
          <w:rPr>
            <w:rFonts w:eastAsia="Calibri"/>
            <w:sz w:val="22"/>
            <w:szCs w:val="22"/>
          </w:rPr>
          <w:t xml:space="preserve">industri perkebunan diantaranya </w:t>
        </w:r>
      </w:ins>
      <w:ins w:id="11" w:author="Ame" w:date="2019-04-01T16:32:00Z">
        <w:r w:rsidR="00E1424C" w:rsidRPr="00740A24">
          <w:rPr>
            <w:rFonts w:eastAsia="Calibri"/>
            <w:sz w:val="22"/>
            <w:szCs w:val="22"/>
          </w:rPr>
          <w:t xml:space="preserve">usaha dan </w:t>
        </w:r>
      </w:ins>
      <w:ins w:id="12" w:author="Ame" w:date="2019-04-01T16:31:00Z">
        <w:r w:rsidR="00E1424C" w:rsidRPr="00740A24">
          <w:rPr>
            <w:rFonts w:eastAsia="Calibri"/>
            <w:sz w:val="22"/>
            <w:szCs w:val="22"/>
          </w:rPr>
          <w:t xml:space="preserve"> industri perkebunan </w:t>
        </w:r>
      </w:ins>
      <w:ins w:id="13" w:author="Ame" w:date="2019-04-01T16:32:00Z">
        <w:r w:rsidR="00E1424C" w:rsidRPr="00740A24">
          <w:rPr>
            <w:rFonts w:eastAsia="Calibri"/>
            <w:sz w:val="22"/>
            <w:szCs w:val="22"/>
          </w:rPr>
          <w:t>kelapa sawit</w:t>
        </w:r>
        <w:r w:rsidR="00E1424C">
          <w:rPr>
            <w:rFonts w:eastAsia="Calibri"/>
            <w:sz w:val="22"/>
            <w:szCs w:val="22"/>
          </w:rPr>
          <w:t>.</w:t>
        </w:r>
      </w:ins>
      <w:ins w:id="14" w:author="Ame" w:date="2019-04-01T16:30:00Z">
        <w:r w:rsidR="00E1424C" w:rsidRPr="00E1424C">
          <w:rPr>
            <w:rFonts w:eastAsia="Calibri"/>
            <w:sz w:val="22"/>
            <w:szCs w:val="22"/>
          </w:rPr>
          <w:t xml:space="preserve"> </w:t>
        </w:r>
        <w:r w:rsidR="00E1424C" w:rsidRPr="00D776CF">
          <w:rPr>
            <w:rFonts w:eastAsia="Calibri"/>
            <w:sz w:val="22"/>
            <w:szCs w:val="22"/>
          </w:rPr>
          <w:t xml:space="preserve"> </w:t>
        </w:r>
      </w:ins>
      <w:del w:id="15" w:author="Ame" w:date="2019-04-01T16:32:00Z">
        <w:r w:rsidR="00D02EB0" w:rsidRPr="00E1424C" w:rsidDel="00E1424C">
          <w:rPr>
            <w:rFonts w:eastAsia="Calibri"/>
            <w:sz w:val="22"/>
            <w:szCs w:val="22"/>
          </w:rPr>
          <w:delText>memil</w:delText>
        </w:r>
        <w:r w:rsidR="002F613C" w:rsidRPr="00E1424C" w:rsidDel="00E1424C">
          <w:rPr>
            <w:rFonts w:eastAsia="Calibri"/>
            <w:sz w:val="22"/>
            <w:szCs w:val="22"/>
          </w:rPr>
          <w:delText>i</w:delText>
        </w:r>
        <w:r w:rsidR="00D02EB0" w:rsidRPr="00E1424C" w:rsidDel="00E1424C">
          <w:rPr>
            <w:rFonts w:eastAsia="Calibri"/>
            <w:sz w:val="22"/>
            <w:szCs w:val="22"/>
          </w:rPr>
          <w:delText xml:space="preserve">ki konsesi atas ijin usaha </w:delText>
        </w:r>
        <w:r w:rsidR="00A900FE" w:rsidRPr="00E1424C" w:rsidDel="00E1424C">
          <w:rPr>
            <w:rFonts w:eastAsia="Calibri"/>
            <w:sz w:val="22"/>
            <w:szCs w:val="22"/>
          </w:rPr>
          <w:delText xml:space="preserve">perkebunan sawit </w:delText>
        </w:r>
        <w:r w:rsidR="00D02EB0" w:rsidRPr="00E1424C" w:rsidDel="00E1424C">
          <w:rPr>
            <w:rFonts w:eastAsia="Calibri"/>
            <w:sz w:val="22"/>
            <w:szCs w:val="22"/>
          </w:rPr>
          <w:delText xml:space="preserve">atas areal seluas ± </w:delText>
        </w:r>
        <w:r w:rsidR="00A900FE" w:rsidRPr="00E1424C" w:rsidDel="00E1424C">
          <w:rPr>
            <w:rFonts w:eastAsia="Calibri"/>
            <w:sz w:val="22"/>
            <w:szCs w:val="22"/>
          </w:rPr>
          <w:delText>…</w:delText>
        </w:r>
        <w:r w:rsidR="00D02EB0" w:rsidRPr="00E1424C" w:rsidDel="00E1424C">
          <w:rPr>
            <w:rFonts w:eastAsia="Calibri"/>
            <w:sz w:val="22"/>
            <w:szCs w:val="22"/>
          </w:rPr>
          <w:delText xml:space="preserve"> hektar yang terletak di Kabupaten</w:delText>
        </w:r>
        <w:r w:rsidR="000623BA" w:rsidRPr="00E1424C" w:rsidDel="00E1424C">
          <w:rPr>
            <w:rFonts w:eastAsia="Calibri"/>
            <w:sz w:val="22"/>
            <w:szCs w:val="22"/>
          </w:rPr>
          <w:delText xml:space="preserve"> </w:delText>
        </w:r>
        <w:r w:rsidR="00D02EB0" w:rsidRPr="00E1424C" w:rsidDel="00E1424C">
          <w:rPr>
            <w:rFonts w:eastAsia="Calibri"/>
            <w:sz w:val="22"/>
            <w:szCs w:val="22"/>
          </w:rPr>
          <w:delText xml:space="preserve"> </w:delText>
        </w:r>
        <w:r w:rsidR="00A900FE" w:rsidRPr="00E1424C" w:rsidDel="00E1424C">
          <w:rPr>
            <w:rFonts w:eastAsia="Calibri"/>
            <w:sz w:val="22"/>
            <w:szCs w:val="22"/>
          </w:rPr>
          <w:delText>…</w:delText>
        </w:r>
        <w:r w:rsidR="00D02EB0" w:rsidRPr="00E1424C" w:rsidDel="00E1424C">
          <w:rPr>
            <w:rFonts w:eastAsia="Calibri"/>
            <w:sz w:val="22"/>
            <w:szCs w:val="22"/>
          </w:rPr>
          <w:delText xml:space="preserve">, Provinsi </w:delText>
        </w:r>
        <w:r w:rsidR="00A900FE" w:rsidRPr="00E1424C" w:rsidDel="00E1424C">
          <w:rPr>
            <w:rFonts w:eastAsia="Calibri"/>
            <w:sz w:val="22"/>
            <w:szCs w:val="22"/>
          </w:rPr>
          <w:delText>…</w:delText>
        </w:r>
        <w:r w:rsidR="00D02EB0" w:rsidRPr="00E1424C" w:rsidDel="00E1424C">
          <w:rPr>
            <w:rFonts w:eastAsia="Calibri"/>
            <w:sz w:val="22"/>
            <w:szCs w:val="22"/>
          </w:rPr>
          <w:delText xml:space="preserve"> sebagaimana dinyatakan dalam Keputusan </w:delText>
        </w:r>
        <w:r w:rsidR="006B75AB" w:rsidRPr="00E1424C" w:rsidDel="00E1424C">
          <w:rPr>
            <w:rFonts w:eastAsia="Calibri"/>
            <w:sz w:val="22"/>
            <w:szCs w:val="22"/>
          </w:rPr>
          <w:delText>…</w:delText>
        </w:r>
        <w:r w:rsidR="00D02EB0" w:rsidRPr="00E1424C" w:rsidDel="00E1424C">
          <w:rPr>
            <w:rFonts w:eastAsia="Calibri"/>
            <w:sz w:val="22"/>
            <w:szCs w:val="22"/>
          </w:rPr>
          <w:delText xml:space="preserve"> Nomor SK.</w:delText>
        </w:r>
        <w:r w:rsidR="006B75AB" w:rsidRPr="00E1424C" w:rsidDel="00E1424C">
          <w:rPr>
            <w:rFonts w:eastAsia="Calibri"/>
            <w:sz w:val="22"/>
            <w:szCs w:val="22"/>
          </w:rPr>
          <w:delText>...</w:delText>
        </w:r>
        <w:r w:rsidR="00D02EB0" w:rsidRPr="00E1424C" w:rsidDel="00E1424C">
          <w:rPr>
            <w:rFonts w:eastAsia="Calibri"/>
            <w:sz w:val="22"/>
            <w:szCs w:val="22"/>
          </w:rPr>
          <w:delText xml:space="preserve"> tanggal </w:delText>
        </w:r>
        <w:r w:rsidR="006B75AB" w:rsidRPr="00E1424C" w:rsidDel="00E1424C">
          <w:rPr>
            <w:rFonts w:eastAsia="Calibri"/>
            <w:sz w:val="22"/>
            <w:szCs w:val="22"/>
          </w:rPr>
          <w:delText>…</w:delText>
        </w:r>
        <w:r w:rsidR="00D02EB0" w:rsidRPr="00E1424C" w:rsidDel="00E1424C">
          <w:rPr>
            <w:rFonts w:eastAsia="Calibri"/>
            <w:sz w:val="22"/>
            <w:szCs w:val="22"/>
          </w:rPr>
          <w:delText>.</w:delText>
        </w:r>
      </w:del>
    </w:p>
    <w:p w14:paraId="16E93AB7" w14:textId="22688A7F" w:rsidR="000B3A98" w:rsidRPr="00DB0C3F" w:rsidDel="003E0046" w:rsidRDefault="00917E0C">
      <w:pPr>
        <w:pStyle w:val="ListParagraph"/>
        <w:numPr>
          <w:ilvl w:val="0"/>
          <w:numId w:val="11"/>
        </w:numPr>
        <w:tabs>
          <w:tab w:val="left" w:pos="990"/>
        </w:tabs>
        <w:spacing w:line="276" w:lineRule="auto"/>
        <w:ind w:left="360"/>
        <w:jc w:val="both"/>
        <w:rPr>
          <w:ins w:id="16" w:author="Syahrial_Harahap" w:date="2019-03-28T16:07:00Z"/>
          <w:del w:id="17" w:author="Ame" w:date="2019-03-29T17:39:00Z"/>
        </w:rPr>
        <w:pPrChange w:id="18" w:author="Ame" w:date="2019-04-01T16:28:00Z">
          <w:pPr>
            <w:pStyle w:val="ListParagraph"/>
            <w:spacing w:line="276" w:lineRule="auto"/>
            <w:ind w:left="360"/>
            <w:jc w:val="both"/>
          </w:pPr>
        </w:pPrChange>
      </w:pPr>
      <w:ins w:id="19" w:author="Syahrial_Harahap" w:date="2019-03-28T16:05:00Z">
        <w:del w:id="20" w:author="Ame" w:date="2019-03-29T17:39:00Z">
          <w:r w:rsidRPr="003E0046" w:rsidDel="003E0046">
            <w:delText>-</w:delText>
          </w:r>
        </w:del>
      </w:ins>
    </w:p>
    <w:p w14:paraId="4029C8D9" w14:textId="589FA42C" w:rsidR="00917E0C" w:rsidRPr="003E0046" w:rsidDel="00E1424C" w:rsidRDefault="00917E0C">
      <w:pPr>
        <w:pStyle w:val="ListParagraph"/>
        <w:spacing w:line="276" w:lineRule="auto"/>
        <w:ind w:left="360"/>
        <w:jc w:val="both"/>
        <w:rPr>
          <w:ins w:id="21" w:author="Syahrial_Harahap" w:date="2019-03-28T16:09:00Z"/>
          <w:del w:id="22" w:author="Ame" w:date="2019-04-01T16:28:00Z"/>
        </w:rPr>
        <w:pPrChange w:id="23" w:author="Ame" w:date="2019-03-29T17:41:00Z">
          <w:pPr>
            <w:pStyle w:val="ListParagraph"/>
            <w:numPr>
              <w:numId w:val="11"/>
            </w:numPr>
            <w:spacing w:line="276" w:lineRule="auto"/>
            <w:ind w:hanging="360"/>
            <w:jc w:val="both"/>
          </w:pPr>
        </w:pPrChange>
      </w:pPr>
      <w:ins w:id="24" w:author="Syahrial_Harahap" w:date="2019-03-28T16:08:00Z">
        <w:del w:id="25" w:author="Ame" w:date="2019-03-29T17:39:00Z">
          <w:r w:rsidRPr="00DB0C3F" w:rsidDel="003E0046">
            <w:delText>KKP:</w:delText>
          </w:r>
        </w:del>
        <w:del w:id="26" w:author="Ame" w:date="2019-04-01T16:28:00Z">
          <w:r w:rsidRPr="00DB0C3F" w:rsidDel="00E1424C">
            <w:delText xml:space="preserve"> </w:delText>
          </w:r>
        </w:del>
      </w:ins>
      <w:ins w:id="27" w:author="Syahrial_Harahap" w:date="2019-03-28T16:09:00Z">
        <w:del w:id="28" w:author="Ame" w:date="2019-04-01T16:28:00Z">
          <w:r w:rsidRPr="003E0046" w:rsidDel="00E1424C">
            <w:rPr>
              <w:rFonts w:eastAsia="Calibri"/>
              <w:rPrChange w:id="29" w:author="Ame" w:date="2019-03-29T17:42:00Z">
                <w:rPr/>
              </w:rPrChange>
            </w:rPr>
            <w:delText xml:space="preserve">ijin usaha perkebunan sawit atas areal seluas ± </w:delText>
          </w:r>
        </w:del>
      </w:ins>
      <w:ins w:id="30" w:author="Syahrial_Harahap" w:date="2019-03-28T16:10:00Z">
        <w:del w:id="31" w:author="Ame" w:date="2019-04-01T16:28:00Z">
          <w:r w:rsidRPr="003E0046" w:rsidDel="00E1424C">
            <w:rPr>
              <w:lang w:val="id-ID"/>
              <w:rPrChange w:id="32" w:author="Ame" w:date="2019-03-29T17:42:00Z">
                <w:rPr>
                  <w:rFonts w:ascii="Arial" w:hAnsi="Arial" w:cs="Arial"/>
                  <w:sz w:val="21"/>
                  <w:szCs w:val="21"/>
                  <w:lang w:val="id-ID"/>
                </w:rPr>
              </w:rPrChange>
            </w:rPr>
            <w:delText>19.649,754</w:delText>
          </w:r>
          <w:r w:rsidRPr="003E0046" w:rsidDel="00E1424C">
            <w:rPr>
              <w:rPrChange w:id="33" w:author="Ame" w:date="2019-03-29T17:42:00Z">
                <w:rPr>
                  <w:rFonts w:ascii="Arial" w:hAnsi="Arial" w:cs="Arial"/>
                  <w:sz w:val="21"/>
                  <w:szCs w:val="21"/>
                </w:rPr>
              </w:rPrChange>
            </w:rPr>
            <w:delText xml:space="preserve"> </w:delText>
          </w:r>
        </w:del>
      </w:ins>
      <w:ins w:id="34" w:author="Syahrial_Harahap" w:date="2019-03-28T16:09:00Z">
        <w:del w:id="35" w:author="Ame" w:date="2019-04-01T16:28:00Z">
          <w:r w:rsidRPr="003E0046" w:rsidDel="00E1424C">
            <w:rPr>
              <w:rFonts w:eastAsia="Calibri"/>
              <w:rPrChange w:id="36" w:author="Ame" w:date="2019-03-29T17:42:00Z">
                <w:rPr/>
              </w:rPrChange>
            </w:rPr>
            <w:delText xml:space="preserve">hektar yang terletak di Kabupaten  Kotawaringin Timur, Provinsi Kalimantan Tengah sebagaimana dinyatakan dalam Keputusan </w:delText>
          </w:r>
          <w:r w:rsidR="00337E9C" w:rsidRPr="003E0046" w:rsidDel="00E1424C">
            <w:rPr>
              <w:rFonts w:eastAsia="Calibri"/>
              <w:rPrChange w:id="37" w:author="Ame" w:date="2019-03-29T17:42:00Z">
                <w:rPr/>
              </w:rPrChange>
            </w:rPr>
            <w:delText>Kepala Badan Pertanahan N</w:delText>
          </w:r>
        </w:del>
      </w:ins>
      <w:ins w:id="38" w:author="Syahrial_Harahap" w:date="2019-03-28T16:10:00Z">
        <w:del w:id="39" w:author="Ame" w:date="2019-04-01T16:28:00Z">
          <w:r w:rsidR="00337E9C" w:rsidRPr="003E0046" w:rsidDel="00E1424C">
            <w:rPr>
              <w:rFonts w:eastAsia="Calibri"/>
              <w:rPrChange w:id="40" w:author="Ame" w:date="2019-03-29T17:42:00Z">
                <w:rPr/>
              </w:rPrChange>
            </w:rPr>
            <w:delText>a</w:delText>
          </w:r>
        </w:del>
      </w:ins>
      <w:ins w:id="41" w:author="Syahrial_Harahap" w:date="2019-03-28T16:09:00Z">
        <w:del w:id="42" w:author="Ame" w:date="2019-04-01T16:28:00Z">
          <w:r w:rsidRPr="003E0046" w:rsidDel="00E1424C">
            <w:rPr>
              <w:rFonts w:eastAsia="Calibri"/>
              <w:rPrChange w:id="43" w:author="Ame" w:date="2019-03-29T17:42:00Z">
                <w:rPr/>
              </w:rPrChange>
            </w:rPr>
            <w:delText xml:space="preserve">sional. Nomor </w:delText>
          </w:r>
        </w:del>
      </w:ins>
      <w:ins w:id="44" w:author="Syahrial_Harahap" w:date="2019-03-28T16:11:00Z">
        <w:del w:id="45" w:author="Ame" w:date="2019-04-01T16:28:00Z">
          <w:r w:rsidR="00337E9C" w:rsidRPr="003E0046" w:rsidDel="00E1424C">
            <w:rPr>
              <w:lang w:val="id-ID"/>
              <w:rPrChange w:id="46" w:author="Ame" w:date="2019-03-29T17:42:00Z">
                <w:rPr>
                  <w:rFonts w:ascii="Arial" w:hAnsi="Arial" w:cs="Arial"/>
                  <w:sz w:val="21"/>
                  <w:szCs w:val="21"/>
                  <w:lang w:val="id-ID"/>
                </w:rPr>
              </w:rPrChange>
            </w:rPr>
            <w:delText>SK HGU KKP No. 65/ HGU/ BPN/ 2005</w:delText>
          </w:r>
        </w:del>
      </w:ins>
      <w:ins w:id="47" w:author="Syahrial_Harahap" w:date="2019-03-28T16:09:00Z">
        <w:del w:id="48" w:author="Ame" w:date="2019-04-01T16:28:00Z">
          <w:r w:rsidRPr="003E0046" w:rsidDel="00E1424C">
            <w:rPr>
              <w:rFonts w:eastAsia="Calibri"/>
              <w:rPrChange w:id="49" w:author="Ame" w:date="2019-03-29T17:42:00Z">
                <w:rPr/>
              </w:rPrChange>
            </w:rPr>
            <w:delText xml:space="preserve"> tanggal </w:delText>
          </w:r>
        </w:del>
      </w:ins>
      <w:ins w:id="50" w:author="Syahrial_Harahap" w:date="2019-03-28T16:20:00Z">
        <w:del w:id="51" w:author="Ame" w:date="2019-04-01T16:28:00Z">
          <w:r w:rsidR="00337E9C" w:rsidRPr="003E0046" w:rsidDel="00E1424C">
            <w:rPr>
              <w:rFonts w:eastAsia="Calibri"/>
              <w:rPrChange w:id="52" w:author="Ame" w:date="2019-03-29T17:42:00Z">
                <w:rPr/>
              </w:rPrChange>
            </w:rPr>
            <w:delText>8 September 2004.</w:delText>
          </w:r>
        </w:del>
      </w:ins>
    </w:p>
    <w:p w14:paraId="5297C168" w14:textId="22E39670" w:rsidR="00917E0C" w:rsidRPr="003E0046" w:rsidRDefault="00917E0C" w:rsidP="00D02EB0">
      <w:pPr>
        <w:pStyle w:val="ListParagraph"/>
        <w:spacing w:line="276" w:lineRule="auto"/>
        <w:ind w:left="360"/>
        <w:jc w:val="both"/>
        <w:rPr>
          <w:ins w:id="53" w:author="Syahrial_Harahap" w:date="2019-03-28T16:05:00Z"/>
          <w:rPrChange w:id="54" w:author="Ame" w:date="2019-03-29T17:42:00Z">
            <w:rPr>
              <w:ins w:id="55" w:author="Syahrial_Harahap" w:date="2019-03-28T16:05:00Z"/>
              <w:sz w:val="22"/>
              <w:szCs w:val="22"/>
            </w:rPr>
          </w:rPrChange>
        </w:rPr>
      </w:pPr>
    </w:p>
    <w:p w14:paraId="3C26F875" w14:textId="129AAAD1" w:rsidR="00917E0C" w:rsidRPr="003E0046" w:rsidDel="00917E0C" w:rsidRDefault="00917E0C" w:rsidP="00D02EB0">
      <w:pPr>
        <w:pStyle w:val="ListParagraph"/>
        <w:spacing w:line="276" w:lineRule="auto"/>
        <w:ind w:left="360"/>
        <w:jc w:val="both"/>
        <w:rPr>
          <w:del w:id="56" w:author="Syahrial_Harahap" w:date="2019-03-28T16:07:00Z"/>
          <w:rPrChange w:id="57" w:author="Ame" w:date="2019-03-29T17:42:00Z">
            <w:rPr>
              <w:del w:id="58" w:author="Syahrial_Harahap" w:date="2019-03-28T16:07:00Z"/>
              <w:sz w:val="22"/>
              <w:szCs w:val="22"/>
            </w:rPr>
          </w:rPrChange>
        </w:rPr>
      </w:pPr>
    </w:p>
    <w:p w14:paraId="0C7E3AF3" w14:textId="6D104DE8" w:rsidR="000B3A98" w:rsidRPr="00F6716D" w:rsidRDefault="00A21DAA">
      <w:pPr>
        <w:pStyle w:val="ListParagraph"/>
        <w:spacing w:line="276" w:lineRule="auto"/>
        <w:ind w:left="360"/>
        <w:jc w:val="both"/>
        <w:rPr>
          <w:sz w:val="22"/>
          <w:szCs w:val="22"/>
        </w:rPr>
        <w:pPrChange w:id="59" w:author="Ame" w:date="2019-03-29T17:48:00Z">
          <w:pPr>
            <w:pStyle w:val="ListParagraph"/>
            <w:numPr>
              <w:numId w:val="11"/>
            </w:numPr>
            <w:spacing w:line="276" w:lineRule="auto"/>
            <w:ind w:left="360" w:hanging="360"/>
            <w:jc w:val="both"/>
          </w:pPr>
        </w:pPrChange>
      </w:pPr>
      <w:ins w:id="60" w:author="Ame" w:date="2019-04-01T16:34:00Z">
        <w:r>
          <w:rPr>
            <w:sz w:val="22"/>
            <w:szCs w:val="22"/>
          </w:rPr>
          <w:t xml:space="preserve">B. </w:t>
        </w:r>
      </w:ins>
      <w:r w:rsidR="000B3A98" w:rsidRPr="00D02EB0">
        <w:rPr>
          <w:sz w:val="22"/>
          <w:szCs w:val="22"/>
        </w:rPr>
        <w:t xml:space="preserve">Bahwa </w:t>
      </w:r>
      <w:r w:rsidR="00AB4668">
        <w:rPr>
          <w:sz w:val="22"/>
          <w:szCs w:val="22"/>
        </w:rPr>
        <w:t xml:space="preserve">Pihak </w:t>
      </w:r>
      <w:r w:rsidR="000B3A98" w:rsidRPr="00D02EB0">
        <w:rPr>
          <w:sz w:val="22"/>
          <w:szCs w:val="22"/>
        </w:rPr>
        <w:t xml:space="preserve">Penerima </w:t>
      </w:r>
      <w:r w:rsidR="00E905E5">
        <w:rPr>
          <w:sz w:val="22"/>
          <w:szCs w:val="22"/>
        </w:rPr>
        <w:t xml:space="preserve">adalah suatu perseroan terbatas yang salah satu kegiatan usahanya </w:t>
      </w:r>
      <w:r w:rsidR="000B3A98" w:rsidRPr="00D02EB0">
        <w:rPr>
          <w:sz w:val="22"/>
          <w:szCs w:val="22"/>
        </w:rPr>
        <w:t xml:space="preserve">bergerak dalam </w:t>
      </w:r>
      <w:r w:rsidR="00E905E5">
        <w:rPr>
          <w:sz w:val="22"/>
          <w:szCs w:val="22"/>
        </w:rPr>
        <w:t xml:space="preserve">bidang </w:t>
      </w:r>
      <w:r w:rsidR="000B3A98" w:rsidRPr="00F6716D">
        <w:rPr>
          <w:sz w:val="22"/>
          <w:szCs w:val="22"/>
        </w:rPr>
        <w:t xml:space="preserve">konsultasi </w:t>
      </w:r>
      <w:proofErr w:type="gramStart"/>
      <w:r w:rsidR="000B3A98" w:rsidRPr="00F6716D">
        <w:rPr>
          <w:sz w:val="22"/>
          <w:szCs w:val="22"/>
        </w:rPr>
        <w:t>manajemen .</w:t>
      </w:r>
      <w:proofErr w:type="gramEnd"/>
    </w:p>
    <w:p w14:paraId="61A84628" w14:textId="77777777" w:rsidR="000B3A98" w:rsidRPr="00F6716D" w:rsidRDefault="000B3A98" w:rsidP="00A30F81">
      <w:pPr>
        <w:spacing w:line="276" w:lineRule="auto"/>
        <w:ind w:left="360"/>
        <w:jc w:val="both"/>
        <w:rPr>
          <w:sz w:val="22"/>
          <w:szCs w:val="22"/>
        </w:rPr>
      </w:pPr>
    </w:p>
    <w:p w14:paraId="65F99EFF" w14:textId="2589A608" w:rsidR="000B3A98" w:rsidRDefault="00A21DAA" w:rsidP="006C0AC1">
      <w:pPr>
        <w:pStyle w:val="ListParagraph"/>
        <w:numPr>
          <w:ilvl w:val="0"/>
          <w:numId w:val="11"/>
        </w:numPr>
        <w:spacing w:line="276" w:lineRule="auto"/>
        <w:ind w:left="360"/>
        <w:jc w:val="both"/>
        <w:rPr>
          <w:rFonts w:eastAsia="Times New Roman"/>
          <w:sz w:val="22"/>
          <w:szCs w:val="22"/>
        </w:rPr>
      </w:pPr>
      <w:ins w:id="61" w:author="Ame" w:date="2019-04-01T16:34:00Z">
        <w:r>
          <w:rPr>
            <w:rFonts w:eastAsia="Times New Roman"/>
            <w:sz w:val="22"/>
            <w:szCs w:val="22"/>
          </w:rPr>
          <w:t xml:space="preserve">C. </w:t>
        </w:r>
      </w:ins>
      <w:r w:rsidR="000B3A98" w:rsidRPr="00F6716D">
        <w:rPr>
          <w:rFonts w:eastAsia="Times New Roman"/>
          <w:sz w:val="22"/>
          <w:szCs w:val="22"/>
        </w:rPr>
        <w:t>Bahwa</w:t>
      </w:r>
      <w:r w:rsidR="008C2480" w:rsidRPr="008C2480">
        <w:t xml:space="preserve"> </w:t>
      </w:r>
      <w:r w:rsidR="008C2480" w:rsidRPr="008C2480">
        <w:rPr>
          <w:rFonts w:eastAsia="Times New Roman"/>
          <w:sz w:val="22"/>
          <w:szCs w:val="22"/>
        </w:rPr>
        <w:t>Pihak Yang Mengungkapkan</w:t>
      </w:r>
      <w:r w:rsidR="000B3A98" w:rsidRPr="00F6716D">
        <w:rPr>
          <w:rFonts w:eastAsia="Times New Roman"/>
          <w:sz w:val="22"/>
          <w:szCs w:val="22"/>
        </w:rPr>
        <w:t xml:space="preserve"> bermaksud untuk </w:t>
      </w:r>
      <w:proofErr w:type="gramStart"/>
      <w:r w:rsidR="000B3A98" w:rsidRPr="00F6716D">
        <w:rPr>
          <w:rFonts w:eastAsia="Times New Roman"/>
          <w:sz w:val="22"/>
          <w:szCs w:val="22"/>
        </w:rPr>
        <w:t>mengungkapkan  informasi</w:t>
      </w:r>
      <w:proofErr w:type="gramEnd"/>
      <w:r w:rsidR="000B3A98" w:rsidRPr="00F6716D">
        <w:rPr>
          <w:rFonts w:eastAsia="Times New Roman"/>
          <w:sz w:val="22"/>
          <w:szCs w:val="22"/>
        </w:rPr>
        <w:t xml:space="preserve"> rahasia kepada </w:t>
      </w:r>
      <w:r w:rsidR="008C2480">
        <w:rPr>
          <w:rFonts w:eastAsia="Times New Roman"/>
          <w:sz w:val="22"/>
          <w:szCs w:val="22"/>
        </w:rPr>
        <w:t xml:space="preserve">Pihak </w:t>
      </w:r>
      <w:r w:rsidR="000B3A98" w:rsidRPr="00F6716D">
        <w:rPr>
          <w:rFonts w:eastAsia="Times New Roman"/>
          <w:sz w:val="22"/>
          <w:szCs w:val="22"/>
        </w:rPr>
        <w:t xml:space="preserve">Penerima </w:t>
      </w:r>
      <w:r w:rsidR="00A30F81" w:rsidRPr="00F6716D">
        <w:rPr>
          <w:rFonts w:eastAsia="Times New Roman"/>
          <w:sz w:val="22"/>
          <w:szCs w:val="22"/>
        </w:rPr>
        <w:t xml:space="preserve">yang diperlukan </w:t>
      </w:r>
      <w:r w:rsidR="008C2419">
        <w:rPr>
          <w:rFonts w:eastAsia="Times New Roman"/>
          <w:sz w:val="22"/>
          <w:szCs w:val="22"/>
        </w:rPr>
        <w:t xml:space="preserve">untuk </w:t>
      </w:r>
      <w:r w:rsidR="00A30F81" w:rsidRPr="00F6716D">
        <w:rPr>
          <w:rFonts w:eastAsia="Times New Roman"/>
          <w:sz w:val="22"/>
          <w:szCs w:val="22"/>
        </w:rPr>
        <w:t xml:space="preserve">pelaksanaan </w:t>
      </w:r>
      <w:r w:rsidR="00A30F81" w:rsidRPr="006C0AC1">
        <w:rPr>
          <w:rFonts w:eastAsia="Times New Roman"/>
          <w:b/>
          <w:sz w:val="22"/>
          <w:szCs w:val="22"/>
        </w:rPr>
        <w:t>Kegiatan</w:t>
      </w:r>
      <w:r w:rsidR="00FF5C6E">
        <w:rPr>
          <w:rFonts w:eastAsia="Times New Roman"/>
          <w:b/>
          <w:sz w:val="22"/>
          <w:szCs w:val="22"/>
        </w:rPr>
        <w:t xml:space="preserve">, </w:t>
      </w:r>
      <w:r w:rsidR="0007768E">
        <w:rPr>
          <w:rFonts w:eastAsia="Times New Roman"/>
          <w:sz w:val="22"/>
          <w:szCs w:val="22"/>
        </w:rPr>
        <w:t>sebagaimana dimaksud Pasal 1.4</w:t>
      </w:r>
      <w:r w:rsidR="00FF5C6E">
        <w:rPr>
          <w:rFonts w:eastAsia="Times New Roman"/>
          <w:sz w:val="22"/>
          <w:szCs w:val="22"/>
        </w:rPr>
        <w:t xml:space="preserve"> Perjanjian ini</w:t>
      </w:r>
      <w:r w:rsidR="00A30F81" w:rsidRPr="00F6716D">
        <w:rPr>
          <w:rFonts w:eastAsia="Times New Roman"/>
          <w:sz w:val="22"/>
          <w:szCs w:val="22"/>
        </w:rPr>
        <w:t>.</w:t>
      </w:r>
    </w:p>
    <w:p w14:paraId="19480EF0" w14:textId="77777777" w:rsidR="004859B5" w:rsidRPr="006C0AC1" w:rsidRDefault="004859B5" w:rsidP="006C0AC1">
      <w:pPr>
        <w:pStyle w:val="ListParagraph"/>
        <w:rPr>
          <w:rFonts w:eastAsia="Times New Roman"/>
          <w:sz w:val="22"/>
          <w:szCs w:val="22"/>
        </w:rPr>
      </w:pPr>
    </w:p>
    <w:p w14:paraId="3D0C3B34" w14:textId="2CB35859" w:rsidR="004859B5" w:rsidRPr="00F6716D" w:rsidRDefault="00A21DAA" w:rsidP="006C0AC1">
      <w:pPr>
        <w:pStyle w:val="ListParagraph"/>
        <w:spacing w:line="276" w:lineRule="auto"/>
        <w:ind w:left="360" w:hanging="360"/>
        <w:jc w:val="both"/>
        <w:rPr>
          <w:rFonts w:eastAsia="Times New Roman"/>
          <w:sz w:val="22"/>
          <w:szCs w:val="22"/>
        </w:rPr>
      </w:pPr>
      <w:ins w:id="62" w:author="Ame" w:date="2019-04-01T16:34:00Z">
        <w:r>
          <w:rPr>
            <w:rFonts w:eastAsia="Times New Roman"/>
            <w:sz w:val="22"/>
            <w:szCs w:val="22"/>
          </w:rPr>
          <w:t>D.</w:t>
        </w:r>
      </w:ins>
      <w:del w:id="63" w:author="Ame" w:date="2019-04-01T16:34:00Z">
        <w:r w:rsidR="004859B5" w:rsidDel="00A21DAA">
          <w:rPr>
            <w:rFonts w:eastAsia="Times New Roman"/>
            <w:sz w:val="22"/>
            <w:szCs w:val="22"/>
          </w:rPr>
          <w:delText xml:space="preserve">E. </w:delText>
        </w:r>
        <w:r w:rsidR="0046366A" w:rsidDel="00A21DAA">
          <w:rPr>
            <w:rFonts w:eastAsia="Times New Roman"/>
            <w:sz w:val="22"/>
            <w:szCs w:val="22"/>
          </w:rPr>
          <w:tab/>
        </w:r>
      </w:del>
      <w:r w:rsidR="004859B5" w:rsidRPr="004859B5">
        <w:rPr>
          <w:rFonts w:eastAsia="Times New Roman"/>
          <w:sz w:val="22"/>
          <w:szCs w:val="22"/>
        </w:rPr>
        <w:t>Pihak Penerima menyatakan bahwa jika Pihak Yang Mengungkapkan menyediakan setiap Informasi Rahasia kepada Pihak Penerima, Pihak Penerima akan menjaga seluruh Informasi Rahasia dengan sangat rahasia dan akan mematuhi syarat dan ketentuan Perjanjian ini.</w:t>
      </w:r>
    </w:p>
    <w:p w14:paraId="34557D98" w14:textId="77777777" w:rsidR="000B3A98" w:rsidRPr="00F6716D" w:rsidRDefault="000B3A98" w:rsidP="00A30F81">
      <w:pPr>
        <w:pStyle w:val="ListParagraph"/>
        <w:spacing w:line="276" w:lineRule="auto"/>
        <w:ind w:left="360"/>
        <w:jc w:val="both"/>
        <w:rPr>
          <w:rFonts w:eastAsia="Times New Roman"/>
          <w:sz w:val="22"/>
          <w:szCs w:val="22"/>
        </w:rPr>
      </w:pPr>
      <w:r w:rsidRPr="00F6716D">
        <w:rPr>
          <w:rFonts w:eastAsia="Times New Roman"/>
          <w:sz w:val="22"/>
          <w:szCs w:val="22"/>
        </w:rPr>
        <w:t xml:space="preserve"> </w:t>
      </w:r>
    </w:p>
    <w:p w14:paraId="4EC00BB5" w14:textId="3893583D" w:rsidR="00A30F81" w:rsidRDefault="00B037BF" w:rsidP="00051ABD">
      <w:pPr>
        <w:spacing w:line="276" w:lineRule="auto"/>
        <w:jc w:val="both"/>
        <w:rPr>
          <w:sz w:val="22"/>
          <w:szCs w:val="22"/>
        </w:rPr>
      </w:pPr>
      <w:r>
        <w:rPr>
          <w:sz w:val="22"/>
          <w:szCs w:val="22"/>
        </w:rPr>
        <w:t xml:space="preserve">Oleh karena itu </w:t>
      </w:r>
      <w:r w:rsidRPr="00B037BF">
        <w:rPr>
          <w:sz w:val="22"/>
          <w:szCs w:val="22"/>
        </w:rPr>
        <w:t>dalam mempertimbangkan kesepakatan bersama yang tercantum dalam Perjanj</w:t>
      </w:r>
      <w:r>
        <w:rPr>
          <w:sz w:val="22"/>
          <w:szCs w:val="22"/>
        </w:rPr>
        <w:t xml:space="preserve">ian ini dan pertimbangan lainnya </w:t>
      </w:r>
      <w:r w:rsidR="000B3A98" w:rsidRPr="00F6716D">
        <w:rPr>
          <w:sz w:val="22"/>
          <w:szCs w:val="22"/>
        </w:rPr>
        <w:t xml:space="preserve">Para Pihak sepakat </w:t>
      </w:r>
      <w:r w:rsidR="00EE76DA">
        <w:rPr>
          <w:sz w:val="22"/>
          <w:szCs w:val="22"/>
        </w:rPr>
        <w:t xml:space="preserve">dan setuju </w:t>
      </w:r>
      <w:r w:rsidR="000B3A98" w:rsidRPr="00F6716D">
        <w:rPr>
          <w:sz w:val="22"/>
          <w:szCs w:val="22"/>
        </w:rPr>
        <w:t>untuk m</w:t>
      </w:r>
      <w:r w:rsidR="00EE76DA">
        <w:rPr>
          <w:sz w:val="22"/>
          <w:szCs w:val="22"/>
        </w:rPr>
        <w:t xml:space="preserve">emberlakukan </w:t>
      </w:r>
      <w:r w:rsidR="000B3A98" w:rsidRPr="00F6716D">
        <w:rPr>
          <w:sz w:val="22"/>
          <w:szCs w:val="22"/>
        </w:rPr>
        <w:t>syarat dan</w:t>
      </w:r>
      <w:r w:rsidR="00435EF9">
        <w:rPr>
          <w:sz w:val="22"/>
          <w:szCs w:val="22"/>
        </w:rPr>
        <w:t xml:space="preserve"> </w:t>
      </w:r>
      <w:r w:rsidR="000B3A98" w:rsidRPr="00F6716D">
        <w:rPr>
          <w:sz w:val="22"/>
          <w:szCs w:val="22"/>
        </w:rPr>
        <w:t xml:space="preserve">ketentuan </w:t>
      </w:r>
      <w:r w:rsidR="00EE76DA">
        <w:rPr>
          <w:sz w:val="22"/>
          <w:szCs w:val="22"/>
        </w:rPr>
        <w:t xml:space="preserve">dalam Perjanjian ini </w:t>
      </w:r>
      <w:r w:rsidR="000B3A98" w:rsidRPr="00F6716D">
        <w:rPr>
          <w:sz w:val="22"/>
          <w:szCs w:val="22"/>
        </w:rPr>
        <w:t>sebagai berikut:</w:t>
      </w:r>
      <w:r w:rsidR="00DB08DA">
        <w:rPr>
          <w:sz w:val="22"/>
          <w:szCs w:val="22"/>
        </w:rPr>
        <w:t>---------------------------------------</w:t>
      </w:r>
      <w:r>
        <w:rPr>
          <w:sz w:val="22"/>
          <w:szCs w:val="22"/>
        </w:rPr>
        <w:t>--------</w:t>
      </w:r>
      <w:r w:rsidR="008C2419">
        <w:rPr>
          <w:sz w:val="22"/>
          <w:szCs w:val="22"/>
        </w:rPr>
        <w:t>----------</w:t>
      </w:r>
    </w:p>
    <w:p w14:paraId="5D16E064" w14:textId="77777777" w:rsidR="00F51925" w:rsidRDefault="00F51925" w:rsidP="000B3A98">
      <w:pPr>
        <w:spacing w:line="276" w:lineRule="auto"/>
        <w:jc w:val="both"/>
        <w:rPr>
          <w:sz w:val="22"/>
          <w:szCs w:val="22"/>
        </w:rPr>
      </w:pPr>
    </w:p>
    <w:p w14:paraId="51AB533D" w14:textId="77777777" w:rsidR="00F51925" w:rsidRDefault="00F51925" w:rsidP="000B3A98">
      <w:pPr>
        <w:spacing w:line="276" w:lineRule="auto"/>
        <w:jc w:val="both"/>
        <w:rPr>
          <w:sz w:val="22"/>
          <w:szCs w:val="22"/>
        </w:rPr>
      </w:pPr>
    </w:p>
    <w:p w14:paraId="400D5137" w14:textId="77777777" w:rsidR="00F51925" w:rsidRDefault="00F51925" w:rsidP="000B3A98">
      <w:pPr>
        <w:spacing w:line="276" w:lineRule="auto"/>
        <w:jc w:val="both"/>
        <w:rPr>
          <w:sz w:val="22"/>
          <w:szCs w:val="22"/>
        </w:rPr>
      </w:pPr>
    </w:p>
    <w:p w14:paraId="388DF047" w14:textId="77777777" w:rsidR="000B3A98" w:rsidRPr="00F6716D" w:rsidRDefault="000B3A98" w:rsidP="000B3A98">
      <w:pPr>
        <w:spacing w:line="276" w:lineRule="auto"/>
        <w:jc w:val="both"/>
        <w:rPr>
          <w:sz w:val="22"/>
          <w:szCs w:val="22"/>
        </w:rPr>
      </w:pPr>
    </w:p>
    <w:p w14:paraId="38479F3F" w14:textId="77777777" w:rsidR="000B3A98" w:rsidRPr="00F6716D" w:rsidRDefault="000B3A98" w:rsidP="000B3A98">
      <w:pPr>
        <w:spacing w:line="276" w:lineRule="auto"/>
        <w:ind w:left="360"/>
        <w:jc w:val="center"/>
        <w:rPr>
          <w:b/>
          <w:sz w:val="22"/>
          <w:szCs w:val="22"/>
        </w:rPr>
      </w:pPr>
      <w:r w:rsidRPr="00F6716D">
        <w:rPr>
          <w:b/>
          <w:sz w:val="22"/>
          <w:szCs w:val="22"/>
        </w:rPr>
        <w:t>PASAL 1</w:t>
      </w:r>
    </w:p>
    <w:p w14:paraId="2EB50A5B" w14:textId="5811CB7D" w:rsidR="000B3A98" w:rsidRPr="00F6716D" w:rsidRDefault="00470DEA" w:rsidP="000B3A98">
      <w:pPr>
        <w:spacing w:line="276" w:lineRule="auto"/>
        <w:ind w:left="360"/>
        <w:jc w:val="center"/>
        <w:rPr>
          <w:b/>
          <w:sz w:val="22"/>
          <w:szCs w:val="22"/>
        </w:rPr>
      </w:pPr>
      <w:r>
        <w:rPr>
          <w:b/>
          <w:sz w:val="22"/>
          <w:szCs w:val="22"/>
        </w:rPr>
        <w:t>Defini</w:t>
      </w:r>
      <w:r w:rsidR="000B3A98" w:rsidRPr="00F6716D">
        <w:rPr>
          <w:b/>
          <w:sz w:val="22"/>
          <w:szCs w:val="22"/>
        </w:rPr>
        <w:t>si</w:t>
      </w:r>
    </w:p>
    <w:p w14:paraId="725B100F" w14:textId="77777777" w:rsidR="000B3A98" w:rsidRPr="00F6716D" w:rsidRDefault="000B3A98" w:rsidP="000B3A98">
      <w:pPr>
        <w:spacing w:line="276" w:lineRule="auto"/>
        <w:ind w:left="360"/>
        <w:jc w:val="center"/>
        <w:rPr>
          <w:sz w:val="22"/>
          <w:szCs w:val="22"/>
        </w:rPr>
      </w:pPr>
    </w:p>
    <w:p w14:paraId="2653B71C" w14:textId="77777777" w:rsidR="000B3A98" w:rsidRPr="00F6716D" w:rsidRDefault="000B3A98" w:rsidP="00A30F81">
      <w:pPr>
        <w:pStyle w:val="FWBL2"/>
        <w:numPr>
          <w:ilvl w:val="0"/>
          <w:numId w:val="0"/>
        </w:numPr>
        <w:spacing w:after="0"/>
        <w:ind w:left="360"/>
        <w:rPr>
          <w:sz w:val="22"/>
          <w:szCs w:val="22"/>
          <w:lang w:val="en-US"/>
        </w:rPr>
      </w:pPr>
    </w:p>
    <w:p w14:paraId="48A342AF" w14:textId="313058C8" w:rsidR="00562202" w:rsidRPr="006E4DA6" w:rsidRDefault="0032326D" w:rsidP="00AA129C">
      <w:pPr>
        <w:pStyle w:val="FWDL1"/>
        <w:ind w:left="540" w:hanging="540"/>
        <w:rPr>
          <w:i/>
        </w:rPr>
      </w:pPr>
      <w:r w:rsidRPr="006C0AC1">
        <w:t>1.1</w:t>
      </w:r>
      <w:r w:rsidR="001F7F1B">
        <w:rPr>
          <w:b/>
        </w:rPr>
        <w:tab/>
      </w:r>
      <w:r w:rsidR="000B3A98" w:rsidRPr="00F6716D">
        <w:rPr>
          <w:b/>
        </w:rPr>
        <w:t>Informasi Rahasia</w:t>
      </w:r>
      <w:r w:rsidR="000B3A98" w:rsidRPr="00F6716D">
        <w:t xml:space="preserve"> berarti setiap dan seluruh informasi (termasuk setiap dan semua informasi lisan dan visual serta semua informasi yang dicatat secara tertulis atau secara elektronik atau di media lainnya atau dengan metode apapun lainnya) termasuk analisis yang berasal dari informasi tersebut yang diungkapkan atau disediakan oleh </w:t>
      </w:r>
      <w:r w:rsidR="00BC6EA5" w:rsidRPr="00BC6EA5">
        <w:rPr>
          <w:sz w:val="22"/>
          <w:szCs w:val="22"/>
        </w:rPr>
        <w:t xml:space="preserve">Pihak Yang Mengungkapkan </w:t>
      </w:r>
      <w:r w:rsidR="000B3A98" w:rsidRPr="00F6716D">
        <w:t xml:space="preserve">atau orang yang bertindak atas nama </w:t>
      </w:r>
      <w:r w:rsidR="00BC6EA5" w:rsidRPr="00BC6EA5">
        <w:t xml:space="preserve">Pihak Yang Mengungkapkan </w:t>
      </w:r>
      <w:r w:rsidR="000B3A98" w:rsidRPr="00F6716D">
        <w:t xml:space="preserve">untuk </w:t>
      </w:r>
      <w:r w:rsidR="00BC6EA5">
        <w:t xml:space="preserve">Pihak </w:t>
      </w:r>
      <w:r w:rsidR="000B3A98" w:rsidRPr="00F6716D">
        <w:t>Penerima dan</w:t>
      </w:r>
      <w:r w:rsidR="00174CEF">
        <w:t xml:space="preserve"> </w:t>
      </w:r>
      <w:r w:rsidR="000B3A98" w:rsidRPr="00F6716D">
        <w:t xml:space="preserve">/ atau orang yang bertindak atas nama </w:t>
      </w:r>
      <w:r w:rsidR="00907388">
        <w:t>Pihak</w:t>
      </w:r>
      <w:r>
        <w:t xml:space="preserve"> </w:t>
      </w:r>
      <w:r w:rsidR="000B3A98" w:rsidRPr="00F6716D">
        <w:t>Penerima, baik sebelum, pada atau setelah tanggal Perjanjian ini dan selanjutnya termasuk ketentuan dari negosiasi dan / atau perjanjian (baik tertulis maupun tidak tertulis) antara Para Pihak dalam Perjanjian ini sehubungan dengan Kegiatan</w:t>
      </w:r>
      <w:r w:rsidR="006E4DA6">
        <w:t xml:space="preserve">, </w:t>
      </w:r>
      <w:r w:rsidR="000B3A98" w:rsidRPr="00F6716D">
        <w:t>termasuk</w:t>
      </w:r>
      <w:r w:rsidR="00562202">
        <w:t>:</w:t>
      </w:r>
    </w:p>
    <w:p w14:paraId="292FB8F9" w14:textId="20FA86BF" w:rsidR="00DF7965" w:rsidRDefault="000B3A98" w:rsidP="00AA129C">
      <w:pPr>
        <w:pStyle w:val="FWDL2"/>
        <w:tabs>
          <w:tab w:val="clear" w:pos="990"/>
        </w:tabs>
        <w:ind w:left="900" w:hanging="360"/>
      </w:pPr>
      <w:r w:rsidRPr="00F6716D">
        <w:t xml:space="preserve"> informasi yang berhubungan dengan keuangan dan / atau bisnis dari</w:t>
      </w:r>
      <w:r w:rsidR="009D23EF">
        <w:t xml:space="preserve"> </w:t>
      </w:r>
      <w:r w:rsidR="009D23EF" w:rsidRPr="00562202">
        <w:rPr>
          <w:sz w:val="22"/>
          <w:szCs w:val="22"/>
        </w:rPr>
        <w:t>Pihak Yang Mengungkapkan</w:t>
      </w:r>
      <w:r w:rsidR="00DF7965">
        <w:t>;</w:t>
      </w:r>
      <w:r w:rsidRPr="00F6716D">
        <w:t xml:space="preserve"> </w:t>
      </w:r>
    </w:p>
    <w:p w14:paraId="47502C9F" w14:textId="04A2D65A" w:rsidR="00DF7965" w:rsidRDefault="000B3A98" w:rsidP="00AA129C">
      <w:pPr>
        <w:pStyle w:val="FWDL2"/>
        <w:tabs>
          <w:tab w:val="clear" w:pos="990"/>
        </w:tabs>
        <w:ind w:left="900" w:hanging="360"/>
      </w:pPr>
      <w:r w:rsidRPr="00F6716D">
        <w:t xml:space="preserve">informasi yang harus diberikan oleh </w:t>
      </w:r>
      <w:r w:rsidR="009D23EF" w:rsidRPr="009D23EF">
        <w:t xml:space="preserve">Pihak Yang Mengungkapkan </w:t>
      </w:r>
      <w:r w:rsidRPr="00F6716D">
        <w:t>kepada seseorang sesuai dengan hukum atau undang-undang yang berlaku</w:t>
      </w:r>
      <w:r w:rsidR="00064158">
        <w:t xml:space="preserve">; </w:t>
      </w:r>
      <w:r w:rsidRPr="00F6716D">
        <w:t xml:space="preserve"> </w:t>
      </w:r>
    </w:p>
    <w:p w14:paraId="470538FB" w14:textId="7605E2C7" w:rsidR="00064158" w:rsidRDefault="00DF7965" w:rsidP="00AA129C">
      <w:pPr>
        <w:pStyle w:val="FWDL2"/>
        <w:tabs>
          <w:tab w:val="clear" w:pos="990"/>
        </w:tabs>
        <w:ind w:left="900" w:hanging="360"/>
      </w:pPr>
      <w:r>
        <w:t xml:space="preserve"> </w:t>
      </w:r>
      <w:r w:rsidR="000B3A98" w:rsidRPr="00F6716D">
        <w:t xml:space="preserve">informasi yang menyangkut catatan dalam bentuk apapun, proyeksi, perkiraan, “know-how”, produk baru atau informasi teknologi baru, rencana tenaga kerja, harga, target penjualan, statistik penjualan, teknik dan bahan-bahan, rencana pemasaran, jadwal, rencana bisnis, strategi bisnis dan rencana pengembangan (termasuk yang berkaitan dengan calon nama dagang atau merek dagang), identitas, bisnis dan urusan pelanggan dan pelanggan potensial, </w:t>
      </w:r>
      <w:r w:rsidR="00F808A5">
        <w:t xml:space="preserve">hasil studi, </w:t>
      </w:r>
      <w:r w:rsidR="000B3A98" w:rsidRPr="00F6716D">
        <w:t xml:space="preserve">dan dokumen lainnya yang berkaitan dengan pelanggan dan kebijakan </w:t>
      </w:r>
      <w:r w:rsidR="00886344">
        <w:t>terkait sertifikasi RSPO</w:t>
      </w:r>
      <w:r w:rsidR="00064158">
        <w:t>;</w:t>
      </w:r>
    </w:p>
    <w:p w14:paraId="7A101778" w14:textId="502E09B7" w:rsidR="00562202" w:rsidRDefault="00562202" w:rsidP="00C51F28">
      <w:pPr>
        <w:pStyle w:val="FWDL2"/>
        <w:numPr>
          <w:ilvl w:val="0"/>
          <w:numId w:val="0"/>
        </w:numPr>
        <w:ind w:left="990" w:hanging="630"/>
      </w:pPr>
      <w:r w:rsidRPr="00562202">
        <w:t>tetapi tidak termasuk Informasi Yang Dikecualikan.</w:t>
      </w:r>
    </w:p>
    <w:p w14:paraId="03195B65" w14:textId="77777777" w:rsidR="00A30F81" w:rsidRPr="00F6716D" w:rsidRDefault="00A30F81">
      <w:pPr>
        <w:pStyle w:val="FWDL1"/>
        <w:numPr>
          <w:ilvl w:val="0"/>
          <w:numId w:val="0"/>
        </w:numPr>
        <w:spacing w:after="0"/>
        <w:rPr>
          <w:sz w:val="22"/>
          <w:szCs w:val="22"/>
        </w:rPr>
      </w:pPr>
    </w:p>
    <w:p w14:paraId="7ED3D74E" w14:textId="46100582" w:rsidR="000B3A98" w:rsidRPr="00DB1969" w:rsidRDefault="008E7191" w:rsidP="00AA129C">
      <w:pPr>
        <w:pStyle w:val="FWDL1"/>
        <w:spacing w:after="0"/>
        <w:ind w:left="540" w:hanging="540"/>
        <w:rPr>
          <w:i/>
        </w:rPr>
      </w:pPr>
      <w:r>
        <w:rPr>
          <w:sz w:val="22"/>
          <w:szCs w:val="22"/>
        </w:rPr>
        <w:t xml:space="preserve">1.2 </w:t>
      </w:r>
      <w:r w:rsidR="00AA129C">
        <w:rPr>
          <w:sz w:val="22"/>
          <w:szCs w:val="22"/>
        </w:rPr>
        <w:tab/>
      </w:r>
      <w:r w:rsidR="00562202" w:rsidRPr="006C0AC1">
        <w:rPr>
          <w:b/>
          <w:sz w:val="22"/>
          <w:szCs w:val="22"/>
        </w:rPr>
        <w:t>Informasi Yang Dikecualikan</w:t>
      </w:r>
      <w:r w:rsidR="00562202" w:rsidRPr="00562202">
        <w:rPr>
          <w:sz w:val="22"/>
          <w:szCs w:val="22"/>
        </w:rPr>
        <w:t xml:space="preserve"> </w:t>
      </w:r>
      <w:r>
        <w:rPr>
          <w:sz w:val="22"/>
          <w:szCs w:val="22"/>
        </w:rPr>
        <w:t xml:space="preserve">berarti </w:t>
      </w:r>
      <w:r w:rsidR="000B3A98" w:rsidRPr="00F6716D">
        <w:t>informasi yang:</w:t>
      </w:r>
    </w:p>
    <w:p w14:paraId="0C44DEFB" w14:textId="77777777" w:rsidR="00DB1969" w:rsidRPr="00F6716D" w:rsidRDefault="00DB1969" w:rsidP="00C51F28">
      <w:pPr>
        <w:pStyle w:val="FWDL1"/>
        <w:spacing w:after="0"/>
        <w:ind w:left="360" w:hanging="360"/>
        <w:rPr>
          <w:i/>
        </w:rPr>
      </w:pPr>
    </w:p>
    <w:p w14:paraId="1FF7C338" w14:textId="468C6877" w:rsidR="000B3A98" w:rsidRPr="00F6716D" w:rsidRDefault="000B3A98" w:rsidP="00AA129C">
      <w:pPr>
        <w:pStyle w:val="FWBL3"/>
        <w:tabs>
          <w:tab w:val="clear" w:pos="720"/>
        </w:tabs>
        <w:ind w:left="900" w:hanging="360"/>
      </w:pPr>
      <w:r w:rsidRPr="00F6716D">
        <w:t xml:space="preserve">secara hukum dan sah telah merupakan milik dari </w:t>
      </w:r>
      <w:r w:rsidR="00260BAD" w:rsidRPr="00260BAD">
        <w:rPr>
          <w:sz w:val="22"/>
          <w:szCs w:val="22"/>
        </w:rPr>
        <w:t xml:space="preserve">Pihak Yang Mengungkapkan </w:t>
      </w:r>
      <w:r w:rsidRPr="00F6716D">
        <w:t xml:space="preserve">pada saat pengungkapan oleh </w:t>
      </w:r>
      <w:r w:rsidR="00260BAD" w:rsidRPr="00260BAD">
        <w:t xml:space="preserve">Pihak Yang Mengungkapkan </w:t>
      </w:r>
      <w:r w:rsidRPr="00F6716D">
        <w:t xml:space="preserve">tanpa kewajiban </w:t>
      </w:r>
      <w:r w:rsidR="00260BAD">
        <w:t xml:space="preserve">Pihak </w:t>
      </w:r>
      <w:r w:rsidRPr="00F6716D">
        <w:t>Penerima untuk menjaga kerahasiaan hal tersebut;</w:t>
      </w:r>
    </w:p>
    <w:p w14:paraId="7F08FF4D" w14:textId="13906A1C" w:rsidR="000B3A98" w:rsidRDefault="000B3A98" w:rsidP="00AA129C">
      <w:pPr>
        <w:pStyle w:val="FWBL3"/>
        <w:tabs>
          <w:tab w:val="clear" w:pos="720"/>
        </w:tabs>
        <w:spacing w:after="0"/>
        <w:ind w:left="900" w:hanging="360"/>
        <w:rPr>
          <w:sz w:val="22"/>
          <w:szCs w:val="22"/>
        </w:rPr>
      </w:pPr>
      <w:r w:rsidRPr="00F6716D">
        <w:rPr>
          <w:sz w:val="22"/>
          <w:szCs w:val="22"/>
        </w:rPr>
        <w:t xml:space="preserve">telah merupakan informasi umum pada saat penerimaan atau pengungkapan atau kemudian menjadi demikian (bukan merupakan akibat dari kelalaian dari </w:t>
      </w:r>
      <w:r w:rsidR="000E32DB">
        <w:rPr>
          <w:sz w:val="22"/>
          <w:szCs w:val="22"/>
        </w:rPr>
        <w:t xml:space="preserve">Pihak </w:t>
      </w:r>
      <w:r w:rsidRPr="00F6716D">
        <w:rPr>
          <w:sz w:val="22"/>
          <w:szCs w:val="22"/>
        </w:rPr>
        <w:t>Penerima )</w:t>
      </w:r>
      <w:r w:rsidR="000E32DB">
        <w:rPr>
          <w:sz w:val="22"/>
          <w:szCs w:val="22"/>
        </w:rPr>
        <w:t>;</w:t>
      </w:r>
    </w:p>
    <w:p w14:paraId="3C18A54E" w14:textId="77777777" w:rsidR="00A74177" w:rsidRPr="00F6716D" w:rsidRDefault="00A74177" w:rsidP="00AA129C">
      <w:pPr>
        <w:pStyle w:val="FWBL3"/>
        <w:numPr>
          <w:ilvl w:val="0"/>
          <w:numId w:val="0"/>
        </w:numPr>
        <w:spacing w:after="0"/>
        <w:ind w:left="900" w:hanging="360"/>
        <w:rPr>
          <w:sz w:val="22"/>
          <w:szCs w:val="22"/>
        </w:rPr>
      </w:pPr>
    </w:p>
    <w:p w14:paraId="17372383" w14:textId="26437596" w:rsidR="000B3A98" w:rsidRDefault="000B3A98" w:rsidP="00AA129C">
      <w:pPr>
        <w:pStyle w:val="FWBL3"/>
        <w:tabs>
          <w:tab w:val="clear" w:pos="720"/>
        </w:tabs>
        <w:spacing w:after="0"/>
        <w:ind w:left="900" w:hanging="360"/>
        <w:rPr>
          <w:sz w:val="22"/>
          <w:szCs w:val="22"/>
        </w:rPr>
      </w:pPr>
      <w:r w:rsidRPr="00F6716D">
        <w:rPr>
          <w:sz w:val="22"/>
          <w:szCs w:val="22"/>
        </w:rPr>
        <w:t xml:space="preserve">pada awalnya dianggap sebagai Informasi Rahasia menurut Perjanjian ini namun yang kemudian menjadi bagian dari pengetahuan atau tulisan umum yang bukan diakibatkan oleh kelalaian </w:t>
      </w:r>
      <w:r w:rsidR="00F66CB7">
        <w:rPr>
          <w:sz w:val="22"/>
          <w:szCs w:val="22"/>
        </w:rPr>
        <w:t xml:space="preserve">Pihak </w:t>
      </w:r>
      <w:r w:rsidRPr="00F6716D">
        <w:rPr>
          <w:sz w:val="22"/>
          <w:szCs w:val="22"/>
        </w:rPr>
        <w:t>Penerima ; atau</w:t>
      </w:r>
    </w:p>
    <w:p w14:paraId="27B83D35" w14:textId="77777777" w:rsidR="00906A1D" w:rsidRPr="00F6716D" w:rsidRDefault="00906A1D" w:rsidP="00AA129C">
      <w:pPr>
        <w:pStyle w:val="FWBL3"/>
        <w:numPr>
          <w:ilvl w:val="0"/>
          <w:numId w:val="0"/>
        </w:numPr>
        <w:spacing w:after="0"/>
        <w:ind w:left="900" w:hanging="360"/>
        <w:rPr>
          <w:sz w:val="22"/>
          <w:szCs w:val="22"/>
        </w:rPr>
      </w:pPr>
    </w:p>
    <w:p w14:paraId="19AB69F2" w14:textId="0502C4ED" w:rsidR="00041213" w:rsidRDefault="000B3A98" w:rsidP="00AA129C">
      <w:pPr>
        <w:pStyle w:val="FWBL3"/>
        <w:tabs>
          <w:tab w:val="clear" w:pos="720"/>
        </w:tabs>
        <w:ind w:left="900" w:hanging="360"/>
      </w:pPr>
      <w:r w:rsidRPr="00F6716D">
        <w:t xml:space="preserve">telah atau selanjutnya diperoleh secara sah berdasarkan hukum dari seseorang yang secara sah memiliki informasi tersebut, dan yang (i) diperoleh tanpa melanggar kewajiban untuk menjaga kepercayaan kepada </w:t>
      </w:r>
      <w:r w:rsidR="00F66CB7" w:rsidRPr="00F66CB7">
        <w:rPr>
          <w:sz w:val="22"/>
          <w:szCs w:val="22"/>
        </w:rPr>
        <w:t xml:space="preserve">Pihak Yang Mengungkapkan </w:t>
      </w:r>
      <w:r w:rsidRPr="00F6716D">
        <w:t>oleh pihak manapun dan, (ii) yang diperoleh tanpa kewajiban untuk menjaga rahasia yang sama</w:t>
      </w:r>
    </w:p>
    <w:p w14:paraId="6D9DEDB0" w14:textId="6D057915" w:rsidR="00041213" w:rsidRDefault="00041213" w:rsidP="00AA129C">
      <w:pPr>
        <w:pStyle w:val="FWBL3"/>
        <w:numPr>
          <w:ilvl w:val="0"/>
          <w:numId w:val="0"/>
        </w:numPr>
        <w:tabs>
          <w:tab w:val="center" w:pos="1080"/>
        </w:tabs>
        <w:ind w:left="900" w:hanging="360"/>
      </w:pPr>
      <w:r>
        <w:t xml:space="preserve">(e) </w:t>
      </w:r>
      <w:r w:rsidR="00B81DD2">
        <w:tab/>
      </w:r>
      <w:r>
        <w:t>diharuskan untuk diungkapkan oleh hukum, peraturan atau keputusan pengadilan;</w:t>
      </w:r>
    </w:p>
    <w:p w14:paraId="395A19DA" w14:textId="1B78C913" w:rsidR="000B3A98" w:rsidRDefault="00041213" w:rsidP="00AA129C">
      <w:pPr>
        <w:pStyle w:val="FWBL3"/>
        <w:numPr>
          <w:ilvl w:val="2"/>
          <w:numId w:val="14"/>
        </w:numPr>
        <w:tabs>
          <w:tab w:val="clear" w:pos="720"/>
          <w:tab w:val="num" w:pos="-4590"/>
        </w:tabs>
        <w:ind w:left="900" w:hanging="360"/>
      </w:pPr>
      <w:r>
        <w:t>diharuskan untuk diungkapkan oleh badan pengawas atau bursa efek.</w:t>
      </w:r>
    </w:p>
    <w:p w14:paraId="509EA20D" w14:textId="77777777" w:rsidR="00F6716D" w:rsidRPr="00F6716D" w:rsidRDefault="00F6716D" w:rsidP="00AA129C">
      <w:pPr>
        <w:pStyle w:val="FWBL3"/>
        <w:numPr>
          <w:ilvl w:val="0"/>
          <w:numId w:val="0"/>
        </w:numPr>
        <w:spacing w:after="0"/>
        <w:ind w:left="900" w:hanging="360"/>
        <w:rPr>
          <w:sz w:val="22"/>
          <w:szCs w:val="22"/>
        </w:rPr>
      </w:pPr>
    </w:p>
    <w:p w14:paraId="4E530BCF" w14:textId="6FB027F0" w:rsidR="0095231E" w:rsidRPr="0095231E" w:rsidRDefault="007F7B17" w:rsidP="00AA129C">
      <w:pPr>
        <w:pStyle w:val="FWDL1"/>
        <w:ind w:left="540" w:hanging="540"/>
        <w:rPr>
          <w:b/>
          <w:sz w:val="22"/>
          <w:szCs w:val="22"/>
        </w:rPr>
      </w:pPr>
      <w:r w:rsidRPr="006C0AC1">
        <w:rPr>
          <w:sz w:val="22"/>
          <w:szCs w:val="22"/>
        </w:rPr>
        <w:t>1.</w:t>
      </w:r>
      <w:r w:rsidR="00BE75C7">
        <w:rPr>
          <w:sz w:val="22"/>
          <w:szCs w:val="22"/>
        </w:rPr>
        <w:t>3</w:t>
      </w:r>
      <w:r>
        <w:rPr>
          <w:b/>
          <w:sz w:val="22"/>
          <w:szCs w:val="22"/>
        </w:rPr>
        <w:t xml:space="preserve"> </w:t>
      </w:r>
      <w:r w:rsidR="00AA129C">
        <w:rPr>
          <w:b/>
          <w:sz w:val="22"/>
          <w:szCs w:val="22"/>
        </w:rPr>
        <w:tab/>
      </w:r>
      <w:r w:rsidR="0095231E" w:rsidRPr="0095231E">
        <w:rPr>
          <w:b/>
          <w:sz w:val="22"/>
          <w:szCs w:val="22"/>
        </w:rPr>
        <w:t xml:space="preserve">Orang Yang Berwenang </w:t>
      </w:r>
      <w:r w:rsidR="0095231E" w:rsidRPr="00CE2AC0">
        <w:rPr>
          <w:sz w:val="22"/>
          <w:szCs w:val="22"/>
        </w:rPr>
        <w:t>berarti :</w:t>
      </w:r>
    </w:p>
    <w:p w14:paraId="62F8DBF0" w14:textId="6679CEE2" w:rsidR="0095231E" w:rsidRPr="006C0AC1" w:rsidRDefault="0095231E" w:rsidP="00AA129C">
      <w:pPr>
        <w:pStyle w:val="FWDL1"/>
        <w:ind w:left="900" w:hanging="360"/>
        <w:rPr>
          <w:sz w:val="22"/>
          <w:szCs w:val="22"/>
        </w:rPr>
      </w:pPr>
      <w:r>
        <w:rPr>
          <w:sz w:val="22"/>
          <w:szCs w:val="22"/>
        </w:rPr>
        <w:t xml:space="preserve">(a) </w:t>
      </w:r>
      <w:r w:rsidR="00E86EC6">
        <w:rPr>
          <w:sz w:val="22"/>
          <w:szCs w:val="22"/>
        </w:rPr>
        <w:tab/>
      </w:r>
      <w:r w:rsidRPr="006C0AC1">
        <w:rPr>
          <w:sz w:val="22"/>
          <w:szCs w:val="22"/>
        </w:rPr>
        <w:t>setiap direktur, petugas, karyawan, agen, penasihat atau kontraktor dari Pihak Penerima;</w:t>
      </w:r>
    </w:p>
    <w:p w14:paraId="001A7AEE" w14:textId="6A029189" w:rsidR="0095231E" w:rsidRPr="006C0AC1" w:rsidRDefault="0095231E" w:rsidP="00AA129C">
      <w:pPr>
        <w:pStyle w:val="FWDL1"/>
        <w:ind w:left="900" w:hanging="360"/>
        <w:rPr>
          <w:sz w:val="22"/>
          <w:szCs w:val="22"/>
        </w:rPr>
      </w:pPr>
      <w:r>
        <w:rPr>
          <w:sz w:val="22"/>
          <w:szCs w:val="22"/>
        </w:rPr>
        <w:t xml:space="preserve">(b) </w:t>
      </w:r>
      <w:r w:rsidR="00E86EC6">
        <w:rPr>
          <w:sz w:val="22"/>
          <w:szCs w:val="22"/>
        </w:rPr>
        <w:tab/>
      </w:r>
      <w:r w:rsidRPr="006C0AC1">
        <w:rPr>
          <w:sz w:val="22"/>
          <w:szCs w:val="22"/>
        </w:rPr>
        <w:t xml:space="preserve">setiap orang yang terlibat untuk memberikan nasihat profesional (seperti nasihat </w:t>
      </w:r>
      <w:r w:rsidR="00995093">
        <w:rPr>
          <w:sz w:val="22"/>
          <w:szCs w:val="22"/>
        </w:rPr>
        <w:t xml:space="preserve"> </w:t>
      </w:r>
      <w:r w:rsidRPr="006C0AC1">
        <w:rPr>
          <w:sz w:val="22"/>
          <w:szCs w:val="22"/>
        </w:rPr>
        <w:t>hukum atau keuangan) kepada Pihak Penerima sehubun</w:t>
      </w:r>
      <w:r w:rsidRPr="0095231E">
        <w:rPr>
          <w:sz w:val="22"/>
          <w:szCs w:val="22"/>
        </w:rPr>
        <w:t xml:space="preserve">gan dengan </w:t>
      </w:r>
      <w:r>
        <w:rPr>
          <w:sz w:val="22"/>
          <w:szCs w:val="22"/>
        </w:rPr>
        <w:t>Kegiatan</w:t>
      </w:r>
      <w:r w:rsidRPr="006C0AC1">
        <w:rPr>
          <w:sz w:val="22"/>
          <w:szCs w:val="22"/>
        </w:rPr>
        <w:t xml:space="preserve"> dan setiap pejabat atau karyawan orang tersebut; dan</w:t>
      </w:r>
    </w:p>
    <w:p w14:paraId="6DA7B1E0" w14:textId="3BABE4CE" w:rsidR="003028E4" w:rsidRPr="00B60738" w:rsidRDefault="0095231E" w:rsidP="00AA129C">
      <w:pPr>
        <w:pStyle w:val="FWDL1"/>
        <w:ind w:left="900" w:hanging="360"/>
        <w:rPr>
          <w:sz w:val="22"/>
          <w:szCs w:val="22"/>
        </w:rPr>
      </w:pPr>
      <w:r>
        <w:rPr>
          <w:sz w:val="22"/>
          <w:szCs w:val="22"/>
        </w:rPr>
        <w:t xml:space="preserve">(c) </w:t>
      </w:r>
      <w:r w:rsidR="00E86EC6">
        <w:rPr>
          <w:sz w:val="22"/>
          <w:szCs w:val="22"/>
        </w:rPr>
        <w:tab/>
      </w:r>
      <w:r w:rsidRPr="006C0AC1">
        <w:rPr>
          <w:sz w:val="22"/>
          <w:szCs w:val="22"/>
        </w:rPr>
        <w:t>orang lain yang dicalonkan oleh Pihak Penerima secara tertulis kepada Pihak Yang Mengungkapkan dan kepada siapa Pihak Yang Mengungkapkan tersebut telah menyetujui.</w:t>
      </w:r>
    </w:p>
    <w:p w14:paraId="078807B0" w14:textId="77777777" w:rsidR="00F51075" w:rsidRDefault="00F51075" w:rsidP="00B60738">
      <w:pPr>
        <w:pStyle w:val="FWBL2"/>
        <w:numPr>
          <w:ilvl w:val="0"/>
          <w:numId w:val="0"/>
        </w:numPr>
        <w:spacing w:after="0"/>
        <w:rPr>
          <w:sz w:val="22"/>
          <w:szCs w:val="22"/>
        </w:rPr>
      </w:pPr>
    </w:p>
    <w:p w14:paraId="089B9234" w14:textId="0D18A9E4" w:rsidR="00F51075" w:rsidRDefault="00C16276" w:rsidP="00AA129C">
      <w:pPr>
        <w:pStyle w:val="FWBL2"/>
        <w:numPr>
          <w:ilvl w:val="0"/>
          <w:numId w:val="0"/>
        </w:numPr>
        <w:spacing w:after="0"/>
        <w:ind w:left="540" w:hanging="540"/>
        <w:rPr>
          <w:sz w:val="22"/>
          <w:szCs w:val="22"/>
        </w:rPr>
      </w:pPr>
      <w:r>
        <w:rPr>
          <w:sz w:val="22"/>
          <w:szCs w:val="22"/>
        </w:rPr>
        <w:t>1.4</w:t>
      </w:r>
      <w:r w:rsidR="00F51075">
        <w:rPr>
          <w:sz w:val="22"/>
          <w:szCs w:val="22"/>
        </w:rPr>
        <w:t xml:space="preserve"> </w:t>
      </w:r>
      <w:r w:rsidR="00B60738">
        <w:rPr>
          <w:sz w:val="22"/>
          <w:szCs w:val="22"/>
        </w:rPr>
        <w:tab/>
      </w:r>
      <w:r w:rsidR="00F51075" w:rsidRPr="006C0AC1">
        <w:rPr>
          <w:b/>
          <w:sz w:val="22"/>
          <w:szCs w:val="22"/>
        </w:rPr>
        <w:t>Kegiatan</w:t>
      </w:r>
      <w:r w:rsidR="00F51075">
        <w:rPr>
          <w:sz w:val="22"/>
          <w:szCs w:val="22"/>
        </w:rPr>
        <w:t xml:space="preserve"> adalah </w:t>
      </w:r>
      <w:r w:rsidR="00F51075" w:rsidRPr="00F51075">
        <w:rPr>
          <w:sz w:val="22"/>
          <w:szCs w:val="22"/>
        </w:rPr>
        <w:t>pengumpulan data dan informasi sebagai bahan penyusunan Kertas Konsep dan Proposal Kegiatan Kompensasi yang terkait dengan sertifikasi RSPO (</w:t>
      </w:r>
      <w:r w:rsidR="00F51075" w:rsidRPr="006C0AC1">
        <w:rPr>
          <w:i/>
          <w:sz w:val="22"/>
          <w:szCs w:val="22"/>
        </w:rPr>
        <w:t>Roundtable on Sustainable Palm Oil</w:t>
      </w:r>
      <w:r w:rsidR="00F51075">
        <w:rPr>
          <w:sz w:val="22"/>
          <w:szCs w:val="22"/>
        </w:rPr>
        <w:t>).</w:t>
      </w:r>
    </w:p>
    <w:p w14:paraId="555FC52D" w14:textId="31264223" w:rsidR="003028E4" w:rsidRPr="00F6716D" w:rsidRDefault="003028E4" w:rsidP="00AA129C">
      <w:pPr>
        <w:pStyle w:val="FWBL2"/>
        <w:numPr>
          <w:ilvl w:val="0"/>
          <w:numId w:val="0"/>
        </w:numPr>
        <w:spacing w:after="0"/>
        <w:ind w:left="540" w:hanging="540"/>
        <w:rPr>
          <w:sz w:val="22"/>
          <w:szCs w:val="22"/>
          <w:lang w:val="en-US"/>
        </w:rPr>
      </w:pPr>
    </w:p>
    <w:p w14:paraId="20B53222" w14:textId="77777777" w:rsidR="000B3A98" w:rsidRPr="00F6716D" w:rsidRDefault="000B3A98" w:rsidP="000B3A98">
      <w:pPr>
        <w:spacing w:line="276" w:lineRule="auto"/>
        <w:ind w:left="360"/>
        <w:jc w:val="center"/>
        <w:rPr>
          <w:b/>
          <w:sz w:val="22"/>
          <w:szCs w:val="22"/>
        </w:rPr>
      </w:pPr>
    </w:p>
    <w:p w14:paraId="6250FCA5" w14:textId="77777777" w:rsidR="000B3A98" w:rsidRPr="00F6716D" w:rsidRDefault="000B3A98" w:rsidP="000B3A98">
      <w:pPr>
        <w:spacing w:line="276" w:lineRule="auto"/>
        <w:ind w:left="360"/>
        <w:jc w:val="center"/>
        <w:rPr>
          <w:b/>
          <w:sz w:val="22"/>
          <w:szCs w:val="22"/>
        </w:rPr>
      </w:pPr>
      <w:r w:rsidRPr="00F6716D">
        <w:rPr>
          <w:b/>
          <w:sz w:val="22"/>
          <w:szCs w:val="22"/>
        </w:rPr>
        <w:t>PASAL 2</w:t>
      </w:r>
    </w:p>
    <w:p w14:paraId="57F92BEB" w14:textId="5E7367A1" w:rsidR="000B3A98" w:rsidRPr="00F6716D" w:rsidRDefault="00F04266" w:rsidP="000B3A98">
      <w:pPr>
        <w:spacing w:line="276" w:lineRule="auto"/>
        <w:ind w:left="360"/>
        <w:jc w:val="center"/>
        <w:rPr>
          <w:b/>
          <w:sz w:val="22"/>
          <w:szCs w:val="22"/>
        </w:rPr>
      </w:pPr>
      <w:r>
        <w:rPr>
          <w:b/>
          <w:sz w:val="22"/>
          <w:szCs w:val="22"/>
        </w:rPr>
        <w:t xml:space="preserve"> Pengakuan Ker</w:t>
      </w:r>
      <w:r w:rsidR="000B3A98" w:rsidRPr="00F6716D">
        <w:rPr>
          <w:b/>
          <w:sz w:val="22"/>
          <w:szCs w:val="22"/>
        </w:rPr>
        <w:t>ahasia</w:t>
      </w:r>
      <w:r>
        <w:rPr>
          <w:b/>
          <w:sz w:val="22"/>
          <w:szCs w:val="22"/>
        </w:rPr>
        <w:t>an</w:t>
      </w:r>
      <w:r w:rsidR="007E3983">
        <w:rPr>
          <w:b/>
          <w:sz w:val="22"/>
          <w:szCs w:val="22"/>
        </w:rPr>
        <w:t xml:space="preserve"> Oleh Pihak Penerima </w:t>
      </w:r>
    </w:p>
    <w:p w14:paraId="0D16B861" w14:textId="77777777" w:rsidR="000B3A98" w:rsidRDefault="000B3A98" w:rsidP="006C0AC1">
      <w:pPr>
        <w:spacing w:line="276" w:lineRule="auto"/>
        <w:ind w:left="360"/>
        <w:jc w:val="both"/>
        <w:rPr>
          <w:sz w:val="22"/>
          <w:szCs w:val="22"/>
        </w:rPr>
      </w:pPr>
    </w:p>
    <w:p w14:paraId="2FB64CBA" w14:textId="7E7B502A" w:rsidR="00F04266" w:rsidRDefault="00F04266" w:rsidP="006C0AC1">
      <w:pPr>
        <w:spacing w:line="276" w:lineRule="auto"/>
        <w:jc w:val="both"/>
        <w:rPr>
          <w:sz w:val="22"/>
          <w:szCs w:val="22"/>
        </w:rPr>
      </w:pPr>
      <w:r w:rsidRPr="00F04266">
        <w:rPr>
          <w:sz w:val="22"/>
          <w:szCs w:val="22"/>
        </w:rPr>
        <w:lastRenderedPageBreak/>
        <w:t xml:space="preserve">Dalam pertimbangan pengungkapan Informasi Rahasia oleh Pihak Yang Mengungkapkan kepada Pihak Penerima, </w:t>
      </w:r>
      <w:r>
        <w:rPr>
          <w:sz w:val="22"/>
          <w:szCs w:val="22"/>
        </w:rPr>
        <w:t xml:space="preserve">Pihak </w:t>
      </w:r>
      <w:r w:rsidRPr="00F04266">
        <w:rPr>
          <w:sz w:val="22"/>
          <w:szCs w:val="22"/>
        </w:rPr>
        <w:t xml:space="preserve">Penerima mengakui dan menyetujui </w:t>
      </w:r>
      <w:r w:rsidR="00983885">
        <w:rPr>
          <w:sz w:val="22"/>
          <w:szCs w:val="22"/>
        </w:rPr>
        <w:t xml:space="preserve">serta menjamin </w:t>
      </w:r>
      <w:r w:rsidRPr="00F04266">
        <w:rPr>
          <w:sz w:val="22"/>
          <w:szCs w:val="22"/>
        </w:rPr>
        <w:t>untuk dirinya sendiri dan atas nama perusahaan terkait bahwa:</w:t>
      </w:r>
    </w:p>
    <w:p w14:paraId="71D64591" w14:textId="77777777" w:rsidR="00524AF9" w:rsidRPr="00F04266" w:rsidRDefault="00524AF9" w:rsidP="006C0AC1">
      <w:pPr>
        <w:spacing w:line="276" w:lineRule="auto"/>
        <w:jc w:val="both"/>
        <w:rPr>
          <w:sz w:val="22"/>
          <w:szCs w:val="22"/>
        </w:rPr>
      </w:pPr>
    </w:p>
    <w:p w14:paraId="606EF6EB" w14:textId="2B8BDEF5" w:rsidR="00CC4B88" w:rsidRPr="00F04266" w:rsidRDefault="00F04266" w:rsidP="00813A2F">
      <w:pPr>
        <w:pStyle w:val="FWDL2"/>
        <w:tabs>
          <w:tab w:val="clear" w:pos="990"/>
        </w:tabs>
        <w:ind w:left="540" w:hanging="540"/>
      </w:pPr>
      <w:r w:rsidRPr="00F04266">
        <w:t>Informasi Rahasia adalah rahasia, bersifat rahasia dan berharga bagi Pihak Yang Mengungkapkan;</w:t>
      </w:r>
    </w:p>
    <w:p w14:paraId="2FF51F18" w14:textId="1CD0F521" w:rsidR="00CC4B88" w:rsidRDefault="00F04266" w:rsidP="00813A2F">
      <w:pPr>
        <w:pStyle w:val="FWDL2"/>
        <w:tabs>
          <w:tab w:val="clear" w:pos="990"/>
        </w:tabs>
        <w:ind w:left="540" w:hanging="540"/>
      </w:pPr>
      <w:r w:rsidRPr="00F04266">
        <w:t>Pihak Penerima tidak memiliki hak atau kepentingan dalam setiap Informasi Rahasia selain hak untuk menggunakan dan mengungkapkannya berdasark</w:t>
      </w:r>
      <w:r>
        <w:t>an ketentuan Perjanjian ini;</w:t>
      </w:r>
    </w:p>
    <w:p w14:paraId="40122310" w14:textId="69B69722" w:rsidR="00F04266" w:rsidRPr="00F04266" w:rsidRDefault="00F04266" w:rsidP="00CC4B88">
      <w:pPr>
        <w:pStyle w:val="FWDL2"/>
        <w:numPr>
          <w:ilvl w:val="0"/>
          <w:numId w:val="0"/>
        </w:numPr>
        <w:ind w:left="270"/>
      </w:pPr>
      <w:r>
        <w:t xml:space="preserve"> </w:t>
      </w:r>
    </w:p>
    <w:p w14:paraId="27719C8A" w14:textId="42623698" w:rsidR="00CC4B88" w:rsidRPr="00F04266" w:rsidRDefault="00F04266" w:rsidP="00813A2F">
      <w:pPr>
        <w:pStyle w:val="FWDL2"/>
        <w:tabs>
          <w:tab w:val="clear" w:pos="990"/>
        </w:tabs>
        <w:ind w:left="540" w:hanging="540"/>
      </w:pPr>
      <w:r w:rsidRPr="00F04266">
        <w:t xml:space="preserve">Pihak Yang Mengungkapkan dapat memulai proses untuk </w:t>
      </w:r>
      <w:proofErr w:type="gramStart"/>
      <w:r w:rsidRPr="00F04266">
        <w:t>mencegah  setiap</w:t>
      </w:r>
      <w:proofErr w:type="gramEnd"/>
      <w:r w:rsidRPr="00F04266">
        <w:t xml:space="preserve"> pelanggaran atau ancaman pelanggaran atas Perjanjian ini dan setiap akses tidak sah kepada, atau penggunaan setiap Informasi Rahasia.</w:t>
      </w:r>
    </w:p>
    <w:p w14:paraId="4CD53AF0" w14:textId="1586238E" w:rsidR="00CC4B88" w:rsidRDefault="00F04266" w:rsidP="00813A2F">
      <w:pPr>
        <w:pStyle w:val="FWDL2"/>
        <w:tabs>
          <w:tab w:val="clear" w:pos="990"/>
        </w:tabs>
        <w:ind w:left="540" w:hanging="540"/>
      </w:pPr>
      <w:r w:rsidRPr="00F04266">
        <w:t>Informasi Rahasia adalah dan akan setiap saat tetap dan / atau dianggap tetap menjadi milik Pihak Yang Mengungkapkan yang merupakan dan akan menjadi satu-satunya pemilik hak-hak industri atau kekayaan intelektual yang berkaitan dengannya tanpa batasan paten, merek dagang, desain, pola, pengetahuan, hak cipta dan hak-hak lainnya yang dilindungi. Pengungkapan Informasi Rahasia berdasarkan Perjanjian ini tidak akan ditafsirkan sebagai pemberian lisensi atau hak penggunaan hak industri atau kekayaan intelektual.</w:t>
      </w:r>
    </w:p>
    <w:p w14:paraId="560EB0DD" w14:textId="7F3F0A07" w:rsidR="00CC4B88" w:rsidRDefault="00641745" w:rsidP="00813A2F">
      <w:pPr>
        <w:pStyle w:val="FWDL2"/>
        <w:tabs>
          <w:tab w:val="clear" w:pos="990"/>
          <w:tab w:val="num" w:pos="-4590"/>
        </w:tabs>
        <w:ind w:left="540" w:hanging="540"/>
      </w:pPr>
      <w:r>
        <w:t>T</w:t>
      </w:r>
      <w:r w:rsidRPr="00641745">
        <w:t>ida</w:t>
      </w:r>
      <w:r w:rsidR="00D80DBE">
        <w:t xml:space="preserve">k mengungkapkan atau membawa ke </w:t>
      </w:r>
      <w:r w:rsidRPr="00641745">
        <w:t>wilayah Pihak Yang Mengungkapkan atau menyebabkan Pihak Yang Mengungkapkan untuk menggunakan informasi rahasia dari pihak ketiga tanpa seijin dan sepengetahuan dari pihak ketiga tersebut.</w:t>
      </w:r>
    </w:p>
    <w:p w14:paraId="3DAA6AF2" w14:textId="3B3678B2" w:rsidR="00211C45" w:rsidRPr="006C0AC1" w:rsidRDefault="00D80DBE" w:rsidP="00813A2F">
      <w:pPr>
        <w:pStyle w:val="FWDL2"/>
        <w:tabs>
          <w:tab w:val="clear" w:pos="990"/>
        </w:tabs>
        <w:ind w:left="540" w:hanging="540"/>
      </w:pPr>
      <w:r w:rsidRPr="00983885">
        <w:t xml:space="preserve">Meskipun Kegiatan </w:t>
      </w:r>
      <w:r w:rsidR="004B04DE" w:rsidRPr="008B44AC">
        <w:t xml:space="preserve">telah selesai atau peran Pihak Penerima </w:t>
      </w:r>
      <w:r w:rsidRPr="008B44AC">
        <w:t xml:space="preserve">sehubungan dengan Kegiatan </w:t>
      </w:r>
      <w:r w:rsidRPr="00983885">
        <w:t>selesai sebagai akibat dari pengakhiran Perjanjian ini, Pihak Penerima tetap wajib te</w:t>
      </w:r>
      <w:r w:rsidR="002F3F71" w:rsidRPr="006C0AC1">
        <w:t>rikat dengan Perjanjian ini sampai</w:t>
      </w:r>
      <w:r w:rsidRPr="00983885">
        <w:t xml:space="preserve"> tanggal selesainya Kegiatan maupun tanggal berakhirnya Perjanjian ini.</w:t>
      </w:r>
    </w:p>
    <w:p w14:paraId="0F57E069" w14:textId="33C1271F" w:rsidR="009973AA" w:rsidRPr="00D80DBE" w:rsidRDefault="009973AA" w:rsidP="00741396">
      <w:pPr>
        <w:ind w:left="540" w:hanging="540"/>
        <w:jc w:val="both"/>
        <w:rPr>
          <w:sz w:val="22"/>
          <w:szCs w:val="22"/>
        </w:rPr>
      </w:pPr>
      <w:r w:rsidRPr="006C0AC1">
        <w:rPr>
          <w:sz w:val="22"/>
          <w:szCs w:val="22"/>
        </w:rPr>
        <w:t>(g)</w:t>
      </w:r>
      <w:r w:rsidRPr="006C0AC1">
        <w:t xml:space="preserve"> </w:t>
      </w:r>
      <w:r w:rsidR="00211C45">
        <w:tab/>
      </w:r>
      <w:r w:rsidRPr="006C0AC1">
        <w:rPr>
          <w:sz w:val="22"/>
          <w:szCs w:val="22"/>
        </w:rPr>
        <w:t>Informasi</w:t>
      </w:r>
      <w:r w:rsidR="00802A21" w:rsidRPr="006C0AC1">
        <w:rPr>
          <w:sz w:val="22"/>
          <w:szCs w:val="22"/>
        </w:rPr>
        <w:t xml:space="preserve"> Rahasia telah dikembangkan dan/</w:t>
      </w:r>
      <w:r w:rsidRPr="00983885">
        <w:rPr>
          <w:sz w:val="22"/>
          <w:szCs w:val="22"/>
        </w:rPr>
        <w:t>atau dimiliki oleh</w:t>
      </w:r>
      <w:r w:rsidR="005F73C7" w:rsidRPr="00983885">
        <w:t xml:space="preserve"> </w:t>
      </w:r>
      <w:r w:rsidR="005F73C7" w:rsidRPr="008B44AC">
        <w:rPr>
          <w:sz w:val="22"/>
          <w:szCs w:val="22"/>
        </w:rPr>
        <w:t>Pihak Yang Mengungkapkan</w:t>
      </w:r>
      <w:r w:rsidRPr="008B44AC">
        <w:rPr>
          <w:sz w:val="22"/>
          <w:szCs w:val="22"/>
        </w:rPr>
        <w:t xml:space="preserve"> melalui investasi waktu, tenaga dan biaya, dan bahwa Informasi Rahasia tersebut akan memberikan </w:t>
      </w:r>
      <w:r w:rsidRPr="006C0AC1">
        <w:rPr>
          <w:sz w:val="22"/>
          <w:szCs w:val="22"/>
        </w:rPr>
        <w:t>keunggulan kompetitif secara langsung kepada siapapun yang menerimanya.</w:t>
      </w:r>
    </w:p>
    <w:p w14:paraId="344C1563" w14:textId="65DD523A" w:rsidR="00D80DBE" w:rsidRDefault="00D80DBE" w:rsidP="006C0AC1">
      <w:pPr>
        <w:spacing w:line="276" w:lineRule="auto"/>
        <w:ind w:left="360" w:hanging="360"/>
        <w:jc w:val="both"/>
        <w:rPr>
          <w:sz w:val="22"/>
          <w:szCs w:val="22"/>
        </w:rPr>
      </w:pPr>
    </w:p>
    <w:p w14:paraId="2D93ECE7" w14:textId="1D38BF35" w:rsidR="007E37E1" w:rsidRDefault="00983885" w:rsidP="00741396">
      <w:pPr>
        <w:pStyle w:val="FWBL3"/>
        <w:tabs>
          <w:tab w:val="clear" w:pos="720"/>
        </w:tabs>
        <w:ind w:left="540" w:hanging="540"/>
      </w:pPr>
      <w:r w:rsidRPr="00983885">
        <w:t>Pihak Penerima untuk kepen</w:t>
      </w:r>
      <w:r w:rsidR="008B44AC">
        <w:t xml:space="preserve">tingan Pihak Yang Mengungkapkan, </w:t>
      </w:r>
      <w:r w:rsidRPr="00983885">
        <w:t xml:space="preserve">tidak pernah menyebarkan atau mengkomunikasikan Informasi Rahasia yang telah </w:t>
      </w:r>
      <w:r>
        <w:t xml:space="preserve">diterima sebelum, pada saat </w:t>
      </w:r>
      <w:r w:rsidRPr="00983885">
        <w:t>tanggal Perjanjian ini kepada siapapun juga.</w:t>
      </w:r>
    </w:p>
    <w:p w14:paraId="56592AAF" w14:textId="39C2E0B2" w:rsidR="003606A9" w:rsidRDefault="003606A9" w:rsidP="00AC383B">
      <w:pPr>
        <w:pStyle w:val="FWBL3"/>
        <w:tabs>
          <w:tab w:val="clear" w:pos="720"/>
        </w:tabs>
        <w:ind w:left="540" w:hanging="540"/>
      </w:pPr>
      <w:r w:rsidRPr="003606A9">
        <w:t>Peneri</w:t>
      </w:r>
      <w:r>
        <w:t xml:space="preserve">ma Informasi tidak </w:t>
      </w:r>
      <w:proofErr w:type="gramStart"/>
      <w:r>
        <w:t>akan</w:t>
      </w:r>
      <w:r w:rsidR="008D19FB">
        <w:t xml:space="preserve"> </w:t>
      </w:r>
      <w:r w:rsidRPr="003606A9">
        <w:t xml:space="preserve"> mengalihkan</w:t>
      </w:r>
      <w:proofErr w:type="gramEnd"/>
      <w:r w:rsidRPr="003606A9">
        <w:t xml:space="preserve"> dan/atau menyerahkan hak, kewajiban atau keuntungan kepada siapapun juga sehubungan dengan Perjanjian ini tanpa persetujuan tertulis dari Pihak Yang Mengungkapkan</w:t>
      </w:r>
      <w:r>
        <w:t xml:space="preserve"> </w:t>
      </w:r>
      <w:r w:rsidRPr="003606A9">
        <w:t xml:space="preserve">. </w:t>
      </w:r>
    </w:p>
    <w:p w14:paraId="1EF41304" w14:textId="77777777" w:rsidR="007E37E1" w:rsidRDefault="007E37E1" w:rsidP="006C0AC1">
      <w:pPr>
        <w:spacing w:line="276" w:lineRule="auto"/>
        <w:ind w:left="360" w:hanging="360"/>
        <w:jc w:val="both"/>
        <w:rPr>
          <w:sz w:val="22"/>
          <w:szCs w:val="22"/>
        </w:rPr>
      </w:pPr>
    </w:p>
    <w:p w14:paraId="148A43AB" w14:textId="015FEDDC" w:rsidR="007E37E1" w:rsidRPr="006C0AC1" w:rsidRDefault="007E37E1" w:rsidP="006C0AC1">
      <w:pPr>
        <w:spacing w:line="276" w:lineRule="auto"/>
        <w:ind w:left="360" w:hanging="360"/>
        <w:jc w:val="center"/>
        <w:rPr>
          <w:b/>
          <w:sz w:val="22"/>
          <w:szCs w:val="22"/>
        </w:rPr>
      </w:pPr>
      <w:r w:rsidRPr="006C0AC1">
        <w:rPr>
          <w:b/>
          <w:sz w:val="22"/>
          <w:szCs w:val="22"/>
        </w:rPr>
        <w:t>PASAL  3</w:t>
      </w:r>
    </w:p>
    <w:p w14:paraId="1A439210" w14:textId="09D22BCF" w:rsidR="007E37E1" w:rsidRPr="006C0AC1" w:rsidRDefault="007E37E1" w:rsidP="006C0AC1">
      <w:pPr>
        <w:spacing w:line="276" w:lineRule="auto"/>
        <w:jc w:val="both"/>
        <w:rPr>
          <w:b/>
          <w:sz w:val="22"/>
          <w:szCs w:val="22"/>
        </w:rPr>
      </w:pPr>
      <w:r w:rsidRPr="007E37E1">
        <w:rPr>
          <w:sz w:val="22"/>
          <w:szCs w:val="22"/>
        </w:rPr>
        <w:lastRenderedPageBreak/>
        <w:tab/>
      </w:r>
      <w:r>
        <w:rPr>
          <w:sz w:val="22"/>
          <w:szCs w:val="22"/>
        </w:rPr>
        <w:t xml:space="preserve">          </w:t>
      </w:r>
      <w:r w:rsidRPr="007E37E1">
        <w:rPr>
          <w:b/>
          <w:sz w:val="22"/>
          <w:szCs w:val="22"/>
        </w:rPr>
        <w:t xml:space="preserve">Penggunaan </w:t>
      </w:r>
      <w:r>
        <w:rPr>
          <w:b/>
          <w:sz w:val="22"/>
          <w:szCs w:val="22"/>
        </w:rPr>
        <w:t>Y</w:t>
      </w:r>
      <w:r w:rsidRPr="007E37E1">
        <w:rPr>
          <w:b/>
          <w:sz w:val="22"/>
          <w:szCs w:val="22"/>
        </w:rPr>
        <w:t xml:space="preserve">ang </w:t>
      </w:r>
      <w:r>
        <w:rPr>
          <w:b/>
          <w:sz w:val="22"/>
          <w:szCs w:val="22"/>
        </w:rPr>
        <w:t>D</w:t>
      </w:r>
      <w:r w:rsidRPr="007E37E1">
        <w:rPr>
          <w:b/>
          <w:sz w:val="22"/>
          <w:szCs w:val="22"/>
        </w:rPr>
        <w:t xml:space="preserve">iizinkan </w:t>
      </w:r>
      <w:r>
        <w:rPr>
          <w:b/>
          <w:sz w:val="22"/>
          <w:szCs w:val="22"/>
        </w:rPr>
        <w:t>D</w:t>
      </w:r>
      <w:r w:rsidRPr="007E37E1">
        <w:rPr>
          <w:b/>
          <w:sz w:val="22"/>
          <w:szCs w:val="22"/>
        </w:rPr>
        <w:t xml:space="preserve">an </w:t>
      </w:r>
      <w:r>
        <w:rPr>
          <w:b/>
          <w:sz w:val="22"/>
          <w:szCs w:val="22"/>
        </w:rPr>
        <w:t>P</w:t>
      </w:r>
      <w:r w:rsidRPr="007E37E1">
        <w:rPr>
          <w:b/>
          <w:sz w:val="22"/>
          <w:szCs w:val="22"/>
        </w:rPr>
        <w:t xml:space="preserve">engungkapan </w:t>
      </w:r>
      <w:r>
        <w:rPr>
          <w:b/>
          <w:sz w:val="22"/>
          <w:szCs w:val="22"/>
        </w:rPr>
        <w:t>O</w:t>
      </w:r>
      <w:r w:rsidRPr="006C0AC1">
        <w:rPr>
          <w:b/>
          <w:sz w:val="22"/>
          <w:szCs w:val="22"/>
        </w:rPr>
        <w:t>leh Pihak Penerima</w:t>
      </w:r>
    </w:p>
    <w:p w14:paraId="30034A95" w14:textId="77777777" w:rsidR="007E37E1" w:rsidRPr="007E37E1" w:rsidRDefault="007E37E1" w:rsidP="006C0AC1">
      <w:pPr>
        <w:spacing w:line="276" w:lineRule="auto"/>
        <w:jc w:val="both"/>
        <w:rPr>
          <w:sz w:val="22"/>
          <w:szCs w:val="22"/>
        </w:rPr>
      </w:pPr>
    </w:p>
    <w:p w14:paraId="2D473965" w14:textId="21CDB6D7" w:rsidR="007E37E1" w:rsidRDefault="007E37E1" w:rsidP="00185F60">
      <w:pPr>
        <w:spacing w:line="276" w:lineRule="auto"/>
        <w:ind w:left="540" w:hanging="540"/>
        <w:jc w:val="both"/>
        <w:rPr>
          <w:sz w:val="22"/>
          <w:szCs w:val="22"/>
        </w:rPr>
      </w:pPr>
      <w:r>
        <w:rPr>
          <w:sz w:val="22"/>
          <w:szCs w:val="22"/>
        </w:rPr>
        <w:t xml:space="preserve">3.1 </w:t>
      </w:r>
      <w:r w:rsidR="00185F60">
        <w:rPr>
          <w:sz w:val="22"/>
          <w:szCs w:val="22"/>
        </w:rPr>
        <w:tab/>
      </w:r>
      <w:r w:rsidRPr="007E37E1">
        <w:rPr>
          <w:sz w:val="22"/>
          <w:szCs w:val="22"/>
        </w:rPr>
        <w:t>Pihak Penerima hanya boleh menggunakan Informasi Rahasia untuk</w:t>
      </w:r>
      <w:r w:rsidR="00492BBC">
        <w:rPr>
          <w:sz w:val="22"/>
          <w:szCs w:val="22"/>
        </w:rPr>
        <w:t xml:space="preserve"> Kegiatan</w:t>
      </w:r>
      <w:r w:rsidRPr="007E37E1">
        <w:rPr>
          <w:sz w:val="22"/>
          <w:szCs w:val="22"/>
        </w:rPr>
        <w:t>.</w:t>
      </w:r>
    </w:p>
    <w:p w14:paraId="263AAB28" w14:textId="77777777" w:rsidR="00AA129C" w:rsidRPr="007E37E1" w:rsidRDefault="00AA129C" w:rsidP="00185F60">
      <w:pPr>
        <w:spacing w:line="276" w:lineRule="auto"/>
        <w:ind w:left="540" w:hanging="540"/>
        <w:jc w:val="both"/>
        <w:rPr>
          <w:sz w:val="22"/>
          <w:szCs w:val="22"/>
        </w:rPr>
      </w:pPr>
    </w:p>
    <w:p w14:paraId="20719968" w14:textId="31123053" w:rsidR="007E37E1" w:rsidRDefault="007E37E1" w:rsidP="00185F60">
      <w:pPr>
        <w:spacing w:line="276" w:lineRule="auto"/>
        <w:ind w:left="540" w:hanging="540"/>
        <w:jc w:val="both"/>
        <w:rPr>
          <w:sz w:val="22"/>
          <w:szCs w:val="22"/>
        </w:rPr>
      </w:pPr>
      <w:r>
        <w:rPr>
          <w:sz w:val="22"/>
          <w:szCs w:val="22"/>
        </w:rPr>
        <w:t xml:space="preserve">3.2 </w:t>
      </w:r>
      <w:r w:rsidR="00185F60">
        <w:rPr>
          <w:sz w:val="22"/>
          <w:szCs w:val="22"/>
        </w:rPr>
        <w:tab/>
      </w:r>
      <w:r w:rsidRPr="007E37E1">
        <w:rPr>
          <w:sz w:val="22"/>
          <w:szCs w:val="22"/>
        </w:rPr>
        <w:t>Pihak Penerima tidak boleh mengungkapkan Informasi Rahasia apa pun kecuali seb</w:t>
      </w:r>
      <w:r w:rsidR="004D078C">
        <w:rPr>
          <w:sz w:val="22"/>
          <w:szCs w:val="22"/>
        </w:rPr>
        <w:t>agaimana diizinkan berdasarkan P</w:t>
      </w:r>
      <w:r w:rsidR="000A639C">
        <w:rPr>
          <w:sz w:val="22"/>
          <w:szCs w:val="22"/>
        </w:rPr>
        <w:t xml:space="preserve">asal </w:t>
      </w:r>
      <w:r w:rsidR="00CE4AD3">
        <w:rPr>
          <w:sz w:val="22"/>
          <w:szCs w:val="22"/>
        </w:rPr>
        <w:t>3</w:t>
      </w:r>
      <w:r w:rsidRPr="007E37E1">
        <w:rPr>
          <w:sz w:val="22"/>
          <w:szCs w:val="22"/>
        </w:rPr>
        <w:t xml:space="preserve"> </w:t>
      </w:r>
      <w:r w:rsidR="004D078C">
        <w:rPr>
          <w:sz w:val="22"/>
          <w:szCs w:val="22"/>
        </w:rPr>
        <w:t xml:space="preserve">Pejanjian </w:t>
      </w:r>
      <w:r w:rsidRPr="007E37E1">
        <w:rPr>
          <w:sz w:val="22"/>
          <w:szCs w:val="22"/>
        </w:rPr>
        <w:t>ini.</w:t>
      </w:r>
    </w:p>
    <w:p w14:paraId="33C4D3B5" w14:textId="77777777" w:rsidR="00AA129C" w:rsidRPr="007E37E1" w:rsidRDefault="00AA129C" w:rsidP="00185F60">
      <w:pPr>
        <w:spacing w:line="276" w:lineRule="auto"/>
        <w:ind w:left="540" w:hanging="540"/>
        <w:jc w:val="both"/>
        <w:rPr>
          <w:sz w:val="22"/>
          <w:szCs w:val="22"/>
        </w:rPr>
      </w:pPr>
    </w:p>
    <w:p w14:paraId="4116E9B9" w14:textId="2C1F07AB" w:rsidR="007E37E1" w:rsidRPr="007E37E1" w:rsidRDefault="007E37E1" w:rsidP="00185F60">
      <w:pPr>
        <w:spacing w:line="276" w:lineRule="auto"/>
        <w:ind w:left="540" w:hanging="540"/>
        <w:jc w:val="both"/>
        <w:rPr>
          <w:sz w:val="22"/>
          <w:szCs w:val="22"/>
        </w:rPr>
      </w:pPr>
      <w:r>
        <w:rPr>
          <w:sz w:val="22"/>
          <w:szCs w:val="22"/>
        </w:rPr>
        <w:t xml:space="preserve">3.3 </w:t>
      </w:r>
      <w:r w:rsidRPr="007E37E1">
        <w:rPr>
          <w:sz w:val="22"/>
          <w:szCs w:val="22"/>
        </w:rPr>
        <w:tab/>
        <w:t>Pihak Penerima tidak boleh, secara langsung atau tidak langsung, mengungkapkan Informasi Rahasia apa pun kecuali kepada Orang Yang Berwenang yang perlu mengetahui Informasi Rahasia itu untuk atau sehubungan dengan</w:t>
      </w:r>
      <w:r>
        <w:rPr>
          <w:sz w:val="22"/>
          <w:szCs w:val="22"/>
        </w:rPr>
        <w:t xml:space="preserve"> Kegiatan </w:t>
      </w:r>
      <w:r w:rsidRPr="007E37E1">
        <w:rPr>
          <w:sz w:val="22"/>
          <w:szCs w:val="22"/>
        </w:rPr>
        <w:t>.</w:t>
      </w:r>
    </w:p>
    <w:p w14:paraId="271127DD" w14:textId="7AC798E4" w:rsidR="007E37E1" w:rsidRDefault="007E37E1" w:rsidP="00185F60">
      <w:pPr>
        <w:spacing w:line="276" w:lineRule="auto"/>
        <w:ind w:left="540" w:hanging="540"/>
        <w:jc w:val="both"/>
        <w:rPr>
          <w:sz w:val="22"/>
          <w:szCs w:val="22"/>
        </w:rPr>
      </w:pPr>
      <w:r>
        <w:rPr>
          <w:sz w:val="22"/>
          <w:szCs w:val="22"/>
        </w:rPr>
        <w:t xml:space="preserve">3.4 </w:t>
      </w:r>
      <w:r w:rsidR="006876E1">
        <w:rPr>
          <w:sz w:val="22"/>
          <w:szCs w:val="22"/>
        </w:rPr>
        <w:tab/>
      </w:r>
      <w:r w:rsidRPr="007E37E1">
        <w:rPr>
          <w:sz w:val="22"/>
          <w:szCs w:val="22"/>
        </w:rPr>
        <w:t>Pihak Penerima harus memastikan bahwa setiap Orang Yang Berwenang yang kepadanya Informasi Rahasia diungkapkan mematuhi kewajiban yang serupa dengan yang dimiliki Pihak Penerima berdasarkan Perjanjian ini.</w:t>
      </w:r>
    </w:p>
    <w:p w14:paraId="253BFEC2" w14:textId="77777777" w:rsidR="006876E1" w:rsidRPr="007E37E1" w:rsidRDefault="006876E1" w:rsidP="006876E1">
      <w:pPr>
        <w:spacing w:line="276" w:lineRule="auto"/>
        <w:jc w:val="both"/>
        <w:rPr>
          <w:sz w:val="22"/>
          <w:szCs w:val="22"/>
        </w:rPr>
      </w:pPr>
    </w:p>
    <w:p w14:paraId="3A4511EA" w14:textId="16DE17FA" w:rsidR="007E37E1" w:rsidRDefault="006876E1" w:rsidP="00185F60">
      <w:pPr>
        <w:spacing w:line="276" w:lineRule="auto"/>
        <w:ind w:left="540" w:hanging="540"/>
        <w:jc w:val="both"/>
        <w:rPr>
          <w:sz w:val="22"/>
          <w:szCs w:val="22"/>
        </w:rPr>
      </w:pPr>
      <w:r>
        <w:rPr>
          <w:sz w:val="22"/>
          <w:szCs w:val="22"/>
        </w:rPr>
        <w:t>3.5</w:t>
      </w:r>
      <w:r w:rsidR="007E37E1">
        <w:rPr>
          <w:sz w:val="22"/>
          <w:szCs w:val="22"/>
        </w:rPr>
        <w:t xml:space="preserve"> </w:t>
      </w:r>
      <w:r w:rsidR="007E37E1" w:rsidRPr="007E37E1">
        <w:rPr>
          <w:sz w:val="22"/>
          <w:szCs w:val="22"/>
        </w:rPr>
        <w:tab/>
        <w:t xml:space="preserve">Pihak Penerima berusaha untuk memperlakukan sebagai rahasia dan tidak mengungkapkan atau menyerahkan baik secara langsung atau tidak langsung kepada setiap orang </w:t>
      </w:r>
      <w:r w:rsidR="00B33D00">
        <w:rPr>
          <w:sz w:val="22"/>
          <w:szCs w:val="22"/>
        </w:rPr>
        <w:t>dan/</w:t>
      </w:r>
      <w:r w:rsidR="007E37E1" w:rsidRPr="007E37E1">
        <w:rPr>
          <w:sz w:val="22"/>
          <w:szCs w:val="22"/>
        </w:rPr>
        <w:t>atau perusah</w:t>
      </w:r>
      <w:r w:rsidR="00B33D00">
        <w:rPr>
          <w:sz w:val="22"/>
          <w:szCs w:val="22"/>
        </w:rPr>
        <w:t xml:space="preserve">aan, </w:t>
      </w:r>
      <w:r w:rsidR="007E37E1" w:rsidRPr="007E37E1">
        <w:rPr>
          <w:sz w:val="22"/>
          <w:szCs w:val="22"/>
        </w:rPr>
        <w:t>Informasi Rahasia dan/atau untuk mereproduksi dan/atau menggunakan yang sama, baik untuk mereka sendiri atau untuk pihak ketiga untuk tujuan apa pun selain tujuan dari</w:t>
      </w:r>
      <w:r>
        <w:rPr>
          <w:sz w:val="22"/>
          <w:szCs w:val="22"/>
        </w:rPr>
        <w:t xml:space="preserve"> Kegiatan</w:t>
      </w:r>
      <w:r w:rsidR="007E37E1" w:rsidRPr="007E37E1">
        <w:rPr>
          <w:sz w:val="22"/>
          <w:szCs w:val="22"/>
        </w:rPr>
        <w:t>.</w:t>
      </w:r>
    </w:p>
    <w:p w14:paraId="63C67F93" w14:textId="77777777" w:rsidR="006876E1" w:rsidRPr="007E37E1" w:rsidRDefault="006876E1" w:rsidP="00185F60">
      <w:pPr>
        <w:spacing w:line="276" w:lineRule="auto"/>
        <w:ind w:left="540" w:hanging="540"/>
        <w:jc w:val="both"/>
        <w:rPr>
          <w:sz w:val="22"/>
          <w:szCs w:val="22"/>
        </w:rPr>
      </w:pPr>
    </w:p>
    <w:p w14:paraId="06CD080A" w14:textId="7A6CAD7E" w:rsidR="007E37E1" w:rsidRDefault="006876E1" w:rsidP="00185F60">
      <w:pPr>
        <w:spacing w:line="276" w:lineRule="auto"/>
        <w:ind w:left="540" w:hanging="540"/>
        <w:jc w:val="both"/>
        <w:rPr>
          <w:sz w:val="22"/>
          <w:szCs w:val="22"/>
        </w:rPr>
      </w:pPr>
      <w:r>
        <w:rPr>
          <w:sz w:val="22"/>
          <w:szCs w:val="22"/>
        </w:rPr>
        <w:t>3.6</w:t>
      </w:r>
      <w:r w:rsidR="007E37E1">
        <w:rPr>
          <w:sz w:val="22"/>
          <w:szCs w:val="22"/>
        </w:rPr>
        <w:t xml:space="preserve"> </w:t>
      </w:r>
      <w:r>
        <w:rPr>
          <w:sz w:val="22"/>
          <w:szCs w:val="22"/>
        </w:rPr>
        <w:tab/>
        <w:t>Tanpa mengesampingkan Pasal 3.5</w:t>
      </w:r>
      <w:r w:rsidR="007E37E1">
        <w:rPr>
          <w:sz w:val="22"/>
          <w:szCs w:val="22"/>
        </w:rPr>
        <w:t xml:space="preserve"> di</w:t>
      </w:r>
      <w:r w:rsidR="007E37E1" w:rsidRPr="007E37E1">
        <w:rPr>
          <w:sz w:val="22"/>
          <w:szCs w:val="22"/>
        </w:rPr>
        <w:t xml:space="preserve">atas, Pihak Penerima selanjutnya setuju untuk membatasi akses Informasi Rahasia kepada karyawan semata-mata berdasarkan kebutuhan untuk mengetahui, ditugaskan pada </w:t>
      </w:r>
      <w:r w:rsidR="007E37E1">
        <w:rPr>
          <w:sz w:val="22"/>
          <w:szCs w:val="22"/>
        </w:rPr>
        <w:t xml:space="preserve">Kegiatan </w:t>
      </w:r>
      <w:r w:rsidR="007E37E1" w:rsidRPr="007E37E1">
        <w:rPr>
          <w:sz w:val="22"/>
          <w:szCs w:val="22"/>
        </w:rPr>
        <w:t>dan akan bertanggung jawab atas kepatuhan karyawan tersebut terhadap ketentuan Perjanjian ini.</w:t>
      </w:r>
    </w:p>
    <w:p w14:paraId="51191506" w14:textId="77777777" w:rsidR="006876E1" w:rsidRPr="007E37E1" w:rsidRDefault="006876E1" w:rsidP="00185F60">
      <w:pPr>
        <w:spacing w:line="276" w:lineRule="auto"/>
        <w:ind w:left="540" w:hanging="540"/>
        <w:jc w:val="both"/>
        <w:rPr>
          <w:sz w:val="22"/>
          <w:szCs w:val="22"/>
        </w:rPr>
      </w:pPr>
    </w:p>
    <w:p w14:paraId="02BA2CCC" w14:textId="55FDDC2D" w:rsidR="007E37E1" w:rsidRDefault="006876E1" w:rsidP="00185F60">
      <w:pPr>
        <w:spacing w:line="276" w:lineRule="auto"/>
        <w:ind w:left="540" w:hanging="540"/>
        <w:jc w:val="both"/>
        <w:rPr>
          <w:sz w:val="22"/>
          <w:szCs w:val="22"/>
        </w:rPr>
      </w:pPr>
      <w:r>
        <w:rPr>
          <w:sz w:val="22"/>
          <w:szCs w:val="22"/>
        </w:rPr>
        <w:t>3.7</w:t>
      </w:r>
      <w:r w:rsidR="007E37E1">
        <w:rPr>
          <w:sz w:val="22"/>
          <w:szCs w:val="22"/>
        </w:rPr>
        <w:t xml:space="preserve"> </w:t>
      </w:r>
      <w:r w:rsidR="007E37E1" w:rsidRPr="007E37E1">
        <w:rPr>
          <w:sz w:val="22"/>
          <w:szCs w:val="22"/>
        </w:rPr>
        <w:tab/>
        <w:t>Pihak Penerima setuju untuk mengembalikan atas setiap permintaan Pihak Yang Mengungkapkan dan semua pendukung (asli atau salinan, reproduksi) dari Informasi Rahasia dan untuk memberikan kepada Pihak Yang Mengungkapkan dengan sertifikat tertulis yang menyatakan kelengkapan pengembalian Informasi Rahasia.</w:t>
      </w:r>
    </w:p>
    <w:p w14:paraId="5EE74A1D" w14:textId="77777777" w:rsidR="007E37E1" w:rsidRDefault="007E37E1" w:rsidP="00185F60">
      <w:pPr>
        <w:spacing w:line="276" w:lineRule="auto"/>
        <w:ind w:left="540" w:hanging="540"/>
        <w:jc w:val="both"/>
        <w:rPr>
          <w:sz w:val="22"/>
          <w:szCs w:val="22"/>
        </w:rPr>
      </w:pPr>
    </w:p>
    <w:p w14:paraId="6A1310ED" w14:textId="77777777" w:rsidR="007E37E1" w:rsidRPr="007E37E1" w:rsidRDefault="007E37E1" w:rsidP="00185F60">
      <w:pPr>
        <w:spacing w:line="276" w:lineRule="auto"/>
        <w:ind w:left="540" w:hanging="540"/>
        <w:jc w:val="both"/>
        <w:rPr>
          <w:sz w:val="22"/>
          <w:szCs w:val="22"/>
        </w:rPr>
      </w:pPr>
    </w:p>
    <w:p w14:paraId="5CB70371" w14:textId="0348CCB4" w:rsidR="00710C88" w:rsidRPr="006C0AC1" w:rsidRDefault="00710C88" w:rsidP="00185F60">
      <w:pPr>
        <w:spacing w:line="276" w:lineRule="auto"/>
        <w:ind w:left="540" w:hanging="540"/>
        <w:jc w:val="center"/>
        <w:rPr>
          <w:b/>
          <w:sz w:val="22"/>
          <w:szCs w:val="22"/>
        </w:rPr>
      </w:pPr>
      <w:r w:rsidRPr="006C0AC1">
        <w:rPr>
          <w:b/>
          <w:sz w:val="22"/>
          <w:szCs w:val="22"/>
        </w:rPr>
        <w:t>PASAL 4</w:t>
      </w:r>
    </w:p>
    <w:p w14:paraId="3B553453" w14:textId="740BE2CF" w:rsidR="007E37E1" w:rsidRPr="006C0AC1" w:rsidRDefault="007E37E1" w:rsidP="006C0AC1">
      <w:pPr>
        <w:spacing w:line="276" w:lineRule="auto"/>
        <w:ind w:left="360" w:hanging="360"/>
        <w:jc w:val="center"/>
        <w:rPr>
          <w:b/>
          <w:sz w:val="22"/>
          <w:szCs w:val="22"/>
        </w:rPr>
      </w:pPr>
      <w:r w:rsidRPr="006C0AC1">
        <w:rPr>
          <w:b/>
          <w:sz w:val="22"/>
          <w:szCs w:val="22"/>
        </w:rPr>
        <w:t>Pelindungan Informasi Rahasia</w:t>
      </w:r>
    </w:p>
    <w:p w14:paraId="07091A76" w14:textId="77777777" w:rsidR="00710C88" w:rsidRDefault="00710C88" w:rsidP="007E37E1">
      <w:pPr>
        <w:spacing w:line="276" w:lineRule="auto"/>
        <w:ind w:left="360" w:hanging="360"/>
        <w:jc w:val="both"/>
        <w:rPr>
          <w:sz w:val="22"/>
          <w:szCs w:val="22"/>
        </w:rPr>
      </w:pPr>
    </w:p>
    <w:p w14:paraId="4EC5200E" w14:textId="77777777" w:rsidR="007E37E1" w:rsidRDefault="007E37E1" w:rsidP="006C0AC1">
      <w:pPr>
        <w:spacing w:line="276" w:lineRule="auto"/>
        <w:jc w:val="both"/>
        <w:rPr>
          <w:sz w:val="22"/>
          <w:szCs w:val="22"/>
        </w:rPr>
      </w:pPr>
      <w:r w:rsidRPr="007E37E1">
        <w:rPr>
          <w:sz w:val="22"/>
          <w:szCs w:val="22"/>
        </w:rPr>
        <w:t>Pihak Penerima harus menetapkan dan memelihara langkah-langkah keamanan yang wajar untuk melindungi Informasi Rahasia dari pencurian, kehilangan dan kerusakan dan dari akses, penggunaan, reproduksi, atau pengungkapan yang tidak sah.</w:t>
      </w:r>
    </w:p>
    <w:p w14:paraId="12E26C0C" w14:textId="77777777" w:rsidR="0035349C" w:rsidRDefault="0035349C" w:rsidP="006C0AC1">
      <w:pPr>
        <w:spacing w:line="276" w:lineRule="auto"/>
        <w:jc w:val="both"/>
        <w:rPr>
          <w:sz w:val="22"/>
          <w:szCs w:val="22"/>
        </w:rPr>
      </w:pPr>
    </w:p>
    <w:p w14:paraId="2957A0B3" w14:textId="77777777" w:rsidR="0035349C" w:rsidRPr="007E37E1" w:rsidRDefault="0035349C" w:rsidP="006C0AC1">
      <w:pPr>
        <w:spacing w:line="276" w:lineRule="auto"/>
        <w:jc w:val="both"/>
        <w:rPr>
          <w:sz w:val="22"/>
          <w:szCs w:val="22"/>
        </w:rPr>
      </w:pPr>
    </w:p>
    <w:p w14:paraId="5F7D2A93" w14:textId="5D5B5D14" w:rsidR="0035349C" w:rsidRPr="006C0AC1" w:rsidRDefault="0035349C" w:rsidP="006C0AC1">
      <w:pPr>
        <w:spacing w:line="276" w:lineRule="auto"/>
        <w:ind w:left="360" w:hanging="360"/>
        <w:jc w:val="center"/>
        <w:rPr>
          <w:b/>
          <w:sz w:val="22"/>
          <w:szCs w:val="22"/>
        </w:rPr>
      </w:pPr>
      <w:r w:rsidRPr="006C0AC1">
        <w:rPr>
          <w:b/>
          <w:sz w:val="22"/>
          <w:szCs w:val="22"/>
        </w:rPr>
        <w:t>PASAL  5</w:t>
      </w:r>
    </w:p>
    <w:p w14:paraId="7B6BAA00" w14:textId="70FCEE7B" w:rsidR="007E37E1" w:rsidRDefault="007E37E1" w:rsidP="006C0AC1">
      <w:pPr>
        <w:spacing w:line="276" w:lineRule="auto"/>
        <w:ind w:left="360" w:hanging="360"/>
        <w:jc w:val="center"/>
        <w:rPr>
          <w:b/>
          <w:sz w:val="22"/>
          <w:szCs w:val="22"/>
        </w:rPr>
      </w:pPr>
      <w:r w:rsidRPr="006C0AC1">
        <w:rPr>
          <w:b/>
          <w:sz w:val="22"/>
          <w:szCs w:val="22"/>
        </w:rPr>
        <w:t xml:space="preserve">Pengecualian </w:t>
      </w:r>
    </w:p>
    <w:p w14:paraId="150EB9DC" w14:textId="77777777" w:rsidR="0035349C" w:rsidRPr="006C0AC1" w:rsidRDefault="0035349C" w:rsidP="006C0AC1">
      <w:pPr>
        <w:spacing w:line="276" w:lineRule="auto"/>
        <w:ind w:left="360" w:hanging="360"/>
        <w:jc w:val="center"/>
        <w:rPr>
          <w:b/>
          <w:sz w:val="22"/>
          <w:szCs w:val="22"/>
        </w:rPr>
      </w:pPr>
    </w:p>
    <w:p w14:paraId="6C65B7EF" w14:textId="428FF374" w:rsidR="007E37E1" w:rsidRDefault="007E37E1" w:rsidP="006C0AC1">
      <w:pPr>
        <w:spacing w:line="276" w:lineRule="auto"/>
        <w:jc w:val="both"/>
        <w:rPr>
          <w:sz w:val="22"/>
          <w:szCs w:val="22"/>
        </w:rPr>
      </w:pPr>
      <w:r w:rsidRPr="007E37E1">
        <w:rPr>
          <w:sz w:val="22"/>
          <w:szCs w:val="22"/>
        </w:rPr>
        <w:t>Jika Pihak Penerima diharuskan oleh lembaga pemerintah ata</w:t>
      </w:r>
      <w:r w:rsidR="0035349C">
        <w:rPr>
          <w:sz w:val="22"/>
          <w:szCs w:val="22"/>
        </w:rPr>
        <w:t xml:space="preserve">u kehakiman atau tuntutan hukum </w:t>
      </w:r>
      <w:r w:rsidRPr="007E37E1">
        <w:rPr>
          <w:sz w:val="22"/>
          <w:szCs w:val="22"/>
        </w:rPr>
        <w:t>lainnya untuk mengungkapkan Informasi Rahasia apa pun:</w:t>
      </w:r>
    </w:p>
    <w:p w14:paraId="0277F2FB" w14:textId="77777777" w:rsidR="00E2727A" w:rsidRPr="007E37E1" w:rsidRDefault="00E2727A" w:rsidP="006C0AC1">
      <w:pPr>
        <w:spacing w:line="276" w:lineRule="auto"/>
        <w:jc w:val="both"/>
        <w:rPr>
          <w:sz w:val="22"/>
          <w:szCs w:val="22"/>
        </w:rPr>
      </w:pPr>
    </w:p>
    <w:p w14:paraId="154E486F" w14:textId="5E87A80F" w:rsidR="007E37E1" w:rsidRPr="00E2727A" w:rsidRDefault="007E37E1" w:rsidP="00E2727A">
      <w:pPr>
        <w:pStyle w:val="ListParagraph"/>
        <w:numPr>
          <w:ilvl w:val="0"/>
          <w:numId w:val="15"/>
        </w:numPr>
        <w:spacing w:line="276" w:lineRule="auto"/>
        <w:ind w:left="360"/>
        <w:jc w:val="both"/>
        <w:rPr>
          <w:sz w:val="22"/>
          <w:szCs w:val="22"/>
        </w:rPr>
      </w:pPr>
      <w:r w:rsidRPr="00E2727A">
        <w:rPr>
          <w:sz w:val="22"/>
          <w:szCs w:val="22"/>
        </w:rPr>
        <w:t>Pihak Pen</w:t>
      </w:r>
      <w:r w:rsidR="00B62C34">
        <w:rPr>
          <w:sz w:val="22"/>
          <w:szCs w:val="22"/>
        </w:rPr>
        <w:t xml:space="preserve">erima wajib, jika memungkinkan, </w:t>
      </w:r>
      <w:r w:rsidRPr="00E2727A">
        <w:rPr>
          <w:sz w:val="22"/>
          <w:szCs w:val="22"/>
        </w:rPr>
        <w:t>segera memberi tahu Pihak Yang Mengungkapkan untuk memperbolehkan Pihak Yang Mengungkapkan memiliki kesempatan untuk menentang permintaan hukum tersebut, mencari perintah perlindungan atau mengabaikan kepatuhan denga</w:t>
      </w:r>
      <w:r w:rsidR="003257B4" w:rsidRPr="00E2727A">
        <w:rPr>
          <w:sz w:val="22"/>
          <w:szCs w:val="22"/>
        </w:rPr>
        <w:t xml:space="preserve">n ketentuan Perjanjian ini; </w:t>
      </w:r>
    </w:p>
    <w:p w14:paraId="4EB13F28" w14:textId="77777777" w:rsidR="00E2727A" w:rsidRPr="00E2727A" w:rsidRDefault="00E2727A" w:rsidP="00E2727A">
      <w:pPr>
        <w:spacing w:line="276" w:lineRule="auto"/>
        <w:jc w:val="both"/>
        <w:rPr>
          <w:sz w:val="22"/>
          <w:szCs w:val="22"/>
        </w:rPr>
      </w:pPr>
    </w:p>
    <w:p w14:paraId="773D807F" w14:textId="2895A669" w:rsidR="007E37E1" w:rsidRPr="007E37E1" w:rsidRDefault="003257B4" w:rsidP="007E37E1">
      <w:pPr>
        <w:spacing w:line="276" w:lineRule="auto"/>
        <w:ind w:left="360" w:hanging="360"/>
        <w:jc w:val="both"/>
        <w:rPr>
          <w:sz w:val="22"/>
          <w:szCs w:val="22"/>
        </w:rPr>
      </w:pPr>
      <w:r>
        <w:rPr>
          <w:sz w:val="22"/>
          <w:szCs w:val="22"/>
        </w:rPr>
        <w:t>(b)</w:t>
      </w:r>
      <w:r>
        <w:rPr>
          <w:sz w:val="22"/>
          <w:szCs w:val="22"/>
        </w:rPr>
        <w:tab/>
      </w:r>
      <w:r w:rsidR="007E37E1" w:rsidRPr="007E37E1">
        <w:rPr>
          <w:sz w:val="22"/>
          <w:szCs w:val="22"/>
        </w:rPr>
        <w:t>jika pengungkapan tidak dapat dihindari atau ketentuan Perjanjian ini tidak diabaikan, Pihak Penerima harus hanya mengungkapkan Informasi Rahasia sejauh diperlukan untuk memenuhi apa yang diperlukan oleh pemerintah atau badan peradilan atau tuntutan hukum.</w:t>
      </w:r>
      <w:r w:rsidR="007E37E1" w:rsidRPr="007E37E1">
        <w:rPr>
          <w:sz w:val="22"/>
          <w:szCs w:val="22"/>
        </w:rPr>
        <w:tab/>
      </w:r>
    </w:p>
    <w:p w14:paraId="3192062E" w14:textId="77777777" w:rsidR="003257B4" w:rsidRDefault="003257B4" w:rsidP="007E37E1">
      <w:pPr>
        <w:spacing w:line="276" w:lineRule="auto"/>
        <w:ind w:left="360" w:hanging="360"/>
        <w:jc w:val="both"/>
        <w:rPr>
          <w:sz w:val="22"/>
          <w:szCs w:val="22"/>
        </w:rPr>
      </w:pPr>
    </w:p>
    <w:p w14:paraId="0B13C4BB" w14:textId="2B859813" w:rsidR="00732603" w:rsidRPr="006C0AC1" w:rsidRDefault="00732603" w:rsidP="006C0AC1">
      <w:pPr>
        <w:spacing w:line="276" w:lineRule="auto"/>
        <w:ind w:left="360" w:hanging="360"/>
        <w:jc w:val="center"/>
        <w:rPr>
          <w:b/>
          <w:sz w:val="22"/>
          <w:szCs w:val="22"/>
        </w:rPr>
      </w:pPr>
      <w:r w:rsidRPr="006C0AC1">
        <w:rPr>
          <w:b/>
          <w:sz w:val="22"/>
          <w:szCs w:val="22"/>
        </w:rPr>
        <w:t>PASAL 6</w:t>
      </w:r>
    </w:p>
    <w:p w14:paraId="0D776E7E" w14:textId="78C044AF" w:rsidR="007E37E1" w:rsidRPr="006C0AC1" w:rsidRDefault="00732603" w:rsidP="006C0AC1">
      <w:pPr>
        <w:spacing w:line="276" w:lineRule="auto"/>
        <w:ind w:left="360" w:hanging="360"/>
        <w:jc w:val="center"/>
        <w:rPr>
          <w:b/>
          <w:sz w:val="22"/>
          <w:szCs w:val="22"/>
        </w:rPr>
      </w:pPr>
      <w:r w:rsidRPr="00732603">
        <w:rPr>
          <w:b/>
          <w:sz w:val="22"/>
          <w:szCs w:val="22"/>
        </w:rPr>
        <w:t xml:space="preserve">Pengembalian </w:t>
      </w:r>
      <w:r>
        <w:rPr>
          <w:b/>
          <w:sz w:val="22"/>
          <w:szCs w:val="22"/>
        </w:rPr>
        <w:t>Atau Penghancuran</w:t>
      </w:r>
      <w:r w:rsidRPr="00732603">
        <w:rPr>
          <w:b/>
          <w:sz w:val="22"/>
          <w:szCs w:val="22"/>
        </w:rPr>
        <w:t xml:space="preserve"> </w:t>
      </w:r>
      <w:r>
        <w:rPr>
          <w:b/>
          <w:sz w:val="22"/>
          <w:szCs w:val="22"/>
        </w:rPr>
        <w:t>C</w:t>
      </w:r>
      <w:r w:rsidRPr="00732603">
        <w:rPr>
          <w:b/>
          <w:sz w:val="22"/>
          <w:szCs w:val="22"/>
        </w:rPr>
        <w:t xml:space="preserve">atatan </w:t>
      </w:r>
      <w:r>
        <w:rPr>
          <w:b/>
          <w:sz w:val="22"/>
          <w:szCs w:val="22"/>
        </w:rPr>
        <w:t>O</w:t>
      </w:r>
      <w:r w:rsidR="007E37E1" w:rsidRPr="006C0AC1">
        <w:rPr>
          <w:b/>
          <w:sz w:val="22"/>
          <w:szCs w:val="22"/>
        </w:rPr>
        <w:t>leh Pihak Penerima</w:t>
      </w:r>
    </w:p>
    <w:p w14:paraId="26B29186" w14:textId="77777777" w:rsidR="00732603" w:rsidRPr="007E37E1" w:rsidRDefault="00732603" w:rsidP="007E37E1">
      <w:pPr>
        <w:spacing w:line="276" w:lineRule="auto"/>
        <w:ind w:left="360" w:hanging="360"/>
        <w:jc w:val="both"/>
        <w:rPr>
          <w:sz w:val="22"/>
          <w:szCs w:val="22"/>
        </w:rPr>
      </w:pPr>
    </w:p>
    <w:p w14:paraId="39D6900C" w14:textId="72563B12" w:rsidR="007E37E1" w:rsidRDefault="007E37E1" w:rsidP="006C0AC1">
      <w:pPr>
        <w:spacing w:line="276" w:lineRule="auto"/>
        <w:jc w:val="both"/>
        <w:rPr>
          <w:sz w:val="22"/>
          <w:szCs w:val="22"/>
        </w:rPr>
      </w:pPr>
      <w:r w:rsidRPr="007E37E1">
        <w:rPr>
          <w:sz w:val="22"/>
          <w:szCs w:val="22"/>
        </w:rPr>
        <w:t>Pada saat menerima permintaan tertulis dari Pihak Yang Mengungkapkan, Pihak Penerima harus segera:</w:t>
      </w:r>
      <w:r w:rsidR="001E110E">
        <w:rPr>
          <w:sz w:val="22"/>
          <w:szCs w:val="22"/>
        </w:rPr>
        <w:t xml:space="preserve"> </w:t>
      </w:r>
    </w:p>
    <w:p w14:paraId="71250843" w14:textId="77777777" w:rsidR="001E110E" w:rsidRPr="007E37E1" w:rsidRDefault="001E110E" w:rsidP="006C0AC1">
      <w:pPr>
        <w:spacing w:line="276" w:lineRule="auto"/>
        <w:jc w:val="both"/>
        <w:rPr>
          <w:sz w:val="22"/>
          <w:szCs w:val="22"/>
        </w:rPr>
      </w:pPr>
    </w:p>
    <w:p w14:paraId="7760DFA4" w14:textId="03258E2D" w:rsidR="007E37E1" w:rsidRPr="001E110E" w:rsidRDefault="007E37E1" w:rsidP="001E110E">
      <w:pPr>
        <w:pStyle w:val="ListParagraph"/>
        <w:numPr>
          <w:ilvl w:val="0"/>
          <w:numId w:val="16"/>
        </w:numPr>
        <w:spacing w:line="276" w:lineRule="auto"/>
        <w:ind w:left="360"/>
        <w:jc w:val="both"/>
        <w:rPr>
          <w:sz w:val="22"/>
          <w:szCs w:val="22"/>
        </w:rPr>
      </w:pPr>
      <w:r w:rsidRPr="001E110E">
        <w:rPr>
          <w:sz w:val="22"/>
          <w:szCs w:val="22"/>
        </w:rPr>
        <w:t>mengembalikan kepada  Pihak Yang Mengungkapkan atau memusnahkan setiap Catatan yang berwujud dalam kepemilikan, perwalian, atau kendali Pihak Penerima, atau dari siapa pun yang kepadanya Pihak Penerima telah memberikan akses untuk setiap Catatan; dan</w:t>
      </w:r>
    </w:p>
    <w:p w14:paraId="34BAF3BE" w14:textId="77777777" w:rsidR="001E110E" w:rsidRPr="001E110E" w:rsidRDefault="001E110E" w:rsidP="001E110E">
      <w:pPr>
        <w:pStyle w:val="ListParagraph"/>
        <w:spacing w:line="276" w:lineRule="auto"/>
        <w:jc w:val="both"/>
        <w:rPr>
          <w:sz w:val="22"/>
          <w:szCs w:val="22"/>
        </w:rPr>
      </w:pPr>
    </w:p>
    <w:p w14:paraId="5A709B20" w14:textId="77777777" w:rsidR="007E37E1" w:rsidRPr="007E37E1" w:rsidRDefault="007E37E1" w:rsidP="007E37E1">
      <w:pPr>
        <w:spacing w:line="276" w:lineRule="auto"/>
        <w:ind w:left="360" w:hanging="360"/>
        <w:jc w:val="both"/>
        <w:rPr>
          <w:sz w:val="22"/>
          <w:szCs w:val="22"/>
        </w:rPr>
      </w:pPr>
      <w:r w:rsidRPr="007E37E1">
        <w:rPr>
          <w:sz w:val="22"/>
          <w:szCs w:val="22"/>
        </w:rPr>
        <w:t>(b)</w:t>
      </w:r>
      <w:r w:rsidRPr="007E37E1">
        <w:rPr>
          <w:sz w:val="22"/>
          <w:szCs w:val="22"/>
        </w:rPr>
        <w:tab/>
        <w:t>menghapus, atau menghancurkan dengan cara lain (termasuk dari penyimpanan elektronik), semua Catatan tidak berwujud dalam kepemilikan, perwalian atau kontrol Pihak Penerima atau orang yang kepadanya Pihak Penerima telah memberikan akses untuk setiap Catatan.</w:t>
      </w:r>
    </w:p>
    <w:p w14:paraId="4A03DADE" w14:textId="77777777" w:rsidR="003257B4" w:rsidRDefault="003257B4" w:rsidP="007E37E1">
      <w:pPr>
        <w:spacing w:line="276" w:lineRule="auto"/>
        <w:ind w:left="360" w:hanging="360"/>
        <w:jc w:val="both"/>
        <w:rPr>
          <w:sz w:val="22"/>
          <w:szCs w:val="22"/>
        </w:rPr>
      </w:pPr>
    </w:p>
    <w:p w14:paraId="5B157458" w14:textId="4A92EA2C" w:rsidR="0048068E" w:rsidRPr="006C0AC1" w:rsidRDefault="0048068E" w:rsidP="006C0AC1">
      <w:pPr>
        <w:spacing w:line="276" w:lineRule="auto"/>
        <w:ind w:left="360" w:hanging="360"/>
        <w:jc w:val="center"/>
        <w:rPr>
          <w:b/>
          <w:sz w:val="22"/>
          <w:szCs w:val="22"/>
        </w:rPr>
      </w:pPr>
      <w:r w:rsidRPr="006C0AC1">
        <w:rPr>
          <w:b/>
          <w:sz w:val="22"/>
          <w:szCs w:val="22"/>
        </w:rPr>
        <w:t>PASAL 7</w:t>
      </w:r>
    </w:p>
    <w:p w14:paraId="2CFC00E7" w14:textId="611D32D4" w:rsidR="007E37E1" w:rsidRDefault="007E37E1" w:rsidP="006C0AC1">
      <w:pPr>
        <w:spacing w:line="276" w:lineRule="auto"/>
        <w:ind w:left="360" w:hanging="360"/>
        <w:jc w:val="center"/>
        <w:rPr>
          <w:b/>
          <w:sz w:val="22"/>
          <w:szCs w:val="22"/>
        </w:rPr>
      </w:pPr>
      <w:r w:rsidRPr="006C0AC1">
        <w:rPr>
          <w:b/>
          <w:sz w:val="22"/>
          <w:szCs w:val="22"/>
        </w:rPr>
        <w:t>Keakuratan Informasi Rahasia</w:t>
      </w:r>
    </w:p>
    <w:p w14:paraId="012E82F7" w14:textId="77777777" w:rsidR="0048068E" w:rsidRPr="006C0AC1" w:rsidRDefault="0048068E" w:rsidP="006C0AC1">
      <w:pPr>
        <w:spacing w:line="276" w:lineRule="auto"/>
        <w:ind w:left="360" w:hanging="360"/>
        <w:jc w:val="center"/>
        <w:rPr>
          <w:b/>
          <w:sz w:val="22"/>
          <w:szCs w:val="22"/>
        </w:rPr>
      </w:pPr>
    </w:p>
    <w:p w14:paraId="1CD08F43" w14:textId="03C07759" w:rsidR="00F04266" w:rsidRPr="00F6716D" w:rsidRDefault="007E37E1" w:rsidP="006C0AC1">
      <w:pPr>
        <w:spacing w:line="276" w:lineRule="auto"/>
        <w:jc w:val="both"/>
        <w:rPr>
          <w:sz w:val="22"/>
          <w:szCs w:val="22"/>
        </w:rPr>
      </w:pPr>
      <w:r w:rsidRPr="007E37E1">
        <w:rPr>
          <w:sz w:val="22"/>
          <w:szCs w:val="22"/>
        </w:rPr>
        <w:t>Pihak Penerima mengakui dan menyetujui bahwa, kecuali sebagaimana disepakati lain secara tertulis, Pihak Yang Mengungkapkan tidak akan bertanggung jawab atas atau membuat pernyataan atau jaminan, tersurat maupun tersirat, berkenaan dengan keakuratan, keand</w:t>
      </w:r>
      <w:r w:rsidR="00951766">
        <w:rPr>
          <w:sz w:val="22"/>
          <w:szCs w:val="22"/>
        </w:rPr>
        <w:t>alan atau kelengkapan</w:t>
      </w:r>
      <w:r w:rsidRPr="007E37E1">
        <w:rPr>
          <w:sz w:val="22"/>
          <w:szCs w:val="22"/>
        </w:rPr>
        <w:t xml:space="preserve"> atau sebaliknya dari Informasi Rahasia, dan Pihak Yang Mengungkapkan tidak berkewajiban untuk memperbarui atau memperbaiki ketidakakuratan setiap Informasi Rahasia yang mungkin diberikan kepada Pihak Penerima.</w:t>
      </w:r>
    </w:p>
    <w:p w14:paraId="5E19EE6E" w14:textId="74F20A42" w:rsidR="00A30F81" w:rsidRPr="00F6716D" w:rsidRDefault="00492BBC" w:rsidP="00B62C34">
      <w:pPr>
        <w:pStyle w:val="FWBL2"/>
        <w:numPr>
          <w:ilvl w:val="0"/>
          <w:numId w:val="0"/>
        </w:numPr>
        <w:spacing w:after="0"/>
        <w:ind w:left="450" w:hanging="450"/>
        <w:rPr>
          <w:sz w:val="22"/>
          <w:szCs w:val="22"/>
        </w:rPr>
      </w:pPr>
      <w:r w:rsidRPr="00F6716D" w:rsidDel="00492BBC">
        <w:rPr>
          <w:sz w:val="22"/>
          <w:szCs w:val="22"/>
          <w:lang w:val="en-US"/>
        </w:rPr>
        <w:t xml:space="preserve"> </w:t>
      </w:r>
    </w:p>
    <w:p w14:paraId="2E5C6BA9" w14:textId="03E01172" w:rsidR="000B3A98" w:rsidRPr="00F6716D" w:rsidRDefault="000B3A98" w:rsidP="000B3A98">
      <w:pPr>
        <w:spacing w:line="276" w:lineRule="auto"/>
        <w:ind w:left="360"/>
        <w:jc w:val="center"/>
        <w:rPr>
          <w:b/>
          <w:sz w:val="22"/>
          <w:szCs w:val="22"/>
        </w:rPr>
      </w:pPr>
      <w:r w:rsidRPr="00F6716D">
        <w:rPr>
          <w:b/>
          <w:sz w:val="22"/>
          <w:szCs w:val="22"/>
        </w:rPr>
        <w:t xml:space="preserve">PASAL </w:t>
      </w:r>
      <w:r w:rsidR="00ED4261">
        <w:rPr>
          <w:b/>
          <w:sz w:val="22"/>
          <w:szCs w:val="22"/>
        </w:rPr>
        <w:t>8</w:t>
      </w:r>
      <w:r w:rsidR="00641745">
        <w:rPr>
          <w:b/>
          <w:sz w:val="22"/>
          <w:szCs w:val="22"/>
        </w:rPr>
        <w:t xml:space="preserve"> </w:t>
      </w:r>
    </w:p>
    <w:p w14:paraId="2A9AF109" w14:textId="460A016E" w:rsidR="000B3A98" w:rsidRPr="00F6716D" w:rsidRDefault="000B3A98" w:rsidP="000B3A98">
      <w:pPr>
        <w:spacing w:line="276" w:lineRule="auto"/>
        <w:ind w:left="360"/>
        <w:jc w:val="center"/>
        <w:rPr>
          <w:b/>
          <w:sz w:val="22"/>
          <w:szCs w:val="22"/>
        </w:rPr>
      </w:pPr>
      <w:r w:rsidRPr="00F6716D">
        <w:rPr>
          <w:b/>
          <w:sz w:val="22"/>
          <w:szCs w:val="22"/>
        </w:rPr>
        <w:t xml:space="preserve">Tidak </w:t>
      </w:r>
      <w:r w:rsidR="007A0F4A">
        <w:rPr>
          <w:b/>
          <w:sz w:val="22"/>
          <w:szCs w:val="22"/>
        </w:rPr>
        <w:t>A</w:t>
      </w:r>
      <w:r w:rsidRPr="00F6716D">
        <w:rPr>
          <w:b/>
          <w:sz w:val="22"/>
          <w:szCs w:val="22"/>
        </w:rPr>
        <w:t>da Publikasi</w:t>
      </w:r>
      <w:r w:rsidR="007A0F4A">
        <w:rPr>
          <w:b/>
          <w:sz w:val="22"/>
          <w:szCs w:val="22"/>
        </w:rPr>
        <w:t xml:space="preserve"> Oleh Penerima Informasi</w:t>
      </w:r>
    </w:p>
    <w:p w14:paraId="151DBA6B" w14:textId="77777777" w:rsidR="000B3A98" w:rsidRPr="00F6716D" w:rsidRDefault="000B3A98" w:rsidP="000B3A98">
      <w:pPr>
        <w:spacing w:line="276" w:lineRule="auto"/>
        <w:ind w:left="360"/>
        <w:jc w:val="center"/>
        <w:rPr>
          <w:b/>
          <w:sz w:val="22"/>
          <w:szCs w:val="22"/>
        </w:rPr>
      </w:pPr>
    </w:p>
    <w:p w14:paraId="30854DAC" w14:textId="290CF418" w:rsidR="000B3A98" w:rsidRPr="00F6716D" w:rsidRDefault="00505E5E" w:rsidP="00A30F81">
      <w:pPr>
        <w:pStyle w:val="FWBL2"/>
        <w:numPr>
          <w:ilvl w:val="0"/>
          <w:numId w:val="0"/>
        </w:numPr>
        <w:spacing w:after="0"/>
        <w:ind w:left="450" w:hanging="450"/>
        <w:rPr>
          <w:sz w:val="22"/>
          <w:szCs w:val="22"/>
        </w:rPr>
      </w:pPr>
      <w:bookmarkStart w:id="64" w:name="_Toc522521894"/>
      <w:bookmarkStart w:id="65" w:name="_Toc522521941"/>
      <w:bookmarkStart w:id="66" w:name="_Toc522522059"/>
      <w:r>
        <w:rPr>
          <w:sz w:val="22"/>
          <w:szCs w:val="22"/>
        </w:rPr>
        <w:t>8</w:t>
      </w:r>
      <w:r w:rsidR="000B3A98" w:rsidRPr="00F6716D">
        <w:rPr>
          <w:sz w:val="22"/>
          <w:szCs w:val="22"/>
        </w:rPr>
        <w:t xml:space="preserve">.1 </w:t>
      </w:r>
      <w:r w:rsidR="000B3A98" w:rsidRPr="00F6716D">
        <w:rPr>
          <w:sz w:val="22"/>
          <w:szCs w:val="22"/>
        </w:rPr>
        <w:tab/>
      </w:r>
      <w:r w:rsidR="00EB6FA6">
        <w:rPr>
          <w:sz w:val="22"/>
          <w:szCs w:val="22"/>
        </w:rPr>
        <w:t xml:space="preserve">Pihak </w:t>
      </w:r>
      <w:r w:rsidR="000B3A98" w:rsidRPr="00F6716D">
        <w:rPr>
          <w:sz w:val="22"/>
          <w:szCs w:val="22"/>
        </w:rPr>
        <w:t>Penerima menyetujui untuk menjaga eksistensi dan tujuan Perjanjian ini sebagai hal yang sangat rahasia dan tidak boleh diperlihatkan, dibocorkan atau dipublikasikan dengan cara apapun tanpa persetujuan tertulis dari</w:t>
      </w:r>
      <w:r w:rsidR="00EB6FA6" w:rsidRPr="00EB6FA6">
        <w:t xml:space="preserve"> </w:t>
      </w:r>
      <w:r w:rsidR="00EB6FA6" w:rsidRPr="00EB6FA6">
        <w:rPr>
          <w:sz w:val="22"/>
          <w:szCs w:val="22"/>
        </w:rPr>
        <w:t>Pihak Yang Mengungkapkan</w:t>
      </w:r>
      <w:r w:rsidR="000B3A98" w:rsidRPr="00F6716D">
        <w:rPr>
          <w:sz w:val="22"/>
          <w:szCs w:val="22"/>
        </w:rPr>
        <w:t>.</w:t>
      </w:r>
    </w:p>
    <w:p w14:paraId="05019F2C" w14:textId="77777777" w:rsidR="000B3A98" w:rsidRPr="00F6716D" w:rsidRDefault="000B3A98" w:rsidP="00A30F81">
      <w:pPr>
        <w:pStyle w:val="FWBL2"/>
        <w:numPr>
          <w:ilvl w:val="0"/>
          <w:numId w:val="0"/>
        </w:numPr>
        <w:spacing w:after="0"/>
        <w:ind w:left="450" w:hanging="450"/>
        <w:rPr>
          <w:i/>
          <w:sz w:val="22"/>
          <w:szCs w:val="22"/>
        </w:rPr>
      </w:pPr>
    </w:p>
    <w:p w14:paraId="2A440CBD" w14:textId="15D63FB1" w:rsidR="000B3A98" w:rsidRPr="00F6716D" w:rsidRDefault="00505E5E" w:rsidP="00A30F81">
      <w:pPr>
        <w:pStyle w:val="FWBL2"/>
        <w:numPr>
          <w:ilvl w:val="0"/>
          <w:numId w:val="0"/>
        </w:numPr>
        <w:spacing w:after="0"/>
        <w:ind w:left="450" w:hanging="450"/>
        <w:rPr>
          <w:sz w:val="22"/>
          <w:szCs w:val="22"/>
        </w:rPr>
      </w:pPr>
      <w:r>
        <w:rPr>
          <w:sz w:val="22"/>
          <w:szCs w:val="22"/>
        </w:rPr>
        <w:t>8</w:t>
      </w:r>
      <w:r w:rsidR="000B3A98" w:rsidRPr="00F6716D">
        <w:rPr>
          <w:sz w:val="22"/>
          <w:szCs w:val="22"/>
        </w:rPr>
        <w:t xml:space="preserve">.2 </w:t>
      </w:r>
      <w:r w:rsidR="000B3A98" w:rsidRPr="00F6716D">
        <w:rPr>
          <w:sz w:val="22"/>
          <w:szCs w:val="22"/>
        </w:rPr>
        <w:tab/>
      </w:r>
      <w:r w:rsidR="00EB6FA6">
        <w:rPr>
          <w:sz w:val="22"/>
          <w:szCs w:val="22"/>
        </w:rPr>
        <w:t xml:space="preserve">Pihak </w:t>
      </w:r>
      <w:r w:rsidR="000B3A98" w:rsidRPr="00F6716D">
        <w:rPr>
          <w:sz w:val="22"/>
          <w:szCs w:val="22"/>
        </w:rPr>
        <w:t xml:space="preserve">Penerima  menyetujui lebih jauh lagi untuk tidak mengeluarkan pernyataan resmi </w:t>
      </w:r>
      <w:r w:rsidR="008B0DF8">
        <w:rPr>
          <w:sz w:val="22"/>
          <w:szCs w:val="22"/>
        </w:rPr>
        <w:t>dan/</w:t>
      </w:r>
      <w:r w:rsidR="000B3A98" w:rsidRPr="00F6716D">
        <w:rPr>
          <w:sz w:val="22"/>
          <w:szCs w:val="22"/>
        </w:rPr>
        <w:t>atau pengumuman kepada pers</w:t>
      </w:r>
      <w:r w:rsidR="008B0DF8">
        <w:rPr>
          <w:sz w:val="22"/>
          <w:szCs w:val="22"/>
        </w:rPr>
        <w:t xml:space="preserve"> </w:t>
      </w:r>
      <w:r w:rsidR="00EB6FA6">
        <w:rPr>
          <w:sz w:val="22"/>
          <w:szCs w:val="22"/>
        </w:rPr>
        <w:t>dalam bentuk apapun</w:t>
      </w:r>
      <w:r w:rsidR="000B3A98" w:rsidRPr="00F6716D">
        <w:rPr>
          <w:sz w:val="22"/>
          <w:szCs w:val="22"/>
        </w:rPr>
        <w:t xml:space="preserve"> sehubungan dengan Perjanjian ini, tujuan dari Perjanjian ini </w:t>
      </w:r>
      <w:r w:rsidR="00760F23">
        <w:rPr>
          <w:sz w:val="22"/>
          <w:szCs w:val="22"/>
        </w:rPr>
        <w:t>dan/</w:t>
      </w:r>
      <w:r w:rsidR="000B3A98" w:rsidRPr="00F6716D">
        <w:rPr>
          <w:sz w:val="22"/>
          <w:szCs w:val="22"/>
        </w:rPr>
        <w:t>atau hal-hal sehubungan dengan Kegiatan tanpa mendapatkan persetujuan tertulis dari</w:t>
      </w:r>
      <w:r w:rsidR="00760F23" w:rsidRPr="00760F23">
        <w:t xml:space="preserve"> </w:t>
      </w:r>
      <w:r w:rsidR="00022D76">
        <w:rPr>
          <w:sz w:val="22"/>
          <w:szCs w:val="22"/>
        </w:rPr>
        <w:t>Pihak Yang Mengungkapkan</w:t>
      </w:r>
      <w:r w:rsidR="000B3A98" w:rsidRPr="00F6716D">
        <w:rPr>
          <w:sz w:val="22"/>
          <w:szCs w:val="22"/>
        </w:rPr>
        <w:t xml:space="preserve">. </w:t>
      </w:r>
      <w:bookmarkEnd w:id="64"/>
      <w:bookmarkEnd w:id="65"/>
      <w:bookmarkEnd w:id="66"/>
    </w:p>
    <w:p w14:paraId="0FA97984" w14:textId="77777777" w:rsidR="003638BA" w:rsidRPr="00F6716D" w:rsidRDefault="003638BA" w:rsidP="008E0A93">
      <w:pPr>
        <w:pStyle w:val="FWBL2"/>
        <w:numPr>
          <w:ilvl w:val="0"/>
          <w:numId w:val="0"/>
        </w:numPr>
        <w:spacing w:after="0"/>
        <w:rPr>
          <w:i/>
          <w:sz w:val="22"/>
          <w:szCs w:val="22"/>
        </w:rPr>
      </w:pPr>
    </w:p>
    <w:p w14:paraId="7D93DA24" w14:textId="77777777" w:rsidR="00991E08" w:rsidRDefault="00991E08" w:rsidP="00991E08">
      <w:pPr>
        <w:ind w:left="360"/>
        <w:jc w:val="center"/>
        <w:rPr>
          <w:b/>
          <w:sz w:val="22"/>
          <w:szCs w:val="22"/>
        </w:rPr>
      </w:pPr>
    </w:p>
    <w:p w14:paraId="73A78209" w14:textId="4FA95BAC" w:rsidR="000B3A98" w:rsidRPr="00F6716D" w:rsidRDefault="000B3A98" w:rsidP="00991E08">
      <w:pPr>
        <w:ind w:left="360"/>
        <w:jc w:val="center"/>
        <w:rPr>
          <w:b/>
          <w:sz w:val="22"/>
          <w:szCs w:val="22"/>
        </w:rPr>
      </w:pPr>
      <w:r w:rsidRPr="00F6716D">
        <w:rPr>
          <w:b/>
          <w:sz w:val="22"/>
          <w:szCs w:val="22"/>
        </w:rPr>
        <w:t xml:space="preserve">PASAL </w:t>
      </w:r>
      <w:r w:rsidR="00ED4261">
        <w:rPr>
          <w:b/>
          <w:sz w:val="22"/>
          <w:szCs w:val="22"/>
        </w:rPr>
        <w:t>9</w:t>
      </w:r>
      <w:r w:rsidR="0047370E">
        <w:rPr>
          <w:b/>
          <w:sz w:val="22"/>
          <w:szCs w:val="22"/>
        </w:rPr>
        <w:t xml:space="preserve"> </w:t>
      </w:r>
    </w:p>
    <w:p w14:paraId="2635A79F" w14:textId="54C9BA44" w:rsidR="000B3A98" w:rsidRPr="00F6716D" w:rsidRDefault="000B3A98" w:rsidP="00991E08">
      <w:pPr>
        <w:ind w:left="2160" w:firstLine="720"/>
        <w:jc w:val="both"/>
        <w:rPr>
          <w:b/>
          <w:sz w:val="22"/>
          <w:szCs w:val="22"/>
        </w:rPr>
      </w:pPr>
      <w:r w:rsidRPr="00F6716D">
        <w:rPr>
          <w:b/>
          <w:sz w:val="22"/>
          <w:szCs w:val="22"/>
        </w:rPr>
        <w:t>Hak Atas Kekayaan Intelektual</w:t>
      </w:r>
    </w:p>
    <w:p w14:paraId="597F80DE" w14:textId="6CBC96C2" w:rsidR="000B3A98" w:rsidRPr="00991E08" w:rsidRDefault="000B3A98" w:rsidP="00991E08">
      <w:pPr>
        <w:pStyle w:val="FWBL2"/>
        <w:numPr>
          <w:ilvl w:val="0"/>
          <w:numId w:val="0"/>
        </w:numPr>
        <w:spacing w:after="0"/>
        <w:rPr>
          <w:sz w:val="22"/>
          <w:szCs w:val="22"/>
        </w:rPr>
      </w:pPr>
    </w:p>
    <w:p w14:paraId="0B7F981F" w14:textId="1C6936E6" w:rsidR="000B3A98" w:rsidRPr="00F6716D" w:rsidRDefault="00387CC9" w:rsidP="00A30F81">
      <w:pPr>
        <w:pStyle w:val="FWBL2"/>
        <w:numPr>
          <w:ilvl w:val="0"/>
          <w:numId w:val="0"/>
        </w:numPr>
        <w:spacing w:after="0"/>
        <w:ind w:left="450" w:hanging="450"/>
        <w:rPr>
          <w:sz w:val="22"/>
          <w:szCs w:val="22"/>
        </w:rPr>
      </w:pPr>
      <w:r>
        <w:rPr>
          <w:sz w:val="22"/>
          <w:szCs w:val="22"/>
        </w:rPr>
        <w:t>9</w:t>
      </w:r>
      <w:r w:rsidR="00855125">
        <w:rPr>
          <w:sz w:val="22"/>
          <w:szCs w:val="22"/>
        </w:rPr>
        <w:t xml:space="preserve">.1  </w:t>
      </w:r>
      <w:r w:rsidR="00991E08">
        <w:rPr>
          <w:sz w:val="22"/>
          <w:szCs w:val="22"/>
        </w:rPr>
        <w:tab/>
      </w:r>
      <w:r w:rsidR="00855125">
        <w:rPr>
          <w:sz w:val="22"/>
          <w:szCs w:val="22"/>
        </w:rPr>
        <w:t xml:space="preserve">Pihak </w:t>
      </w:r>
      <w:r w:rsidR="000B3A98" w:rsidRPr="00F6716D">
        <w:rPr>
          <w:sz w:val="22"/>
          <w:szCs w:val="22"/>
        </w:rPr>
        <w:t xml:space="preserve">Penerima mengakui bahwa semua Informasi Rahasia dan semua rahasia dagang yang terkait, kepemilikan dan hak kekayaan intelektual (termasuk paten, penemuan, penemuan, hak cipta, hak database, desain yang tepat, hak moral, desain terdaftar, merek dagang atau hak kekayaan intelektual lainnya dalam bentuk apapun) yang berkaitan dengan Informasi Rahasia yang diberikan </w:t>
      </w:r>
      <w:r w:rsidR="00D14B4A">
        <w:rPr>
          <w:sz w:val="22"/>
          <w:szCs w:val="22"/>
        </w:rPr>
        <w:t>Pihak Yang Mengungkapkan</w:t>
      </w:r>
      <w:r w:rsidR="00D25CBE" w:rsidRPr="00D25CBE">
        <w:rPr>
          <w:sz w:val="22"/>
          <w:szCs w:val="22"/>
        </w:rPr>
        <w:t xml:space="preserve"> </w:t>
      </w:r>
      <w:r w:rsidR="000B3A98" w:rsidRPr="00F6716D">
        <w:rPr>
          <w:sz w:val="22"/>
          <w:szCs w:val="22"/>
        </w:rPr>
        <w:t>merupakan (dan setiap saat harus) milik</w:t>
      </w:r>
      <w:r w:rsidR="00D25CBE">
        <w:rPr>
          <w:sz w:val="22"/>
          <w:szCs w:val="22"/>
        </w:rPr>
        <w:t xml:space="preserve"> </w:t>
      </w:r>
      <w:r w:rsidR="00D25CBE" w:rsidRPr="00D25CBE">
        <w:rPr>
          <w:sz w:val="22"/>
          <w:szCs w:val="22"/>
        </w:rPr>
        <w:t>Pihak Yang Mengungkapkan</w:t>
      </w:r>
      <w:r w:rsidR="000B3A98" w:rsidRPr="00F6716D">
        <w:rPr>
          <w:sz w:val="22"/>
          <w:szCs w:val="22"/>
        </w:rPr>
        <w:t xml:space="preserve">, </w:t>
      </w:r>
      <w:r w:rsidR="00D14B4A">
        <w:rPr>
          <w:sz w:val="22"/>
          <w:szCs w:val="22"/>
        </w:rPr>
        <w:t xml:space="preserve"> </w:t>
      </w:r>
      <w:r w:rsidR="000B3A98" w:rsidRPr="00F6716D">
        <w:rPr>
          <w:sz w:val="22"/>
          <w:szCs w:val="22"/>
        </w:rPr>
        <w:t xml:space="preserve">bahkan jika saran, komentar dan / atau ide yang dibuat oleh </w:t>
      </w:r>
      <w:r w:rsidR="00D25CBE">
        <w:rPr>
          <w:sz w:val="22"/>
          <w:szCs w:val="22"/>
        </w:rPr>
        <w:t xml:space="preserve">Pihak </w:t>
      </w:r>
      <w:r w:rsidR="000B3A98" w:rsidRPr="00F6716D">
        <w:rPr>
          <w:sz w:val="22"/>
          <w:szCs w:val="22"/>
        </w:rPr>
        <w:t xml:space="preserve">Penerima dimasukkan ke Informasi Rahasia tersebut atau materi terkait tetap menjadi milik </w:t>
      </w:r>
      <w:r w:rsidR="00D25CBE" w:rsidRPr="00D25CBE">
        <w:rPr>
          <w:sz w:val="22"/>
          <w:szCs w:val="22"/>
        </w:rPr>
        <w:t xml:space="preserve">Pihak Yang Mengungkapkan   </w:t>
      </w:r>
      <w:r w:rsidR="00212604">
        <w:rPr>
          <w:sz w:val="22"/>
          <w:szCs w:val="22"/>
        </w:rPr>
        <w:t>terlepas dari pengakhiran atau berakhirnya Kegiatan dan/atau Perjanjian ini</w:t>
      </w:r>
      <w:r w:rsidR="000B3A98" w:rsidRPr="00F6716D">
        <w:rPr>
          <w:sz w:val="22"/>
          <w:szCs w:val="22"/>
        </w:rPr>
        <w:t>.</w:t>
      </w:r>
    </w:p>
    <w:p w14:paraId="38FB9E13" w14:textId="77777777" w:rsidR="00A30F81" w:rsidRPr="00F6716D" w:rsidRDefault="00A30F81" w:rsidP="00A30F81">
      <w:pPr>
        <w:pStyle w:val="FWBL2"/>
        <w:numPr>
          <w:ilvl w:val="0"/>
          <w:numId w:val="0"/>
        </w:numPr>
        <w:spacing w:after="0"/>
        <w:ind w:left="450" w:hanging="450"/>
        <w:rPr>
          <w:sz w:val="22"/>
          <w:szCs w:val="22"/>
        </w:rPr>
      </w:pPr>
    </w:p>
    <w:p w14:paraId="27EC1D50" w14:textId="4D8278B3" w:rsidR="000B3A98" w:rsidRPr="00F6716D" w:rsidRDefault="001B5E49" w:rsidP="00A30F81">
      <w:pPr>
        <w:pStyle w:val="FWBL2"/>
        <w:numPr>
          <w:ilvl w:val="0"/>
          <w:numId w:val="0"/>
        </w:numPr>
        <w:spacing w:after="0"/>
        <w:ind w:left="450" w:hanging="450"/>
        <w:rPr>
          <w:sz w:val="22"/>
          <w:szCs w:val="22"/>
        </w:rPr>
      </w:pPr>
      <w:proofErr w:type="gramStart"/>
      <w:r>
        <w:rPr>
          <w:sz w:val="22"/>
          <w:szCs w:val="22"/>
        </w:rPr>
        <w:t>9.</w:t>
      </w:r>
      <w:r w:rsidR="003B3A77">
        <w:rPr>
          <w:sz w:val="22"/>
          <w:szCs w:val="22"/>
        </w:rPr>
        <w:t xml:space="preserve">2  </w:t>
      </w:r>
      <w:r w:rsidR="000B3A98" w:rsidRPr="00F6716D">
        <w:rPr>
          <w:sz w:val="22"/>
          <w:szCs w:val="22"/>
        </w:rPr>
        <w:t>Tidak</w:t>
      </w:r>
      <w:proofErr w:type="gramEnd"/>
      <w:r w:rsidR="000B3A98" w:rsidRPr="00F6716D">
        <w:rPr>
          <w:sz w:val="22"/>
          <w:szCs w:val="22"/>
        </w:rPr>
        <w:t xml:space="preserve"> ada satu hal pun didalam Perjanjian ini atau pelaksanaan dari Perjanjian ini yang melarang atau menghalangi </w:t>
      </w:r>
      <w:r w:rsidR="003B3A77" w:rsidRPr="003B3A77">
        <w:rPr>
          <w:sz w:val="22"/>
          <w:szCs w:val="22"/>
        </w:rPr>
        <w:t xml:space="preserve">Pihak Yang Mengungkapkan   </w:t>
      </w:r>
      <w:r w:rsidR="000B3A98" w:rsidRPr="00F6716D">
        <w:rPr>
          <w:sz w:val="22"/>
          <w:szCs w:val="22"/>
        </w:rPr>
        <w:t xml:space="preserve">untuk terus </w:t>
      </w:r>
      <w:r w:rsidR="00AB7D34">
        <w:rPr>
          <w:sz w:val="22"/>
          <w:szCs w:val="22"/>
        </w:rPr>
        <w:t xml:space="preserve">melakukan </w:t>
      </w:r>
      <w:r w:rsidR="000B3A98" w:rsidRPr="00F6716D">
        <w:rPr>
          <w:sz w:val="22"/>
          <w:szCs w:val="22"/>
        </w:rPr>
        <w:t>usahanya</w:t>
      </w:r>
      <w:r w:rsidR="00AB7D34">
        <w:rPr>
          <w:sz w:val="22"/>
          <w:szCs w:val="22"/>
        </w:rPr>
        <w:t>.</w:t>
      </w:r>
      <w:r w:rsidR="000B3A98" w:rsidRPr="00F6716D">
        <w:rPr>
          <w:sz w:val="22"/>
          <w:szCs w:val="22"/>
        </w:rPr>
        <w:t xml:space="preserve"> </w:t>
      </w:r>
    </w:p>
    <w:p w14:paraId="282D5ACF" w14:textId="77777777" w:rsidR="00A30F81" w:rsidRPr="00F6716D" w:rsidRDefault="00A30F81" w:rsidP="000B3A98">
      <w:pPr>
        <w:spacing w:line="276" w:lineRule="auto"/>
        <w:ind w:left="360"/>
        <w:jc w:val="center"/>
        <w:rPr>
          <w:b/>
          <w:sz w:val="22"/>
          <w:szCs w:val="22"/>
        </w:rPr>
      </w:pPr>
    </w:p>
    <w:p w14:paraId="4229B133" w14:textId="77777777" w:rsidR="00FC2146" w:rsidRDefault="00FC2146" w:rsidP="000B3A98">
      <w:pPr>
        <w:spacing w:line="276" w:lineRule="auto"/>
        <w:ind w:left="360"/>
        <w:jc w:val="center"/>
        <w:rPr>
          <w:b/>
          <w:sz w:val="22"/>
          <w:szCs w:val="22"/>
        </w:rPr>
      </w:pPr>
    </w:p>
    <w:p w14:paraId="6F017B62" w14:textId="215D42D8" w:rsidR="000B3A98" w:rsidRDefault="000B3A98" w:rsidP="000B3A98">
      <w:pPr>
        <w:spacing w:line="276" w:lineRule="auto"/>
        <w:ind w:left="360"/>
        <w:jc w:val="center"/>
        <w:rPr>
          <w:b/>
          <w:sz w:val="22"/>
          <w:szCs w:val="22"/>
        </w:rPr>
      </w:pPr>
      <w:r w:rsidRPr="00F6716D">
        <w:rPr>
          <w:b/>
          <w:sz w:val="22"/>
          <w:szCs w:val="22"/>
        </w:rPr>
        <w:t xml:space="preserve">PASAL </w:t>
      </w:r>
      <w:r w:rsidR="00CC6AC1">
        <w:rPr>
          <w:b/>
          <w:sz w:val="22"/>
          <w:szCs w:val="22"/>
        </w:rPr>
        <w:t>10</w:t>
      </w:r>
      <w:r w:rsidR="00B075D3">
        <w:rPr>
          <w:b/>
          <w:sz w:val="22"/>
          <w:szCs w:val="22"/>
        </w:rPr>
        <w:t xml:space="preserve"> </w:t>
      </w:r>
    </w:p>
    <w:p w14:paraId="025025C4" w14:textId="57C57E48" w:rsidR="00DC29CC" w:rsidRDefault="00DC29CC" w:rsidP="000B3A98">
      <w:pPr>
        <w:spacing w:line="276" w:lineRule="auto"/>
        <w:ind w:left="360"/>
        <w:jc w:val="center"/>
        <w:rPr>
          <w:b/>
          <w:sz w:val="22"/>
          <w:szCs w:val="22"/>
        </w:rPr>
      </w:pPr>
      <w:r>
        <w:rPr>
          <w:b/>
          <w:sz w:val="22"/>
          <w:szCs w:val="22"/>
        </w:rPr>
        <w:t>Ganti Rugi</w:t>
      </w:r>
    </w:p>
    <w:p w14:paraId="36D013E1" w14:textId="77777777" w:rsidR="000D6707" w:rsidRPr="00F6716D" w:rsidRDefault="000D6707" w:rsidP="000B3A98">
      <w:pPr>
        <w:spacing w:line="276" w:lineRule="auto"/>
        <w:ind w:left="360"/>
        <w:jc w:val="center"/>
        <w:rPr>
          <w:b/>
          <w:sz w:val="22"/>
          <w:szCs w:val="22"/>
        </w:rPr>
      </w:pPr>
    </w:p>
    <w:p w14:paraId="5BB164A0" w14:textId="5C2DAD5B" w:rsidR="00DC29CC" w:rsidRPr="006C0AC1" w:rsidRDefault="00DC29CC" w:rsidP="006C0AC1">
      <w:pPr>
        <w:spacing w:line="276" w:lineRule="auto"/>
        <w:jc w:val="both"/>
        <w:rPr>
          <w:sz w:val="22"/>
          <w:szCs w:val="22"/>
        </w:rPr>
      </w:pPr>
      <w:r w:rsidRPr="006C0AC1">
        <w:rPr>
          <w:sz w:val="22"/>
          <w:szCs w:val="22"/>
        </w:rPr>
        <w:t>Pihak Penerima dengan ini setuju untuk mengganti kerugian Pihak Yang Mengungkapkan terhadap dan untuk melindungi Pihak Yang Mengungkapkan, orang atau agen berwenang dari dan terhadap setiap dan semua kerusakan, kehilangan, tanggung jawab, penilaian, penafsiran dan biaya (termasuk upah pengacara dan biaya-biayanya) yang terjadi atau diderita oleh Pihak Yang Mengungkapkan, orang atau agen yang berwenang yang timbul dari Pihak Penerima dan/atau perwakilannya (yang istilahnya mencakup perusahaan terkait, asosiasi, afiliasi, direktur, pejabat, karyawan, agen atau perwakilan lainnya, termasuk namun tidak terbatas pada, pengacara, akuntan, dan konsultan) melanggar setiap ketentuan dalam Perjanjian ini. Pihak Penerima setuju untuk membayar kembali untuk setiap dan semua biaya yang dikeluarkan atau diderita oleh Pihak Yang Mengungkapkan, orang atau agen yang berwenang, sebagaimana terjadi, terkait dengan pelaksanaan oleh setiap haknya berdasarkan Perjanjian ini.</w:t>
      </w:r>
    </w:p>
    <w:p w14:paraId="75A1B021" w14:textId="77777777" w:rsidR="00DC29CC" w:rsidRDefault="00DC29CC" w:rsidP="00D14B4A">
      <w:pPr>
        <w:spacing w:line="276" w:lineRule="auto"/>
        <w:rPr>
          <w:b/>
          <w:sz w:val="22"/>
          <w:szCs w:val="22"/>
        </w:rPr>
      </w:pPr>
    </w:p>
    <w:p w14:paraId="0B6BDBD7" w14:textId="77777777" w:rsidR="00D14B4A" w:rsidRDefault="00D14B4A" w:rsidP="00D14B4A">
      <w:pPr>
        <w:spacing w:line="276" w:lineRule="auto"/>
        <w:rPr>
          <w:b/>
          <w:sz w:val="22"/>
          <w:szCs w:val="22"/>
        </w:rPr>
      </w:pPr>
    </w:p>
    <w:p w14:paraId="56EECD96" w14:textId="1F14311E" w:rsidR="00DC29CC" w:rsidRDefault="003427E2" w:rsidP="006C0AC1">
      <w:pPr>
        <w:spacing w:line="276" w:lineRule="auto"/>
        <w:ind w:left="360"/>
        <w:jc w:val="center"/>
        <w:rPr>
          <w:b/>
          <w:sz w:val="22"/>
          <w:szCs w:val="22"/>
        </w:rPr>
      </w:pPr>
      <w:r>
        <w:rPr>
          <w:b/>
          <w:sz w:val="22"/>
          <w:szCs w:val="22"/>
        </w:rPr>
        <w:t>Pasal 11</w:t>
      </w:r>
    </w:p>
    <w:p w14:paraId="760E0CE4" w14:textId="1E72654E" w:rsidR="00B2262A" w:rsidRDefault="00B2262A" w:rsidP="006C0AC1">
      <w:pPr>
        <w:spacing w:line="276" w:lineRule="auto"/>
        <w:ind w:left="360"/>
        <w:jc w:val="center"/>
        <w:rPr>
          <w:b/>
          <w:sz w:val="22"/>
          <w:szCs w:val="22"/>
        </w:rPr>
      </w:pPr>
      <w:r>
        <w:rPr>
          <w:b/>
          <w:sz w:val="22"/>
          <w:szCs w:val="22"/>
        </w:rPr>
        <w:t>Lain - Lain</w:t>
      </w:r>
    </w:p>
    <w:p w14:paraId="1A504A6D" w14:textId="77777777" w:rsidR="00B2262A" w:rsidRPr="006C0AC1" w:rsidRDefault="00B2262A" w:rsidP="0068301A">
      <w:pPr>
        <w:spacing w:line="276" w:lineRule="auto"/>
        <w:ind w:left="540" w:hanging="540"/>
        <w:jc w:val="center"/>
        <w:rPr>
          <w:b/>
          <w:sz w:val="22"/>
          <w:szCs w:val="22"/>
        </w:rPr>
      </w:pPr>
    </w:p>
    <w:p w14:paraId="14117CB1" w14:textId="16416F9F" w:rsidR="00B2262A" w:rsidRDefault="004D6E5F" w:rsidP="0068301A">
      <w:pPr>
        <w:spacing w:line="276" w:lineRule="auto"/>
        <w:ind w:left="540" w:hanging="540"/>
        <w:jc w:val="both"/>
        <w:rPr>
          <w:sz w:val="22"/>
          <w:szCs w:val="22"/>
        </w:rPr>
      </w:pPr>
      <w:r>
        <w:rPr>
          <w:sz w:val="22"/>
          <w:szCs w:val="22"/>
        </w:rPr>
        <w:t>1</w:t>
      </w:r>
      <w:r w:rsidR="00A96C49">
        <w:rPr>
          <w:sz w:val="22"/>
          <w:szCs w:val="22"/>
        </w:rPr>
        <w:t>1</w:t>
      </w:r>
      <w:r w:rsidR="009055BE">
        <w:rPr>
          <w:sz w:val="22"/>
          <w:szCs w:val="22"/>
        </w:rPr>
        <w:t xml:space="preserve">.1 </w:t>
      </w:r>
      <w:r w:rsidR="008C323C">
        <w:rPr>
          <w:sz w:val="22"/>
          <w:szCs w:val="22"/>
        </w:rPr>
        <w:tab/>
      </w:r>
      <w:r w:rsidR="00B2262A" w:rsidRPr="00B2262A">
        <w:rPr>
          <w:sz w:val="22"/>
          <w:szCs w:val="22"/>
        </w:rPr>
        <w:t>Perjanjian ini hanya dapat di</w:t>
      </w:r>
      <w:r w:rsidR="008C323C">
        <w:rPr>
          <w:sz w:val="22"/>
          <w:szCs w:val="22"/>
        </w:rPr>
        <w:t>rubah (A</w:t>
      </w:r>
      <w:r w:rsidR="00B2262A" w:rsidRPr="00B2262A">
        <w:rPr>
          <w:sz w:val="22"/>
          <w:szCs w:val="22"/>
        </w:rPr>
        <w:t>mandemen</w:t>
      </w:r>
      <w:r w:rsidR="008C323C">
        <w:rPr>
          <w:sz w:val="22"/>
          <w:szCs w:val="22"/>
        </w:rPr>
        <w:t>)</w:t>
      </w:r>
      <w:r w:rsidR="00B2262A" w:rsidRPr="00B2262A">
        <w:rPr>
          <w:sz w:val="22"/>
          <w:szCs w:val="22"/>
        </w:rPr>
        <w:t>, ditambah</w:t>
      </w:r>
      <w:r w:rsidR="008C323C">
        <w:rPr>
          <w:sz w:val="22"/>
          <w:szCs w:val="22"/>
        </w:rPr>
        <w:t xml:space="preserve"> (Addendun) dengan persetujuan tertulis </w:t>
      </w:r>
      <w:r w:rsidR="00B2262A" w:rsidRPr="00B2262A">
        <w:rPr>
          <w:sz w:val="22"/>
          <w:szCs w:val="22"/>
        </w:rPr>
        <w:t>Para Pihak.</w:t>
      </w:r>
    </w:p>
    <w:p w14:paraId="15DC84B5" w14:textId="77777777" w:rsidR="00FB5236" w:rsidRPr="00B2262A" w:rsidRDefault="00FB5236" w:rsidP="0068301A">
      <w:pPr>
        <w:spacing w:line="276" w:lineRule="auto"/>
        <w:ind w:left="540" w:hanging="540"/>
        <w:jc w:val="both"/>
        <w:rPr>
          <w:sz w:val="22"/>
          <w:szCs w:val="22"/>
        </w:rPr>
      </w:pPr>
    </w:p>
    <w:p w14:paraId="7DE9617F" w14:textId="7D592096" w:rsidR="00B2262A" w:rsidRDefault="004D6E5F" w:rsidP="0068301A">
      <w:pPr>
        <w:spacing w:line="276" w:lineRule="auto"/>
        <w:ind w:left="540" w:hanging="540"/>
        <w:jc w:val="both"/>
        <w:rPr>
          <w:sz w:val="22"/>
          <w:szCs w:val="22"/>
        </w:rPr>
      </w:pPr>
      <w:r>
        <w:rPr>
          <w:sz w:val="22"/>
          <w:szCs w:val="22"/>
        </w:rPr>
        <w:t>1</w:t>
      </w:r>
      <w:r w:rsidR="00A96C49">
        <w:rPr>
          <w:sz w:val="22"/>
          <w:szCs w:val="22"/>
        </w:rPr>
        <w:t>1</w:t>
      </w:r>
      <w:r w:rsidR="009055BE">
        <w:rPr>
          <w:sz w:val="22"/>
          <w:szCs w:val="22"/>
        </w:rPr>
        <w:t xml:space="preserve">.2 </w:t>
      </w:r>
      <w:r w:rsidR="001F5D57">
        <w:rPr>
          <w:sz w:val="22"/>
          <w:szCs w:val="22"/>
        </w:rPr>
        <w:tab/>
      </w:r>
      <w:r w:rsidR="009055BE">
        <w:rPr>
          <w:sz w:val="22"/>
          <w:szCs w:val="22"/>
        </w:rPr>
        <w:t>P</w:t>
      </w:r>
      <w:r w:rsidR="000F11D8">
        <w:rPr>
          <w:sz w:val="22"/>
          <w:szCs w:val="22"/>
        </w:rPr>
        <w:t>ara Pihak hanya dapat mem</w:t>
      </w:r>
      <w:r w:rsidR="00B2262A" w:rsidRPr="00B2262A">
        <w:rPr>
          <w:sz w:val="22"/>
          <w:szCs w:val="22"/>
        </w:rPr>
        <w:t>punyai, menyatakan kepercayaan atas atau membuat keinginan hak-haknya berdasarkan Perjanjian ini dengan persetujuan tertulis sebelumnya dari pihak lain.</w:t>
      </w:r>
    </w:p>
    <w:p w14:paraId="47DBC641" w14:textId="77777777" w:rsidR="00FB5236" w:rsidRPr="00B2262A" w:rsidRDefault="00FB5236" w:rsidP="0068301A">
      <w:pPr>
        <w:spacing w:line="276" w:lineRule="auto"/>
        <w:ind w:left="540" w:hanging="540"/>
        <w:jc w:val="both"/>
        <w:rPr>
          <w:sz w:val="22"/>
          <w:szCs w:val="22"/>
        </w:rPr>
      </w:pPr>
    </w:p>
    <w:p w14:paraId="3EBE4CAA" w14:textId="06D84775" w:rsidR="00B2262A" w:rsidRDefault="004D6E5F" w:rsidP="0068301A">
      <w:pPr>
        <w:spacing w:line="276" w:lineRule="auto"/>
        <w:ind w:left="540" w:hanging="540"/>
        <w:jc w:val="both"/>
        <w:rPr>
          <w:sz w:val="22"/>
          <w:szCs w:val="22"/>
        </w:rPr>
      </w:pPr>
      <w:r>
        <w:rPr>
          <w:sz w:val="22"/>
          <w:szCs w:val="22"/>
        </w:rPr>
        <w:lastRenderedPageBreak/>
        <w:t>1</w:t>
      </w:r>
      <w:r w:rsidR="00A96C49">
        <w:rPr>
          <w:sz w:val="22"/>
          <w:szCs w:val="22"/>
        </w:rPr>
        <w:t>1</w:t>
      </w:r>
      <w:r w:rsidR="009055BE">
        <w:rPr>
          <w:sz w:val="22"/>
          <w:szCs w:val="22"/>
        </w:rPr>
        <w:t xml:space="preserve">.3 </w:t>
      </w:r>
      <w:r w:rsidR="00B2262A" w:rsidRPr="00B2262A">
        <w:rPr>
          <w:sz w:val="22"/>
          <w:szCs w:val="22"/>
        </w:rPr>
        <w:tab/>
        <w:t xml:space="preserve">Perjanjian ini mulai berlaku pada tanggal penandatanganannya dan akan tetap berlaku untuk </w:t>
      </w:r>
      <w:r w:rsidR="00B2262A" w:rsidRPr="00354239">
        <w:rPr>
          <w:sz w:val="22"/>
          <w:szCs w:val="22"/>
        </w:rPr>
        <w:t>periode</w:t>
      </w:r>
      <w:ins w:id="67" w:author="Ame" w:date="2019-03-29T17:55:00Z">
        <w:r w:rsidR="00E75420" w:rsidRPr="00354239">
          <w:rPr>
            <w:sz w:val="22"/>
            <w:szCs w:val="22"/>
          </w:rPr>
          <w:t xml:space="preserve"> </w:t>
        </w:r>
        <w:r w:rsidR="00BD29F7" w:rsidRPr="00354239">
          <w:rPr>
            <w:sz w:val="22"/>
            <w:szCs w:val="22"/>
          </w:rPr>
          <w:t>(2)</w:t>
        </w:r>
      </w:ins>
      <w:del w:id="68" w:author="Ame" w:date="2019-03-29T17:55:00Z">
        <w:r w:rsidR="00B2262A" w:rsidRPr="00354239" w:rsidDel="00BD29F7">
          <w:rPr>
            <w:sz w:val="22"/>
            <w:szCs w:val="22"/>
          </w:rPr>
          <w:delText xml:space="preserve"> </w:delText>
        </w:r>
        <w:r w:rsidR="00B2262A" w:rsidRPr="00354239" w:rsidDel="00BD29F7">
          <w:rPr>
            <w:sz w:val="22"/>
            <w:szCs w:val="22"/>
            <w:rPrChange w:id="69" w:author="Ame" w:date="2019-04-01T16:34:00Z">
              <w:rPr>
                <w:sz w:val="22"/>
                <w:szCs w:val="22"/>
                <w:highlight w:val="yellow"/>
              </w:rPr>
            </w:rPrChange>
          </w:rPr>
          <w:delText>==</w:delText>
        </w:r>
      </w:del>
      <w:del w:id="70" w:author="Ame" w:date="2019-03-29T17:54:00Z">
        <w:r w:rsidR="00B2262A" w:rsidRPr="00354239" w:rsidDel="00BD29F7">
          <w:rPr>
            <w:sz w:val="22"/>
            <w:szCs w:val="22"/>
            <w:rPrChange w:id="71" w:author="Ame" w:date="2019-04-01T16:34:00Z">
              <w:rPr>
                <w:sz w:val="22"/>
                <w:szCs w:val="22"/>
                <w:highlight w:val="yellow"/>
              </w:rPr>
            </w:rPrChange>
          </w:rPr>
          <w:delText>==</w:delText>
        </w:r>
      </w:del>
      <w:r w:rsidR="00B2262A" w:rsidRPr="00354239">
        <w:rPr>
          <w:sz w:val="22"/>
          <w:szCs w:val="22"/>
          <w:rPrChange w:id="72" w:author="Ame" w:date="2019-04-01T16:34:00Z">
            <w:rPr>
              <w:sz w:val="22"/>
              <w:szCs w:val="22"/>
              <w:highlight w:val="yellow"/>
            </w:rPr>
          </w:rPrChange>
        </w:rPr>
        <w:t xml:space="preserve"> (</w:t>
      </w:r>
      <w:ins w:id="73" w:author="Ame" w:date="2019-03-29T17:55:00Z">
        <w:r w:rsidR="00BD29F7" w:rsidRPr="00354239">
          <w:rPr>
            <w:sz w:val="22"/>
            <w:szCs w:val="22"/>
            <w:rPrChange w:id="74" w:author="Ame" w:date="2019-04-01T16:34:00Z">
              <w:rPr>
                <w:sz w:val="22"/>
                <w:szCs w:val="22"/>
                <w:highlight w:val="yellow"/>
              </w:rPr>
            </w:rPrChange>
          </w:rPr>
          <w:t>dua</w:t>
        </w:r>
      </w:ins>
      <w:del w:id="75" w:author="Ame" w:date="2019-03-29T17:55:00Z">
        <w:r w:rsidR="00B2262A" w:rsidRPr="00354239" w:rsidDel="00BD29F7">
          <w:rPr>
            <w:sz w:val="22"/>
            <w:szCs w:val="22"/>
            <w:rPrChange w:id="76" w:author="Ame" w:date="2019-04-01T16:34:00Z">
              <w:rPr>
                <w:sz w:val="22"/>
                <w:szCs w:val="22"/>
                <w:highlight w:val="yellow"/>
              </w:rPr>
            </w:rPrChange>
          </w:rPr>
          <w:delText>==========</w:delText>
        </w:r>
      </w:del>
      <w:r w:rsidR="00B2262A" w:rsidRPr="00354239">
        <w:rPr>
          <w:sz w:val="22"/>
          <w:szCs w:val="22"/>
          <w:rPrChange w:id="77" w:author="Ame" w:date="2019-04-01T16:34:00Z">
            <w:rPr>
              <w:sz w:val="22"/>
              <w:szCs w:val="22"/>
              <w:highlight w:val="yellow"/>
            </w:rPr>
          </w:rPrChange>
        </w:rPr>
        <w:t>)</w:t>
      </w:r>
      <w:r w:rsidR="00B2262A" w:rsidRPr="00354239">
        <w:rPr>
          <w:sz w:val="22"/>
          <w:szCs w:val="22"/>
        </w:rPr>
        <w:t xml:space="preserve"> tahun.</w:t>
      </w:r>
    </w:p>
    <w:p w14:paraId="555195C9" w14:textId="77777777" w:rsidR="00FB5236" w:rsidRPr="00B2262A" w:rsidRDefault="00FB5236" w:rsidP="0068301A">
      <w:pPr>
        <w:spacing w:line="276" w:lineRule="auto"/>
        <w:ind w:left="540" w:hanging="540"/>
        <w:jc w:val="both"/>
        <w:rPr>
          <w:sz w:val="22"/>
          <w:szCs w:val="22"/>
        </w:rPr>
      </w:pPr>
    </w:p>
    <w:p w14:paraId="258FFB96" w14:textId="002CD822" w:rsidR="00B2262A" w:rsidRDefault="004D6E5F" w:rsidP="0068301A">
      <w:pPr>
        <w:spacing w:line="276" w:lineRule="auto"/>
        <w:ind w:left="540" w:hanging="540"/>
        <w:jc w:val="both"/>
        <w:rPr>
          <w:sz w:val="22"/>
          <w:szCs w:val="22"/>
        </w:rPr>
      </w:pPr>
      <w:r>
        <w:rPr>
          <w:sz w:val="22"/>
          <w:szCs w:val="22"/>
        </w:rPr>
        <w:t>1</w:t>
      </w:r>
      <w:r w:rsidR="00A96C49">
        <w:rPr>
          <w:sz w:val="22"/>
          <w:szCs w:val="22"/>
        </w:rPr>
        <w:t>1</w:t>
      </w:r>
      <w:r w:rsidR="009055BE">
        <w:rPr>
          <w:sz w:val="22"/>
          <w:szCs w:val="22"/>
        </w:rPr>
        <w:t xml:space="preserve">.4 </w:t>
      </w:r>
      <w:r w:rsidR="00B2262A" w:rsidRPr="00B2262A">
        <w:rPr>
          <w:sz w:val="22"/>
          <w:szCs w:val="22"/>
        </w:rPr>
        <w:tab/>
        <w:t>Jika terdapat ketentuan dalam Perjanjian ini akan dilarang oleh atau diputuskan oleh pengadilan untuk menjadi tidak sah, batal atau tidak dapat dilaksanakan, ketentuan tersebut akan dipisahkan dari Perjanjian ini sejauh ketentuan tersebut dilarang, melanggar hukum, tidak berlaku atau tidak dapat dilaksanakan. Para Pihak akan menggunakan upaya terbaik mereka masing-masing untuk bernegosiasi dan menyetujui ketentuan pengganti yang valid dan dapat dilaksanakan dan yang mencapai sejauh mungkin, tujuan ekonomi, hukum dan komersial dari ketentuan ilegal, tidak sah, atau tidak dapat dilaksanakan tersebut.</w:t>
      </w:r>
    </w:p>
    <w:p w14:paraId="35EC289F" w14:textId="77777777" w:rsidR="00FB5236" w:rsidRPr="00B2262A" w:rsidRDefault="00FB5236" w:rsidP="0068301A">
      <w:pPr>
        <w:spacing w:line="276" w:lineRule="auto"/>
        <w:ind w:left="540" w:hanging="540"/>
        <w:jc w:val="both"/>
        <w:rPr>
          <w:sz w:val="22"/>
          <w:szCs w:val="22"/>
        </w:rPr>
      </w:pPr>
    </w:p>
    <w:p w14:paraId="1FB37D90" w14:textId="7B089279" w:rsidR="00B2262A" w:rsidRDefault="004D6E5F" w:rsidP="0068301A">
      <w:pPr>
        <w:spacing w:line="276" w:lineRule="auto"/>
        <w:ind w:left="540" w:hanging="540"/>
        <w:jc w:val="both"/>
        <w:rPr>
          <w:sz w:val="22"/>
          <w:szCs w:val="22"/>
        </w:rPr>
      </w:pPr>
      <w:r>
        <w:rPr>
          <w:sz w:val="22"/>
          <w:szCs w:val="22"/>
        </w:rPr>
        <w:t>1</w:t>
      </w:r>
      <w:r w:rsidR="00A96C49">
        <w:rPr>
          <w:sz w:val="22"/>
          <w:szCs w:val="22"/>
        </w:rPr>
        <w:t>1</w:t>
      </w:r>
      <w:r w:rsidR="009055BE">
        <w:rPr>
          <w:sz w:val="22"/>
          <w:szCs w:val="22"/>
        </w:rPr>
        <w:t xml:space="preserve">.5 </w:t>
      </w:r>
      <w:r w:rsidR="00B2262A" w:rsidRPr="00B2262A">
        <w:rPr>
          <w:sz w:val="22"/>
          <w:szCs w:val="22"/>
        </w:rPr>
        <w:tab/>
        <w:t>Perjanjian ini akan diatur oleh dan ditafsirkan sesuai dengan hukum Republik Indonesia dan setiap perselisihan yang timbul yang tidak dapat diselesaikan secara musyawarah antara kedua belah pihak, Para Pihak setuju untuk mendaftarkan tindakan hukum atau pro</w:t>
      </w:r>
      <w:r w:rsidR="009055BE">
        <w:rPr>
          <w:sz w:val="22"/>
          <w:szCs w:val="22"/>
        </w:rPr>
        <w:t>ses pada Pengadilan Negeri Jakarta Selatan</w:t>
      </w:r>
      <w:r w:rsidR="00B2262A" w:rsidRPr="00B2262A">
        <w:rPr>
          <w:sz w:val="22"/>
          <w:szCs w:val="22"/>
        </w:rPr>
        <w:t xml:space="preserve">, yang memiliki yurisdiksi eksklusif atas perselisihan tersebut. </w:t>
      </w:r>
    </w:p>
    <w:p w14:paraId="3FDF251E" w14:textId="77777777" w:rsidR="00FB5236" w:rsidRPr="00B2262A" w:rsidRDefault="00FB5236" w:rsidP="0068301A">
      <w:pPr>
        <w:spacing w:line="276" w:lineRule="auto"/>
        <w:ind w:left="540" w:hanging="540"/>
        <w:jc w:val="both"/>
        <w:rPr>
          <w:sz w:val="22"/>
          <w:szCs w:val="22"/>
        </w:rPr>
      </w:pPr>
    </w:p>
    <w:p w14:paraId="43E4CF82" w14:textId="6C247E68" w:rsidR="00B2262A" w:rsidRDefault="004D6E5F" w:rsidP="0068301A">
      <w:pPr>
        <w:spacing w:line="276" w:lineRule="auto"/>
        <w:ind w:left="540" w:hanging="540"/>
        <w:jc w:val="both"/>
        <w:rPr>
          <w:sz w:val="22"/>
          <w:szCs w:val="22"/>
        </w:rPr>
      </w:pPr>
      <w:r>
        <w:rPr>
          <w:sz w:val="22"/>
          <w:szCs w:val="22"/>
        </w:rPr>
        <w:t>1</w:t>
      </w:r>
      <w:r w:rsidR="00A96C49">
        <w:rPr>
          <w:sz w:val="22"/>
          <w:szCs w:val="22"/>
        </w:rPr>
        <w:t>1</w:t>
      </w:r>
      <w:r w:rsidR="009055BE">
        <w:rPr>
          <w:sz w:val="22"/>
          <w:szCs w:val="22"/>
        </w:rPr>
        <w:t xml:space="preserve">.6 </w:t>
      </w:r>
      <w:r w:rsidR="00B2262A" w:rsidRPr="00B2262A">
        <w:rPr>
          <w:sz w:val="22"/>
          <w:szCs w:val="22"/>
        </w:rPr>
        <w:tab/>
        <w:t>Perjanjian ini memuat seluruh kesepakatan antara Para Pihak tentang pokok permasalahannya. Setiap pemahaman sebelumnya, kesepakatan, representasi, atau garansi apa pun yang berkaitan dengan hal tersebut digantikan oleh Perjanjian ini dan tidak memiliki dampak lebih lanjut.</w:t>
      </w:r>
    </w:p>
    <w:p w14:paraId="6E9FC311" w14:textId="77777777" w:rsidR="00FB5236" w:rsidRPr="00B2262A" w:rsidRDefault="00FB5236" w:rsidP="0068301A">
      <w:pPr>
        <w:spacing w:line="276" w:lineRule="auto"/>
        <w:ind w:left="540" w:hanging="540"/>
        <w:jc w:val="both"/>
        <w:rPr>
          <w:sz w:val="22"/>
          <w:szCs w:val="22"/>
        </w:rPr>
      </w:pPr>
    </w:p>
    <w:p w14:paraId="3BF99208" w14:textId="0AF2EBD1" w:rsidR="00B2262A" w:rsidRDefault="004D6E5F" w:rsidP="0068301A">
      <w:pPr>
        <w:spacing w:line="276" w:lineRule="auto"/>
        <w:ind w:left="540" w:hanging="540"/>
        <w:jc w:val="both"/>
        <w:rPr>
          <w:sz w:val="22"/>
          <w:szCs w:val="22"/>
        </w:rPr>
      </w:pPr>
      <w:r>
        <w:rPr>
          <w:sz w:val="22"/>
          <w:szCs w:val="22"/>
        </w:rPr>
        <w:t>1</w:t>
      </w:r>
      <w:r w:rsidR="00A96C49">
        <w:rPr>
          <w:sz w:val="22"/>
          <w:szCs w:val="22"/>
        </w:rPr>
        <w:t>1</w:t>
      </w:r>
      <w:r w:rsidR="009055BE">
        <w:rPr>
          <w:sz w:val="22"/>
          <w:szCs w:val="22"/>
        </w:rPr>
        <w:t xml:space="preserve">.7 </w:t>
      </w:r>
      <w:r w:rsidR="000C236E">
        <w:rPr>
          <w:sz w:val="22"/>
          <w:szCs w:val="22"/>
        </w:rPr>
        <w:tab/>
      </w:r>
      <w:r w:rsidR="00FD5FE6">
        <w:rPr>
          <w:sz w:val="22"/>
          <w:szCs w:val="22"/>
        </w:rPr>
        <w:t xml:space="preserve"> </w:t>
      </w:r>
      <w:r w:rsidR="00B2262A" w:rsidRPr="00B2262A">
        <w:rPr>
          <w:sz w:val="22"/>
          <w:szCs w:val="22"/>
        </w:rPr>
        <w:t>Setiap ketentuan dari Perjanjian ini yang tidak dapat diberlakukan atau sebagian tidak dapat dilaksanakan, jika memungkinkan, untuk dipisah sejauh yang diperlukan untuk membuat Perjanjian ini dapat diberlakukan, kecuali jika ini secara material akan mengubah efek yang dimaksudkan dari Perjanjian ini.</w:t>
      </w:r>
    </w:p>
    <w:p w14:paraId="020B54D9" w14:textId="77777777" w:rsidR="00FB5236" w:rsidRPr="00B2262A" w:rsidRDefault="00FB5236" w:rsidP="0068301A">
      <w:pPr>
        <w:spacing w:line="276" w:lineRule="auto"/>
        <w:ind w:left="540" w:hanging="540"/>
        <w:jc w:val="both"/>
        <w:rPr>
          <w:sz w:val="22"/>
          <w:szCs w:val="22"/>
        </w:rPr>
      </w:pPr>
    </w:p>
    <w:p w14:paraId="4A78F2AE" w14:textId="48BB2D76" w:rsidR="00B2262A" w:rsidRPr="00B2262A" w:rsidRDefault="009055BE" w:rsidP="0068301A">
      <w:pPr>
        <w:spacing w:line="276" w:lineRule="auto"/>
        <w:ind w:left="540" w:hanging="540"/>
        <w:jc w:val="both"/>
        <w:rPr>
          <w:sz w:val="22"/>
          <w:szCs w:val="22"/>
        </w:rPr>
      </w:pPr>
      <w:r w:rsidRPr="00B2262A">
        <w:rPr>
          <w:sz w:val="22"/>
          <w:szCs w:val="22"/>
        </w:rPr>
        <w:t xml:space="preserve"> </w:t>
      </w:r>
      <w:r w:rsidR="004D6E5F">
        <w:rPr>
          <w:sz w:val="22"/>
          <w:szCs w:val="22"/>
        </w:rPr>
        <w:t>1</w:t>
      </w:r>
      <w:r w:rsidR="00A96C49">
        <w:rPr>
          <w:sz w:val="22"/>
          <w:szCs w:val="22"/>
        </w:rPr>
        <w:t>1</w:t>
      </w:r>
      <w:r>
        <w:rPr>
          <w:sz w:val="22"/>
          <w:szCs w:val="22"/>
        </w:rPr>
        <w:t xml:space="preserve">.8 </w:t>
      </w:r>
      <w:r w:rsidR="0019215D">
        <w:rPr>
          <w:sz w:val="22"/>
          <w:szCs w:val="22"/>
        </w:rPr>
        <w:tab/>
      </w:r>
      <w:r w:rsidR="00B2262A" w:rsidRPr="00B2262A">
        <w:rPr>
          <w:sz w:val="22"/>
          <w:szCs w:val="22"/>
        </w:rPr>
        <w:t>Setiap pemberi</w:t>
      </w:r>
      <w:r>
        <w:rPr>
          <w:sz w:val="22"/>
          <w:szCs w:val="22"/>
        </w:rPr>
        <w:t>tahuan yang diberikan di</w:t>
      </w:r>
      <w:r w:rsidR="00B2262A" w:rsidRPr="00B2262A">
        <w:rPr>
          <w:sz w:val="22"/>
          <w:szCs w:val="22"/>
        </w:rPr>
        <w:t>bawah ini harus secara tertulis dan akan diserahkan atau dikirim langung, atau pos pra-bayar atau terdaftar ke alamat yang tercantum di bawah ini atau melalui transmisi faksimili dan pemberitahuan apa pun akan dianggap diberikan jika diserahkan secara langsung, pada saat pengiriman, jika dikirim melalui pos sebagaimana disebutkan di atas, empat puluh delapan (48) jam setelah diposkan dan jika dikirim melalui transmisi faksimili atau email, pada saat pengiriman; asalkan mereka akan dikonfirmasikan melalui surat yang dikirim melalui pos terdaftar atau bersertifikat, kurir ekspres atau jasa pengiriman, atau pengiriman langsung, dalam waktu tiga (3) hari kalender sejak pengiriman tersebut.</w:t>
      </w:r>
    </w:p>
    <w:p w14:paraId="465AD994" w14:textId="77777777" w:rsidR="009055BE" w:rsidRDefault="00B2262A" w:rsidP="001F5D57">
      <w:pPr>
        <w:spacing w:line="276" w:lineRule="auto"/>
        <w:ind w:left="630" w:hanging="630"/>
        <w:jc w:val="both"/>
        <w:rPr>
          <w:sz w:val="22"/>
          <w:szCs w:val="22"/>
        </w:rPr>
      </w:pPr>
      <w:r w:rsidRPr="00B2262A">
        <w:rPr>
          <w:sz w:val="22"/>
          <w:szCs w:val="22"/>
        </w:rPr>
        <w:tab/>
      </w:r>
    </w:p>
    <w:p w14:paraId="1D02D70D" w14:textId="5DC4D6C2" w:rsidR="00B2262A" w:rsidRPr="006C0AC1" w:rsidRDefault="00B2262A" w:rsidP="002A69C6">
      <w:pPr>
        <w:spacing w:line="276" w:lineRule="auto"/>
        <w:ind w:left="720" w:hanging="90"/>
        <w:jc w:val="both"/>
        <w:rPr>
          <w:b/>
          <w:sz w:val="22"/>
          <w:szCs w:val="22"/>
        </w:rPr>
      </w:pPr>
      <w:r w:rsidRPr="006C0AC1">
        <w:rPr>
          <w:b/>
          <w:sz w:val="22"/>
          <w:szCs w:val="22"/>
        </w:rPr>
        <w:t xml:space="preserve">Pihak Yang Mengungkapkan </w:t>
      </w:r>
    </w:p>
    <w:p w14:paraId="1100DF66" w14:textId="6E605579" w:rsidR="00B2262A" w:rsidRPr="00B2262A" w:rsidRDefault="00B2262A" w:rsidP="002A69C6">
      <w:pPr>
        <w:spacing w:line="276" w:lineRule="auto"/>
        <w:ind w:left="720" w:hanging="90"/>
        <w:jc w:val="both"/>
        <w:rPr>
          <w:sz w:val="22"/>
          <w:szCs w:val="22"/>
        </w:rPr>
      </w:pPr>
      <w:r w:rsidRPr="006C0AC1">
        <w:rPr>
          <w:b/>
          <w:sz w:val="22"/>
          <w:szCs w:val="22"/>
        </w:rPr>
        <w:t xml:space="preserve">PT </w:t>
      </w:r>
      <w:r w:rsidR="006F35C7" w:rsidRPr="006C0AC1">
        <w:rPr>
          <w:b/>
          <w:sz w:val="22"/>
          <w:szCs w:val="22"/>
        </w:rPr>
        <w:t>MENTAYA SAWIT MAS</w:t>
      </w:r>
    </w:p>
    <w:p w14:paraId="6986FF14" w14:textId="31FA027A" w:rsidR="00B2262A" w:rsidRPr="00B2262A" w:rsidRDefault="00B2262A" w:rsidP="00FB5236">
      <w:pPr>
        <w:tabs>
          <w:tab w:val="center" w:pos="3060"/>
        </w:tabs>
        <w:spacing w:line="276" w:lineRule="auto"/>
        <w:ind w:left="2340" w:hanging="1710"/>
        <w:jc w:val="both"/>
        <w:rPr>
          <w:sz w:val="22"/>
          <w:szCs w:val="22"/>
        </w:rPr>
      </w:pPr>
      <w:r w:rsidRPr="00B2262A">
        <w:rPr>
          <w:sz w:val="22"/>
          <w:szCs w:val="22"/>
        </w:rPr>
        <w:t>Alamat</w:t>
      </w:r>
      <w:r w:rsidR="00FB5236">
        <w:rPr>
          <w:sz w:val="22"/>
          <w:szCs w:val="22"/>
        </w:rPr>
        <w:tab/>
      </w:r>
      <w:r w:rsidR="00FB5236">
        <w:rPr>
          <w:sz w:val="22"/>
          <w:szCs w:val="22"/>
        </w:rPr>
        <w:tab/>
      </w:r>
      <w:r w:rsidRPr="00B2262A">
        <w:rPr>
          <w:sz w:val="22"/>
          <w:szCs w:val="22"/>
        </w:rPr>
        <w:t>:</w:t>
      </w:r>
      <w:r w:rsidR="009055BE">
        <w:rPr>
          <w:sz w:val="22"/>
          <w:szCs w:val="22"/>
        </w:rPr>
        <w:t xml:space="preserve"> </w:t>
      </w:r>
      <w:r w:rsidR="009055BE" w:rsidRPr="009055BE">
        <w:rPr>
          <w:sz w:val="22"/>
          <w:szCs w:val="22"/>
        </w:rPr>
        <w:t xml:space="preserve">Multivision Tower Lantai 15, Jl. Kuningan Mulia Blok 9B, </w:t>
      </w:r>
      <w:proofErr w:type="gramStart"/>
      <w:r w:rsidR="009055BE" w:rsidRPr="009055BE">
        <w:rPr>
          <w:sz w:val="22"/>
          <w:szCs w:val="22"/>
        </w:rPr>
        <w:t xml:space="preserve">Jakarta </w:t>
      </w:r>
      <w:r w:rsidR="00FB5236">
        <w:rPr>
          <w:sz w:val="22"/>
          <w:szCs w:val="22"/>
        </w:rPr>
        <w:t xml:space="preserve"> </w:t>
      </w:r>
      <w:r w:rsidR="009055BE" w:rsidRPr="009055BE">
        <w:rPr>
          <w:sz w:val="22"/>
          <w:szCs w:val="22"/>
        </w:rPr>
        <w:t>Selatan</w:t>
      </w:r>
      <w:proofErr w:type="gramEnd"/>
      <w:r w:rsidR="009055BE" w:rsidRPr="009055BE">
        <w:rPr>
          <w:sz w:val="22"/>
          <w:szCs w:val="22"/>
        </w:rPr>
        <w:t xml:space="preserve"> 12980</w:t>
      </w:r>
      <w:r w:rsidRPr="00B2262A">
        <w:rPr>
          <w:sz w:val="22"/>
          <w:szCs w:val="22"/>
        </w:rPr>
        <w:tab/>
      </w:r>
    </w:p>
    <w:p w14:paraId="5F3DD8C9" w14:textId="77777777" w:rsidR="00FB5236" w:rsidRDefault="009055BE" w:rsidP="002A69C6">
      <w:pPr>
        <w:spacing w:line="276" w:lineRule="auto"/>
        <w:ind w:left="720" w:hanging="90"/>
        <w:jc w:val="both"/>
        <w:rPr>
          <w:sz w:val="22"/>
          <w:szCs w:val="22"/>
        </w:rPr>
      </w:pPr>
      <w:commentRangeStart w:id="78"/>
      <w:r>
        <w:rPr>
          <w:sz w:val="22"/>
          <w:szCs w:val="22"/>
        </w:rPr>
        <w:t xml:space="preserve">Nomor </w:t>
      </w:r>
      <w:r w:rsidR="00FB5236">
        <w:rPr>
          <w:sz w:val="22"/>
          <w:szCs w:val="22"/>
        </w:rPr>
        <w:t>Telefon /</w:t>
      </w:r>
    </w:p>
    <w:p w14:paraId="7AF496DA" w14:textId="37FECE6F" w:rsidR="00B2262A" w:rsidRPr="00B2262A" w:rsidRDefault="009055BE" w:rsidP="002A69C6">
      <w:pPr>
        <w:spacing w:line="276" w:lineRule="auto"/>
        <w:ind w:left="720" w:hanging="90"/>
        <w:jc w:val="both"/>
        <w:rPr>
          <w:sz w:val="22"/>
          <w:szCs w:val="22"/>
        </w:rPr>
      </w:pPr>
      <w:r>
        <w:rPr>
          <w:sz w:val="22"/>
          <w:szCs w:val="22"/>
        </w:rPr>
        <w:t>Faksimili</w:t>
      </w:r>
      <w:r w:rsidR="00FB5236">
        <w:rPr>
          <w:sz w:val="22"/>
          <w:szCs w:val="22"/>
        </w:rPr>
        <w:tab/>
        <w:t xml:space="preserve">  </w:t>
      </w:r>
      <w:r w:rsidR="00B2262A" w:rsidRPr="00B2262A">
        <w:rPr>
          <w:sz w:val="22"/>
          <w:szCs w:val="22"/>
        </w:rPr>
        <w:t>:</w:t>
      </w:r>
      <w:r w:rsidR="00B2262A" w:rsidRPr="00B2262A">
        <w:rPr>
          <w:sz w:val="22"/>
          <w:szCs w:val="22"/>
        </w:rPr>
        <w:tab/>
        <w:t xml:space="preserve"> </w:t>
      </w:r>
    </w:p>
    <w:p w14:paraId="144C1B50" w14:textId="454244AD" w:rsidR="00B2262A" w:rsidRPr="00B2262A" w:rsidRDefault="00B2262A" w:rsidP="002A69C6">
      <w:pPr>
        <w:spacing w:line="276" w:lineRule="auto"/>
        <w:ind w:left="720" w:hanging="90"/>
        <w:jc w:val="both"/>
        <w:rPr>
          <w:sz w:val="22"/>
          <w:szCs w:val="22"/>
        </w:rPr>
      </w:pPr>
      <w:r w:rsidRPr="00B2262A">
        <w:rPr>
          <w:sz w:val="22"/>
          <w:szCs w:val="22"/>
        </w:rPr>
        <w:t>Up</w:t>
      </w:r>
      <w:r w:rsidRPr="00B2262A">
        <w:rPr>
          <w:sz w:val="22"/>
          <w:szCs w:val="22"/>
        </w:rPr>
        <w:tab/>
      </w:r>
      <w:r w:rsidRPr="00B2262A">
        <w:rPr>
          <w:sz w:val="22"/>
          <w:szCs w:val="22"/>
        </w:rPr>
        <w:tab/>
      </w:r>
      <w:r w:rsidR="00FB5236">
        <w:rPr>
          <w:sz w:val="22"/>
          <w:szCs w:val="22"/>
        </w:rPr>
        <w:t xml:space="preserve">  </w:t>
      </w:r>
      <w:r w:rsidRPr="00B2262A">
        <w:rPr>
          <w:sz w:val="22"/>
          <w:szCs w:val="22"/>
        </w:rPr>
        <w:t>:</w:t>
      </w:r>
      <w:r w:rsidRPr="00B2262A">
        <w:rPr>
          <w:sz w:val="22"/>
          <w:szCs w:val="22"/>
        </w:rPr>
        <w:tab/>
      </w:r>
    </w:p>
    <w:p w14:paraId="46C0981D" w14:textId="3265C5FD" w:rsidR="00B2262A" w:rsidRPr="00B2262A" w:rsidRDefault="00B2262A" w:rsidP="002A69C6">
      <w:pPr>
        <w:spacing w:line="276" w:lineRule="auto"/>
        <w:ind w:left="720" w:hanging="90"/>
        <w:jc w:val="both"/>
        <w:rPr>
          <w:sz w:val="22"/>
          <w:szCs w:val="22"/>
        </w:rPr>
      </w:pPr>
      <w:r w:rsidRPr="00B2262A">
        <w:rPr>
          <w:sz w:val="22"/>
          <w:szCs w:val="22"/>
        </w:rPr>
        <w:lastRenderedPageBreak/>
        <w:t>Alamat Email</w:t>
      </w:r>
      <w:r w:rsidR="00FB5236">
        <w:rPr>
          <w:sz w:val="22"/>
          <w:szCs w:val="22"/>
        </w:rPr>
        <w:t xml:space="preserve">      </w:t>
      </w:r>
      <w:r w:rsidRPr="00B2262A">
        <w:rPr>
          <w:sz w:val="22"/>
          <w:szCs w:val="22"/>
        </w:rPr>
        <w:t>:</w:t>
      </w:r>
      <w:commentRangeEnd w:id="78"/>
      <w:r w:rsidR="003404F2">
        <w:rPr>
          <w:rStyle w:val="CommentReference"/>
        </w:rPr>
        <w:commentReference w:id="78"/>
      </w:r>
      <w:commentRangeStart w:id="79"/>
      <w:commentRangeEnd w:id="79"/>
      <w:r w:rsidR="000A65AF">
        <w:rPr>
          <w:rStyle w:val="CommentReference"/>
        </w:rPr>
        <w:commentReference w:id="79"/>
      </w:r>
      <w:r w:rsidRPr="00B2262A">
        <w:rPr>
          <w:sz w:val="22"/>
          <w:szCs w:val="22"/>
        </w:rPr>
        <w:tab/>
      </w:r>
    </w:p>
    <w:p w14:paraId="65987862" w14:textId="77777777" w:rsidR="00B2262A" w:rsidRPr="00B2262A" w:rsidRDefault="00B2262A" w:rsidP="002A69C6">
      <w:pPr>
        <w:spacing w:line="276" w:lineRule="auto"/>
        <w:ind w:left="720" w:hanging="90"/>
        <w:jc w:val="both"/>
        <w:rPr>
          <w:sz w:val="22"/>
          <w:szCs w:val="22"/>
        </w:rPr>
      </w:pPr>
    </w:p>
    <w:p w14:paraId="254F3E5D" w14:textId="428E2854" w:rsidR="00B2262A" w:rsidRPr="00FB5236" w:rsidRDefault="009055BE" w:rsidP="002A69C6">
      <w:pPr>
        <w:spacing w:line="276" w:lineRule="auto"/>
        <w:ind w:left="720" w:hanging="90"/>
        <w:jc w:val="both"/>
        <w:rPr>
          <w:sz w:val="22"/>
          <w:szCs w:val="22"/>
        </w:rPr>
      </w:pPr>
      <w:r w:rsidRPr="00FB5236">
        <w:rPr>
          <w:sz w:val="22"/>
          <w:szCs w:val="22"/>
        </w:rPr>
        <w:t>Pihak Penerima</w:t>
      </w:r>
    </w:p>
    <w:p w14:paraId="6C184BCD" w14:textId="71FD44C9" w:rsidR="00B2262A" w:rsidRPr="00B2262A" w:rsidRDefault="00B2262A" w:rsidP="002A69C6">
      <w:pPr>
        <w:spacing w:line="276" w:lineRule="auto"/>
        <w:ind w:left="720" w:hanging="90"/>
        <w:jc w:val="both"/>
        <w:rPr>
          <w:sz w:val="22"/>
          <w:szCs w:val="22"/>
        </w:rPr>
      </w:pPr>
      <w:proofErr w:type="gramStart"/>
      <w:r w:rsidRPr="006C0AC1">
        <w:rPr>
          <w:b/>
          <w:sz w:val="22"/>
          <w:szCs w:val="22"/>
        </w:rPr>
        <w:t xml:space="preserve">PT  </w:t>
      </w:r>
      <w:r w:rsidR="006F35C7" w:rsidRPr="006C0AC1">
        <w:rPr>
          <w:b/>
          <w:sz w:val="22"/>
          <w:szCs w:val="22"/>
        </w:rPr>
        <w:t>GAIA</w:t>
      </w:r>
      <w:proofErr w:type="gramEnd"/>
      <w:r w:rsidR="006F35C7" w:rsidRPr="006C0AC1">
        <w:rPr>
          <w:b/>
          <w:sz w:val="22"/>
          <w:szCs w:val="22"/>
        </w:rPr>
        <w:t xml:space="preserve"> EKO DAYA BUANA</w:t>
      </w:r>
    </w:p>
    <w:p w14:paraId="7B20E564" w14:textId="781EB6B3" w:rsidR="00B2262A" w:rsidRPr="00341C98" w:rsidRDefault="006F35C7">
      <w:pPr>
        <w:rPr>
          <w:rFonts w:ascii="Helvetica" w:eastAsia="Times New Roman" w:hAnsi="Helvetica"/>
          <w:color w:val="000000"/>
          <w:sz w:val="18"/>
          <w:szCs w:val="18"/>
          <w:lang w:val="en-ID" w:eastAsia="en-US"/>
          <w:rPrChange w:id="80" w:author="Gaia DB" w:date="2019-06-13T15:11:00Z">
            <w:rPr>
              <w:sz w:val="22"/>
              <w:szCs w:val="22"/>
            </w:rPr>
          </w:rPrChange>
        </w:rPr>
        <w:pPrChange w:id="81" w:author="Gaia DB" w:date="2019-06-13T15:11:00Z">
          <w:pPr>
            <w:spacing w:line="276" w:lineRule="auto"/>
            <w:ind w:left="720" w:hanging="90"/>
            <w:jc w:val="both"/>
          </w:pPr>
        </w:pPrChange>
      </w:pPr>
      <w:commentRangeStart w:id="82"/>
      <w:r>
        <w:rPr>
          <w:sz w:val="22"/>
          <w:szCs w:val="22"/>
        </w:rPr>
        <w:t xml:space="preserve">Alamat </w:t>
      </w:r>
      <w:r w:rsidR="00FB5236">
        <w:rPr>
          <w:sz w:val="22"/>
          <w:szCs w:val="22"/>
        </w:rPr>
        <w:tab/>
      </w:r>
      <w:r w:rsidR="00FB5236">
        <w:rPr>
          <w:sz w:val="22"/>
          <w:szCs w:val="22"/>
        </w:rPr>
        <w:tab/>
        <w:t xml:space="preserve">  :</w:t>
      </w:r>
      <w:ins w:id="83" w:author="Gaia DB" w:date="2019-06-13T15:09:00Z">
        <w:r w:rsidR="00341C98">
          <w:rPr>
            <w:sz w:val="22"/>
            <w:szCs w:val="22"/>
          </w:rPr>
          <w:t xml:space="preserve"> </w:t>
        </w:r>
      </w:ins>
      <w:ins w:id="84" w:author="Gaia DB" w:date="2019-06-13T15:11:00Z">
        <w:r w:rsidR="00341C98" w:rsidRPr="00341C98">
          <w:rPr>
            <w:rFonts w:ascii="Helvetica" w:eastAsia="Times New Roman" w:hAnsi="Helvetica"/>
            <w:color w:val="000000"/>
            <w:sz w:val="18"/>
            <w:szCs w:val="18"/>
            <w:lang w:val="en-ID" w:eastAsia="en-US"/>
          </w:rPr>
          <w:t>Komplek BPPB Blok A, Jl. Beruang No. 1B, Pasir Mulya, Bogor 16118, Indonesia</w:t>
        </w:r>
      </w:ins>
      <w:r w:rsidR="00FB5236">
        <w:rPr>
          <w:sz w:val="22"/>
          <w:szCs w:val="22"/>
        </w:rPr>
        <w:tab/>
      </w:r>
    </w:p>
    <w:p w14:paraId="1A517E36" w14:textId="77777777" w:rsidR="00FB5236" w:rsidRDefault="006F35C7" w:rsidP="002A69C6">
      <w:pPr>
        <w:spacing w:line="276" w:lineRule="auto"/>
        <w:ind w:left="720" w:hanging="90"/>
        <w:jc w:val="both"/>
        <w:rPr>
          <w:sz w:val="22"/>
          <w:szCs w:val="22"/>
        </w:rPr>
      </w:pPr>
      <w:r>
        <w:rPr>
          <w:rFonts w:hint="eastAsia"/>
          <w:sz w:val="22"/>
          <w:szCs w:val="22"/>
        </w:rPr>
        <w:t>No</w:t>
      </w:r>
      <w:r>
        <w:rPr>
          <w:sz w:val="22"/>
          <w:szCs w:val="22"/>
        </w:rPr>
        <w:t xml:space="preserve">mor </w:t>
      </w:r>
      <w:r w:rsidR="00FB5236">
        <w:rPr>
          <w:sz w:val="22"/>
          <w:szCs w:val="22"/>
        </w:rPr>
        <w:t>Telefon/</w:t>
      </w:r>
    </w:p>
    <w:p w14:paraId="380D1927" w14:textId="16BD81C9" w:rsidR="00B2262A" w:rsidRPr="00B2262A" w:rsidRDefault="006F35C7" w:rsidP="002A69C6">
      <w:pPr>
        <w:spacing w:line="276" w:lineRule="auto"/>
        <w:ind w:left="720" w:hanging="90"/>
        <w:jc w:val="both"/>
        <w:rPr>
          <w:sz w:val="22"/>
          <w:szCs w:val="22"/>
        </w:rPr>
      </w:pPr>
      <w:r w:rsidRPr="006F35C7">
        <w:rPr>
          <w:sz w:val="22"/>
          <w:szCs w:val="22"/>
        </w:rPr>
        <w:t>Faksimili</w:t>
      </w:r>
      <w:r>
        <w:rPr>
          <w:rFonts w:hint="eastAsia"/>
          <w:sz w:val="22"/>
          <w:szCs w:val="22"/>
        </w:rPr>
        <w:tab/>
      </w:r>
      <w:r w:rsidR="00FB5236">
        <w:rPr>
          <w:sz w:val="22"/>
          <w:szCs w:val="22"/>
        </w:rPr>
        <w:t xml:space="preserve"> </w:t>
      </w:r>
      <w:r>
        <w:rPr>
          <w:rFonts w:hint="eastAsia"/>
          <w:sz w:val="22"/>
          <w:szCs w:val="22"/>
        </w:rPr>
        <w:t>:</w:t>
      </w:r>
      <w:ins w:id="85" w:author="Gaia DB" w:date="2019-06-13T15:11:00Z">
        <w:r w:rsidR="00341C98">
          <w:rPr>
            <w:sz w:val="22"/>
            <w:szCs w:val="22"/>
          </w:rPr>
          <w:t xml:space="preserve"> </w:t>
        </w:r>
      </w:ins>
      <w:ins w:id="86" w:author="Gaia DB" w:date="2019-06-13T15:13:00Z">
        <w:r w:rsidR="00341C98">
          <w:rPr>
            <w:sz w:val="22"/>
            <w:szCs w:val="22"/>
          </w:rPr>
          <w:t>02517582457</w:t>
        </w:r>
      </w:ins>
      <w:r>
        <w:rPr>
          <w:rFonts w:hint="eastAsia"/>
          <w:sz w:val="22"/>
          <w:szCs w:val="22"/>
        </w:rPr>
        <w:tab/>
      </w:r>
    </w:p>
    <w:p w14:paraId="698AAF54" w14:textId="7EAC66A5" w:rsidR="00B2262A" w:rsidRPr="00B2262A" w:rsidRDefault="006F35C7" w:rsidP="002A69C6">
      <w:pPr>
        <w:spacing w:line="276" w:lineRule="auto"/>
        <w:ind w:left="720" w:hanging="90"/>
        <w:jc w:val="both"/>
        <w:rPr>
          <w:sz w:val="22"/>
          <w:szCs w:val="22"/>
        </w:rPr>
      </w:pPr>
      <w:r>
        <w:rPr>
          <w:rFonts w:hint="eastAsia"/>
          <w:sz w:val="22"/>
          <w:szCs w:val="22"/>
        </w:rPr>
        <w:t xml:space="preserve">Up </w:t>
      </w:r>
      <w:r>
        <w:rPr>
          <w:rFonts w:hint="eastAsia"/>
          <w:sz w:val="22"/>
          <w:szCs w:val="22"/>
        </w:rPr>
        <w:tab/>
      </w:r>
      <w:r w:rsidR="00FB5236">
        <w:rPr>
          <w:sz w:val="22"/>
          <w:szCs w:val="22"/>
        </w:rPr>
        <w:tab/>
        <w:t xml:space="preserve"> </w:t>
      </w:r>
      <w:r>
        <w:rPr>
          <w:rFonts w:hint="eastAsia"/>
          <w:sz w:val="22"/>
          <w:szCs w:val="22"/>
        </w:rPr>
        <w:t>:</w:t>
      </w:r>
      <w:ins w:id="87" w:author="Gaia DB" w:date="2019-06-13T15:13:00Z">
        <w:r w:rsidR="00341C98">
          <w:rPr>
            <w:sz w:val="22"/>
            <w:szCs w:val="22"/>
          </w:rPr>
          <w:t xml:space="preserve"> Iis Sabahudin</w:t>
        </w:r>
      </w:ins>
      <w:r>
        <w:rPr>
          <w:rFonts w:hint="eastAsia"/>
          <w:sz w:val="22"/>
          <w:szCs w:val="22"/>
        </w:rPr>
        <w:tab/>
      </w:r>
    </w:p>
    <w:p w14:paraId="08751245" w14:textId="1FB1D3DD" w:rsidR="00B2262A" w:rsidRPr="00B2262A" w:rsidRDefault="006F35C7" w:rsidP="002A69C6">
      <w:pPr>
        <w:spacing w:line="276" w:lineRule="auto"/>
        <w:ind w:left="720" w:hanging="90"/>
        <w:jc w:val="both"/>
        <w:rPr>
          <w:sz w:val="22"/>
          <w:szCs w:val="22"/>
        </w:rPr>
      </w:pPr>
      <w:r>
        <w:rPr>
          <w:rFonts w:hint="eastAsia"/>
          <w:sz w:val="22"/>
          <w:szCs w:val="22"/>
        </w:rPr>
        <w:t xml:space="preserve">Alamat Email </w:t>
      </w:r>
      <w:r w:rsidR="00FB5236">
        <w:rPr>
          <w:sz w:val="22"/>
          <w:szCs w:val="22"/>
        </w:rPr>
        <w:t xml:space="preserve">    </w:t>
      </w:r>
      <w:commentRangeEnd w:id="82"/>
      <w:r w:rsidR="003404F2">
        <w:rPr>
          <w:rStyle w:val="CommentReference"/>
        </w:rPr>
        <w:commentReference w:id="82"/>
      </w:r>
      <w:r>
        <w:rPr>
          <w:rFonts w:hint="eastAsia"/>
          <w:sz w:val="22"/>
          <w:szCs w:val="22"/>
        </w:rPr>
        <w:t>:</w:t>
      </w:r>
      <w:commentRangeStart w:id="88"/>
      <w:commentRangeEnd w:id="88"/>
      <w:r w:rsidR="000A65AF">
        <w:rPr>
          <w:rStyle w:val="CommentReference"/>
        </w:rPr>
        <w:commentReference w:id="88"/>
      </w:r>
      <w:ins w:id="89" w:author="Gaia DB" w:date="2019-06-13T15:13:00Z">
        <w:r w:rsidR="00341C98">
          <w:rPr>
            <w:sz w:val="22"/>
            <w:szCs w:val="22"/>
          </w:rPr>
          <w:t xml:space="preserve"> </w:t>
        </w:r>
      </w:ins>
      <w:ins w:id="90" w:author="Gaia DB" w:date="2019-06-13T15:15:00Z">
        <w:r w:rsidR="00341C98">
          <w:rPr>
            <w:sz w:val="22"/>
            <w:szCs w:val="22"/>
          </w:rPr>
          <w:t>iis.sabahudin</w:t>
        </w:r>
      </w:ins>
      <w:ins w:id="91" w:author="Gaia DB" w:date="2019-06-13T15:14:00Z">
        <w:r w:rsidR="00341C98">
          <w:rPr>
            <w:sz w:val="22"/>
            <w:szCs w:val="22"/>
          </w:rPr>
          <w:t>@gaia.id</w:t>
        </w:r>
      </w:ins>
    </w:p>
    <w:p w14:paraId="0E4A91FF" w14:textId="77777777" w:rsidR="00B2262A" w:rsidRPr="00B2262A" w:rsidRDefault="00B2262A" w:rsidP="00B2262A">
      <w:pPr>
        <w:spacing w:line="276" w:lineRule="auto"/>
        <w:ind w:left="360"/>
        <w:jc w:val="both"/>
        <w:rPr>
          <w:sz w:val="22"/>
          <w:szCs w:val="22"/>
        </w:rPr>
      </w:pPr>
    </w:p>
    <w:p w14:paraId="479549D1" w14:textId="599C2593" w:rsidR="00B2262A" w:rsidRDefault="004D6E5F" w:rsidP="006C0AC1">
      <w:pPr>
        <w:spacing w:line="276" w:lineRule="auto"/>
        <w:ind w:left="630" w:hanging="630"/>
        <w:jc w:val="both"/>
        <w:rPr>
          <w:sz w:val="22"/>
          <w:szCs w:val="22"/>
        </w:rPr>
      </w:pPr>
      <w:r>
        <w:rPr>
          <w:sz w:val="22"/>
          <w:szCs w:val="22"/>
        </w:rPr>
        <w:t>1</w:t>
      </w:r>
      <w:r w:rsidR="00A96C49">
        <w:rPr>
          <w:sz w:val="22"/>
          <w:szCs w:val="22"/>
        </w:rPr>
        <w:t>1</w:t>
      </w:r>
      <w:r w:rsidR="0019215D">
        <w:rPr>
          <w:sz w:val="22"/>
          <w:szCs w:val="22"/>
        </w:rPr>
        <w:t>.9</w:t>
      </w:r>
      <w:r w:rsidR="001F5D57">
        <w:rPr>
          <w:sz w:val="22"/>
          <w:szCs w:val="22"/>
        </w:rPr>
        <w:t xml:space="preserve"> </w:t>
      </w:r>
      <w:r w:rsidR="0019215D">
        <w:rPr>
          <w:sz w:val="22"/>
          <w:szCs w:val="22"/>
        </w:rPr>
        <w:tab/>
      </w:r>
      <w:r w:rsidR="00B2262A" w:rsidRPr="00B2262A">
        <w:rPr>
          <w:sz w:val="22"/>
          <w:szCs w:val="22"/>
        </w:rPr>
        <w:t xml:space="preserve">Para Pihak tidak bermaksud bahwa ketentuan Perjanjian ini untuk dapat dilaksanakan oleh pihak ketiga mana pun, kecuali dalam hal ditujukan kepada siapa Informasi Rahasia tersebut oleh perusahaan </w:t>
      </w:r>
      <w:r w:rsidR="000E4ABC">
        <w:rPr>
          <w:sz w:val="22"/>
          <w:szCs w:val="22"/>
        </w:rPr>
        <w:t xml:space="preserve">yang </w:t>
      </w:r>
      <w:r w:rsidR="00B2262A" w:rsidRPr="00B2262A">
        <w:rPr>
          <w:sz w:val="22"/>
          <w:szCs w:val="22"/>
        </w:rPr>
        <w:t>berkaitan dengan Pihak Yang Mengungkapkan, berkaitan d</w:t>
      </w:r>
      <w:r w:rsidR="000E4ABC">
        <w:rPr>
          <w:sz w:val="22"/>
          <w:szCs w:val="22"/>
        </w:rPr>
        <w:t xml:space="preserve">engan perusahaan terkait </w:t>
      </w:r>
      <w:r w:rsidR="00B2262A" w:rsidRPr="00B2262A">
        <w:rPr>
          <w:sz w:val="22"/>
          <w:szCs w:val="22"/>
        </w:rPr>
        <w:t>yang telah diungkapkan atau disediakan, secara langsung atau tidak langsung, kepada Pihak Penerima atau Pihak Yang Berwenang sesuai dengan Perjanjian ini.</w:t>
      </w:r>
    </w:p>
    <w:p w14:paraId="3BA09EF4" w14:textId="77777777" w:rsidR="006E3897" w:rsidRDefault="006E3897" w:rsidP="006C0AC1">
      <w:pPr>
        <w:spacing w:line="276" w:lineRule="auto"/>
        <w:ind w:left="630" w:hanging="630"/>
        <w:jc w:val="both"/>
        <w:rPr>
          <w:sz w:val="22"/>
          <w:szCs w:val="22"/>
        </w:rPr>
      </w:pPr>
    </w:p>
    <w:p w14:paraId="1EAD3E8B" w14:textId="3440CF6B" w:rsidR="00CD48D5" w:rsidRDefault="00A96C49" w:rsidP="006C0AC1">
      <w:pPr>
        <w:spacing w:line="276" w:lineRule="auto"/>
        <w:ind w:left="630" w:hanging="630"/>
        <w:jc w:val="both"/>
        <w:rPr>
          <w:sz w:val="22"/>
          <w:szCs w:val="22"/>
        </w:rPr>
      </w:pPr>
      <w:r>
        <w:rPr>
          <w:sz w:val="22"/>
          <w:szCs w:val="22"/>
        </w:rPr>
        <w:t>11</w:t>
      </w:r>
      <w:r w:rsidR="00CD48D5">
        <w:rPr>
          <w:sz w:val="22"/>
          <w:szCs w:val="22"/>
        </w:rPr>
        <w:t xml:space="preserve">.10  </w:t>
      </w:r>
      <w:r w:rsidR="001921EC" w:rsidRPr="001921EC">
        <w:rPr>
          <w:sz w:val="22"/>
          <w:szCs w:val="22"/>
        </w:rPr>
        <w:t>Perjanjian ini dan seluruh lampirannya merupakan satu kesatuan Perjanji</w:t>
      </w:r>
      <w:r w:rsidR="00BD4869">
        <w:rPr>
          <w:sz w:val="22"/>
          <w:szCs w:val="22"/>
        </w:rPr>
        <w:t>an antara Para Pihak di</w:t>
      </w:r>
      <w:r w:rsidR="001921EC" w:rsidRPr="001921EC">
        <w:rPr>
          <w:sz w:val="22"/>
          <w:szCs w:val="22"/>
        </w:rPr>
        <w:t>sini pada saat ditandatanganinya Perjanjian dan akan menggantikan semua kesepakatan, negosiasi, pernyataan dan kesepakatan-kesepakatan sebelumnya baik tertulis maupun lisan.</w:t>
      </w:r>
    </w:p>
    <w:p w14:paraId="1BFEBEF3" w14:textId="77777777" w:rsidR="006E3897" w:rsidRDefault="006E3897" w:rsidP="006C0AC1">
      <w:pPr>
        <w:spacing w:line="276" w:lineRule="auto"/>
        <w:ind w:left="630" w:hanging="630"/>
        <w:jc w:val="both"/>
        <w:rPr>
          <w:sz w:val="22"/>
          <w:szCs w:val="22"/>
        </w:rPr>
      </w:pPr>
    </w:p>
    <w:p w14:paraId="4736657D" w14:textId="2BDAA305" w:rsidR="001921EC" w:rsidRDefault="00A96C49" w:rsidP="006C0AC1">
      <w:pPr>
        <w:spacing w:line="276" w:lineRule="auto"/>
        <w:ind w:left="630" w:hanging="630"/>
        <w:jc w:val="both"/>
        <w:rPr>
          <w:sz w:val="22"/>
          <w:szCs w:val="22"/>
        </w:rPr>
      </w:pPr>
      <w:r>
        <w:rPr>
          <w:sz w:val="22"/>
          <w:szCs w:val="22"/>
        </w:rPr>
        <w:t>11</w:t>
      </w:r>
      <w:r w:rsidR="00FC4FC3">
        <w:rPr>
          <w:sz w:val="22"/>
          <w:szCs w:val="22"/>
        </w:rPr>
        <w:t xml:space="preserve">.11 </w:t>
      </w:r>
      <w:r w:rsidR="001921EC" w:rsidRPr="001921EC">
        <w:rPr>
          <w:sz w:val="22"/>
          <w:szCs w:val="22"/>
        </w:rPr>
        <w:t>Para Pihak setuju untuk mengesampingkan Pasal 1266 Kitab Undang-undang Hukum Perdata dalam melakukan pengakhiran pada Perjanjian ini.</w:t>
      </w:r>
    </w:p>
    <w:p w14:paraId="5395573A" w14:textId="77777777" w:rsidR="000B3A98" w:rsidRPr="00F6716D" w:rsidRDefault="000B3A98" w:rsidP="006E3897">
      <w:pPr>
        <w:spacing w:line="276" w:lineRule="auto"/>
        <w:ind w:left="450"/>
        <w:rPr>
          <w:b/>
          <w:sz w:val="22"/>
          <w:szCs w:val="22"/>
        </w:rPr>
      </w:pPr>
    </w:p>
    <w:p w14:paraId="7EEEE523" w14:textId="03EDEA5A" w:rsidR="00E922A3" w:rsidRDefault="00E922A3" w:rsidP="00E26513">
      <w:pPr>
        <w:pStyle w:val="FWBL2"/>
        <w:numPr>
          <w:ilvl w:val="0"/>
          <w:numId w:val="0"/>
        </w:numPr>
        <w:spacing w:after="0"/>
        <w:rPr>
          <w:sz w:val="22"/>
          <w:szCs w:val="22"/>
        </w:rPr>
      </w:pPr>
    </w:p>
    <w:p w14:paraId="2DD964D4" w14:textId="591E58AC" w:rsidR="000B3A98" w:rsidRPr="00F6716D" w:rsidRDefault="000B3A98" w:rsidP="000B3A98">
      <w:pPr>
        <w:spacing w:line="276" w:lineRule="auto"/>
        <w:jc w:val="both"/>
        <w:rPr>
          <w:sz w:val="22"/>
          <w:szCs w:val="22"/>
        </w:rPr>
      </w:pPr>
      <w:r w:rsidRPr="00F6716D">
        <w:rPr>
          <w:sz w:val="22"/>
          <w:szCs w:val="22"/>
          <w:lang w:val="en-GB"/>
        </w:rPr>
        <w:t xml:space="preserve">Demikian Perjanjian ini dibuat </w:t>
      </w:r>
      <w:r w:rsidR="00F6716D" w:rsidRPr="00F6716D">
        <w:rPr>
          <w:sz w:val="22"/>
          <w:szCs w:val="22"/>
          <w:lang w:val="en-GB"/>
        </w:rPr>
        <w:t>pada tangg</w:t>
      </w:r>
      <w:r w:rsidR="005F418E">
        <w:rPr>
          <w:sz w:val="22"/>
          <w:szCs w:val="22"/>
          <w:lang w:val="en-GB"/>
        </w:rPr>
        <w:t>al sebagaimana disebutkan di awal Perjanjian</w:t>
      </w:r>
      <w:r w:rsidR="00F6716D" w:rsidRPr="00F6716D">
        <w:rPr>
          <w:sz w:val="22"/>
          <w:szCs w:val="22"/>
          <w:lang w:val="en-GB"/>
        </w:rPr>
        <w:t xml:space="preserve">, </w:t>
      </w:r>
      <w:r w:rsidRPr="00F6716D">
        <w:rPr>
          <w:sz w:val="22"/>
          <w:szCs w:val="22"/>
          <w:lang w:val="en-GB"/>
        </w:rPr>
        <w:t xml:space="preserve">dalam rangkap dua </w:t>
      </w:r>
      <w:r w:rsidR="00F6716D" w:rsidRPr="00F6716D">
        <w:rPr>
          <w:sz w:val="22"/>
          <w:szCs w:val="22"/>
          <w:lang w:val="en-GB"/>
        </w:rPr>
        <w:t xml:space="preserve">asli yang masing-masing sama bunyinya </w:t>
      </w:r>
      <w:r w:rsidRPr="00F6716D">
        <w:rPr>
          <w:sz w:val="22"/>
          <w:szCs w:val="22"/>
          <w:lang w:val="en-GB"/>
        </w:rPr>
        <w:t>dan ditandatangani oleh wakil yang berwenang dari masing-masing pihak, masing-masing berm</w:t>
      </w:r>
      <w:r w:rsidR="005F418E">
        <w:rPr>
          <w:sz w:val="22"/>
          <w:szCs w:val="22"/>
          <w:lang w:val="en-GB"/>
        </w:rPr>
        <w:t>e</w:t>
      </w:r>
      <w:r w:rsidRPr="00F6716D">
        <w:rPr>
          <w:sz w:val="22"/>
          <w:szCs w:val="22"/>
          <w:lang w:val="en-GB"/>
        </w:rPr>
        <w:t>terai cukup dan mempunyai kekuatan hukum yang sama.</w:t>
      </w:r>
    </w:p>
    <w:p w14:paraId="07FDEF43" w14:textId="77777777" w:rsidR="000B3A98" w:rsidRPr="00F6716D" w:rsidRDefault="000B3A98" w:rsidP="00A30F81">
      <w:pPr>
        <w:pStyle w:val="Sealing"/>
        <w:spacing w:after="0"/>
        <w:rPr>
          <w:sz w:val="22"/>
          <w:szCs w:val="22"/>
        </w:rPr>
      </w:pPr>
    </w:p>
    <w:p w14:paraId="33D09370" w14:textId="77777777" w:rsidR="000B3A98" w:rsidRPr="00F6716D" w:rsidRDefault="000B3A98" w:rsidP="00A30F81">
      <w:pPr>
        <w:pStyle w:val="Sealing"/>
        <w:spacing w:after="0"/>
        <w:rPr>
          <w:sz w:val="22"/>
          <w:szCs w:val="22"/>
        </w:rPr>
      </w:pPr>
    </w:p>
    <w:p w14:paraId="34100825" w14:textId="7E2B941E" w:rsidR="000B3A98" w:rsidRDefault="00E26513" w:rsidP="006C0AC1">
      <w:pPr>
        <w:pStyle w:val="Sealing"/>
        <w:spacing w:after="0"/>
        <w:jc w:val="center"/>
        <w:rPr>
          <w:sz w:val="22"/>
          <w:szCs w:val="22"/>
        </w:rPr>
      </w:pPr>
      <w:r>
        <w:rPr>
          <w:sz w:val="22"/>
          <w:szCs w:val="22"/>
        </w:rPr>
        <w:t xml:space="preserve">  </w:t>
      </w:r>
      <w:r w:rsidR="00AC206A" w:rsidRPr="00AC206A">
        <w:rPr>
          <w:sz w:val="22"/>
          <w:szCs w:val="22"/>
        </w:rPr>
        <w:t>DITANDATANGANI untuk dan atas nama</w:t>
      </w:r>
      <w:r>
        <w:rPr>
          <w:sz w:val="22"/>
          <w:szCs w:val="22"/>
        </w:rPr>
        <w:t>,</w:t>
      </w:r>
    </w:p>
    <w:p w14:paraId="6BEA7F65" w14:textId="77777777" w:rsidR="00010B19" w:rsidRDefault="00010B19" w:rsidP="00A30F81">
      <w:pPr>
        <w:pStyle w:val="Sealing"/>
        <w:spacing w:after="0"/>
        <w:rPr>
          <w:sz w:val="22"/>
          <w:szCs w:val="22"/>
        </w:rPr>
      </w:pPr>
    </w:p>
    <w:p w14:paraId="68DE37A2" w14:textId="77777777" w:rsidR="00E26513" w:rsidRDefault="00E26513" w:rsidP="00A30F81">
      <w:pPr>
        <w:pStyle w:val="Sealing"/>
        <w:spacing w:after="0"/>
        <w:rPr>
          <w:sz w:val="22"/>
          <w:szCs w:val="22"/>
        </w:rPr>
      </w:pPr>
    </w:p>
    <w:p w14:paraId="4A64F42E" w14:textId="714FBFDD" w:rsidR="00AC206A" w:rsidRPr="00F6716D" w:rsidRDefault="00AC206A" w:rsidP="00A30F81">
      <w:pPr>
        <w:pStyle w:val="Sealing"/>
        <w:spacing w:after="0"/>
        <w:rPr>
          <w:sz w:val="22"/>
          <w:szCs w:val="22"/>
        </w:rPr>
      </w:pPr>
      <w:r w:rsidRPr="00F85045">
        <w:rPr>
          <w:b/>
          <w:sz w:val="22"/>
          <w:szCs w:val="22"/>
        </w:rPr>
        <w:t>PT MENTAYA SAWIT MAS</w:t>
      </w:r>
      <w:r w:rsidRPr="00AC206A">
        <w:rPr>
          <w:sz w:val="22"/>
          <w:szCs w:val="22"/>
        </w:rPr>
        <w:t xml:space="preserve">  </w:t>
      </w:r>
      <w:r>
        <w:rPr>
          <w:sz w:val="22"/>
          <w:szCs w:val="22"/>
        </w:rPr>
        <w:tab/>
      </w:r>
      <w:proofErr w:type="gramStart"/>
      <w:r w:rsidR="00E26513" w:rsidRPr="00F85045">
        <w:rPr>
          <w:b/>
          <w:sz w:val="22"/>
          <w:szCs w:val="22"/>
        </w:rPr>
        <w:t xml:space="preserve">PT </w:t>
      </w:r>
      <w:r w:rsidRPr="00F85045">
        <w:rPr>
          <w:b/>
          <w:sz w:val="22"/>
          <w:szCs w:val="22"/>
        </w:rPr>
        <w:t xml:space="preserve"> GAIA</w:t>
      </w:r>
      <w:proofErr w:type="gramEnd"/>
      <w:r w:rsidRPr="00F85045">
        <w:rPr>
          <w:b/>
          <w:sz w:val="22"/>
          <w:szCs w:val="22"/>
        </w:rPr>
        <w:t xml:space="preserve"> EKO DAYA BUANA</w:t>
      </w:r>
    </w:p>
    <w:p w14:paraId="3C23F46E" w14:textId="77777777" w:rsidR="00AC206A" w:rsidRDefault="00AC206A" w:rsidP="000B3A98">
      <w:pPr>
        <w:keepNext/>
        <w:tabs>
          <w:tab w:val="left" w:pos="5073"/>
        </w:tabs>
        <w:rPr>
          <w:sz w:val="22"/>
          <w:szCs w:val="22"/>
        </w:rPr>
      </w:pPr>
    </w:p>
    <w:p w14:paraId="66154EC7" w14:textId="27FDDD8C" w:rsidR="000B3A98" w:rsidRPr="00F6716D" w:rsidRDefault="000B3A98" w:rsidP="000B3A98">
      <w:pPr>
        <w:keepNext/>
        <w:tabs>
          <w:tab w:val="left" w:pos="5073"/>
        </w:tabs>
        <w:rPr>
          <w:sz w:val="22"/>
          <w:szCs w:val="22"/>
        </w:rPr>
      </w:pPr>
    </w:p>
    <w:p w14:paraId="64D4A837" w14:textId="4559581C" w:rsidR="000B3A98" w:rsidRPr="00F6716D" w:rsidRDefault="000B3A98" w:rsidP="006C0AC1">
      <w:pPr>
        <w:ind w:left="4140" w:hanging="4140"/>
        <w:rPr>
          <w:sz w:val="22"/>
          <w:szCs w:val="22"/>
        </w:rPr>
      </w:pPr>
      <w:r w:rsidRPr="00F6716D">
        <w:rPr>
          <w:b/>
          <w:sz w:val="22"/>
          <w:szCs w:val="22"/>
        </w:rPr>
        <w:tab/>
      </w:r>
    </w:p>
    <w:p w14:paraId="4D464210" w14:textId="77777777" w:rsidR="000B3A98" w:rsidRPr="00F6716D" w:rsidRDefault="000B3A98" w:rsidP="00A30F81">
      <w:pPr>
        <w:pStyle w:val="BodyText"/>
        <w:spacing w:after="0"/>
        <w:rPr>
          <w:sz w:val="22"/>
          <w:szCs w:val="22"/>
        </w:rPr>
      </w:pPr>
    </w:p>
    <w:p w14:paraId="1B6131DD" w14:textId="77777777" w:rsidR="000B3A98" w:rsidRDefault="000B3A98" w:rsidP="00A30F81">
      <w:pPr>
        <w:pStyle w:val="BodyText"/>
        <w:spacing w:after="0"/>
        <w:rPr>
          <w:sz w:val="22"/>
          <w:szCs w:val="22"/>
        </w:rPr>
      </w:pPr>
    </w:p>
    <w:p w14:paraId="7AC29AC9" w14:textId="77777777" w:rsidR="00F6716D" w:rsidRPr="00F6716D" w:rsidRDefault="00F6716D" w:rsidP="00A30F81">
      <w:pPr>
        <w:pStyle w:val="BodyText"/>
        <w:spacing w:after="0"/>
        <w:rPr>
          <w:sz w:val="22"/>
          <w:szCs w:val="22"/>
        </w:rPr>
      </w:pPr>
    </w:p>
    <w:p w14:paraId="16B9175E" w14:textId="77777777" w:rsidR="000B3A98" w:rsidRPr="0087243C" w:rsidRDefault="000B3A98" w:rsidP="00A30F81">
      <w:pPr>
        <w:pStyle w:val="BodyText"/>
        <w:spacing w:after="0"/>
        <w:rPr>
          <w:sz w:val="22"/>
          <w:szCs w:val="22"/>
        </w:rPr>
      </w:pPr>
    </w:p>
    <w:p w14:paraId="55C23ED9" w14:textId="77777777" w:rsidR="000B3A98" w:rsidRPr="0087243C" w:rsidRDefault="000B3A98" w:rsidP="00A30F81">
      <w:pPr>
        <w:pStyle w:val="BodyText"/>
        <w:spacing w:after="0"/>
        <w:rPr>
          <w:sz w:val="22"/>
          <w:szCs w:val="22"/>
        </w:rPr>
      </w:pPr>
    </w:p>
    <w:p w14:paraId="17F1F289" w14:textId="77777777" w:rsidR="000B3A98" w:rsidRPr="0087243C" w:rsidRDefault="000B3A98" w:rsidP="00A30F81">
      <w:pPr>
        <w:pStyle w:val="BodyText"/>
        <w:spacing w:after="0"/>
        <w:rPr>
          <w:sz w:val="22"/>
          <w:szCs w:val="22"/>
        </w:rPr>
      </w:pPr>
    </w:p>
    <w:p w14:paraId="37F2343B" w14:textId="77777777" w:rsidR="000B3A98" w:rsidRPr="0087243C" w:rsidRDefault="000B3A98" w:rsidP="00A30F81">
      <w:pPr>
        <w:pStyle w:val="BodyText"/>
        <w:spacing w:after="0"/>
        <w:ind w:left="4140" w:hanging="4140"/>
        <w:rPr>
          <w:sz w:val="22"/>
          <w:szCs w:val="22"/>
        </w:rPr>
      </w:pPr>
      <w:r w:rsidRPr="0087243C">
        <w:rPr>
          <w:sz w:val="22"/>
          <w:szCs w:val="22"/>
        </w:rPr>
        <w:t>________________________</w:t>
      </w:r>
      <w:r w:rsidRPr="0087243C">
        <w:rPr>
          <w:sz w:val="22"/>
          <w:szCs w:val="22"/>
        </w:rPr>
        <w:tab/>
        <w:t>________________________</w:t>
      </w:r>
      <w:r w:rsidR="00F6716D" w:rsidRPr="0087243C">
        <w:rPr>
          <w:sz w:val="22"/>
          <w:szCs w:val="22"/>
        </w:rPr>
        <w:t>______</w:t>
      </w:r>
    </w:p>
    <w:p w14:paraId="61CA99B1" w14:textId="69E18786" w:rsidR="000B3A98" w:rsidRPr="0087243C" w:rsidRDefault="000B3A98" w:rsidP="00A30F81">
      <w:pPr>
        <w:pStyle w:val="BodyText"/>
        <w:tabs>
          <w:tab w:val="left" w:pos="720"/>
          <w:tab w:val="left" w:pos="4140"/>
        </w:tabs>
        <w:spacing w:after="0"/>
        <w:ind w:left="4500" w:hanging="4500"/>
        <w:rPr>
          <w:b/>
          <w:sz w:val="22"/>
          <w:szCs w:val="22"/>
        </w:rPr>
      </w:pPr>
      <w:r w:rsidRPr="0087243C">
        <w:rPr>
          <w:sz w:val="22"/>
          <w:szCs w:val="22"/>
        </w:rPr>
        <w:t>Nama</w:t>
      </w:r>
      <w:r w:rsidR="00A900FE">
        <w:rPr>
          <w:sz w:val="22"/>
          <w:szCs w:val="22"/>
        </w:rPr>
        <w:tab/>
      </w:r>
      <w:r w:rsidRPr="0087243C">
        <w:rPr>
          <w:sz w:val="22"/>
          <w:szCs w:val="22"/>
        </w:rPr>
        <w:t>:</w:t>
      </w:r>
      <w:r w:rsidR="00004C47" w:rsidRPr="0087243C">
        <w:rPr>
          <w:b/>
          <w:sz w:val="22"/>
          <w:szCs w:val="22"/>
        </w:rPr>
        <w:t xml:space="preserve"> </w:t>
      </w:r>
      <w:commentRangeStart w:id="92"/>
      <w:r w:rsidR="008D19FB">
        <w:rPr>
          <w:b/>
          <w:sz w:val="22"/>
          <w:szCs w:val="22"/>
        </w:rPr>
        <w:t>Gurcharan Singh Sardar Singh</w:t>
      </w:r>
      <w:r w:rsidR="00004C47" w:rsidRPr="0087243C">
        <w:rPr>
          <w:b/>
          <w:sz w:val="22"/>
          <w:szCs w:val="22"/>
        </w:rPr>
        <w:t xml:space="preserve">       </w:t>
      </w:r>
      <w:commentRangeEnd w:id="92"/>
      <w:r w:rsidR="00833A7A">
        <w:rPr>
          <w:rStyle w:val="CommentReference"/>
        </w:rPr>
        <w:commentReference w:id="92"/>
      </w:r>
      <w:r w:rsidRPr="0087243C">
        <w:rPr>
          <w:sz w:val="22"/>
          <w:szCs w:val="22"/>
        </w:rPr>
        <w:t>Nama</w:t>
      </w:r>
      <w:r w:rsidRPr="0087243C">
        <w:rPr>
          <w:sz w:val="22"/>
          <w:szCs w:val="22"/>
        </w:rPr>
        <w:tab/>
        <w:t xml:space="preserve">: </w:t>
      </w:r>
      <w:r w:rsidR="00E74EAD">
        <w:rPr>
          <w:b/>
          <w:sz w:val="22"/>
          <w:szCs w:val="22"/>
        </w:rPr>
        <w:t>Iis Sabahudin</w:t>
      </w:r>
    </w:p>
    <w:p w14:paraId="34770879" w14:textId="42B08D19" w:rsidR="00F85120" w:rsidRPr="0087243C" w:rsidRDefault="000B3A98" w:rsidP="00A30F81">
      <w:pPr>
        <w:pStyle w:val="BodyText"/>
        <w:tabs>
          <w:tab w:val="left" w:pos="720"/>
        </w:tabs>
        <w:spacing w:after="0"/>
        <w:ind w:left="4140" w:hanging="4140"/>
        <w:rPr>
          <w:sz w:val="22"/>
          <w:szCs w:val="22"/>
        </w:rPr>
      </w:pPr>
      <w:r w:rsidRPr="0087243C">
        <w:rPr>
          <w:sz w:val="22"/>
          <w:szCs w:val="22"/>
        </w:rPr>
        <w:lastRenderedPageBreak/>
        <w:t>Jabatan</w:t>
      </w:r>
      <w:r w:rsidR="00A900FE">
        <w:rPr>
          <w:sz w:val="22"/>
          <w:szCs w:val="22"/>
        </w:rPr>
        <w:tab/>
      </w:r>
      <w:r w:rsidRPr="0087243C">
        <w:rPr>
          <w:sz w:val="22"/>
          <w:szCs w:val="22"/>
        </w:rPr>
        <w:t>:</w:t>
      </w:r>
      <w:r w:rsidR="008D19FB">
        <w:rPr>
          <w:sz w:val="22"/>
          <w:szCs w:val="22"/>
        </w:rPr>
        <w:t xml:space="preserve"> Presiden Direktur</w:t>
      </w:r>
      <w:r w:rsidRPr="0087243C">
        <w:rPr>
          <w:sz w:val="22"/>
          <w:szCs w:val="22"/>
        </w:rPr>
        <w:tab/>
        <w:t>Jabatan</w:t>
      </w:r>
      <w:r w:rsidRPr="0087243C">
        <w:rPr>
          <w:sz w:val="22"/>
          <w:szCs w:val="22"/>
        </w:rPr>
        <w:tab/>
        <w:t>:</w:t>
      </w:r>
      <w:r w:rsidR="00F6716D" w:rsidRPr="0087243C">
        <w:rPr>
          <w:sz w:val="22"/>
          <w:szCs w:val="22"/>
        </w:rPr>
        <w:t xml:space="preserve"> </w:t>
      </w:r>
      <w:r w:rsidR="00E74EAD">
        <w:rPr>
          <w:sz w:val="22"/>
          <w:szCs w:val="22"/>
        </w:rPr>
        <w:t>Direktur Utama</w:t>
      </w:r>
    </w:p>
    <w:sectPr w:rsidR="00F85120" w:rsidRPr="0087243C" w:rsidSect="00F71F0B">
      <w:foot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aia DB" w:date="2019-03-25T16:49:00Z" w:initials="GD">
    <w:p w14:paraId="170951EF" w14:textId="77777777" w:rsidR="00E74EAD" w:rsidRDefault="00E74EAD">
      <w:pPr>
        <w:pStyle w:val="CommentText"/>
      </w:pPr>
      <w:r>
        <w:rPr>
          <w:rStyle w:val="CommentReference"/>
        </w:rPr>
        <w:annotationRef/>
      </w:r>
      <w:r>
        <w:t>To be confirmed by Wilmar</w:t>
      </w:r>
    </w:p>
  </w:comment>
  <w:comment w:id="78" w:author="Ame" w:date="2019-03-27T15:31:00Z" w:initials="A">
    <w:p w14:paraId="6D3E2493" w14:textId="1C271630" w:rsidR="003404F2" w:rsidRDefault="003404F2">
      <w:pPr>
        <w:pStyle w:val="CommentText"/>
      </w:pPr>
      <w:r>
        <w:rPr>
          <w:rStyle w:val="CommentReference"/>
        </w:rPr>
        <w:annotationRef/>
      </w:r>
      <w:r w:rsidRPr="003404F2">
        <w:t>Dear Pak Anhar, mohon informasinya</w:t>
      </w:r>
    </w:p>
  </w:comment>
  <w:comment w:id="79" w:author="Syahrial_Harahap" w:date="2019-03-28T16:28:00Z" w:initials="S">
    <w:p w14:paraId="1BA3FB8F" w14:textId="1C78ECAD" w:rsidR="000A65AF" w:rsidRDefault="000A65AF">
      <w:pPr>
        <w:pStyle w:val="CommentText"/>
      </w:pPr>
      <w:r>
        <w:rPr>
          <w:rStyle w:val="CommentReference"/>
        </w:rPr>
        <w:annotationRef/>
      </w:r>
      <w:r>
        <w:t>Belum kita tanyakan bu…menyusul ….</w:t>
      </w:r>
    </w:p>
  </w:comment>
  <w:comment w:id="82" w:author="Ame" w:date="2019-03-27T15:32:00Z" w:initials="A">
    <w:p w14:paraId="228AEDA1" w14:textId="4AAED5A9" w:rsidR="003404F2" w:rsidRDefault="003404F2">
      <w:pPr>
        <w:pStyle w:val="CommentText"/>
      </w:pPr>
      <w:r>
        <w:rPr>
          <w:rStyle w:val="CommentReference"/>
        </w:rPr>
        <w:annotationRef/>
      </w:r>
      <w:r w:rsidRPr="003404F2">
        <w:t>Dear Pak Anhar, mohon informasinya</w:t>
      </w:r>
    </w:p>
  </w:comment>
  <w:comment w:id="88" w:author="Syahrial_Harahap" w:date="2019-03-28T16:28:00Z" w:initials="S">
    <w:p w14:paraId="661C7B0B" w14:textId="0FF4E838" w:rsidR="000A65AF" w:rsidRDefault="000A65AF">
      <w:pPr>
        <w:pStyle w:val="CommentText"/>
      </w:pPr>
      <w:r>
        <w:rPr>
          <w:rStyle w:val="CommentReference"/>
        </w:rPr>
        <w:annotationRef/>
      </w:r>
      <w:r>
        <w:t>Sedang ditanyakan</w:t>
      </w:r>
    </w:p>
  </w:comment>
  <w:comment w:id="92" w:author="Ame" w:date="2019-04-01T16:35:00Z" w:initials="A">
    <w:p w14:paraId="499D7915" w14:textId="77777777" w:rsidR="00833A7A" w:rsidRDefault="00833A7A">
      <w:pPr>
        <w:pStyle w:val="CommentText"/>
      </w:pPr>
      <w:r>
        <w:rPr>
          <w:rStyle w:val="CommentReference"/>
        </w:rPr>
        <w:annotationRef/>
      </w:r>
      <w:r w:rsidRPr="00833A7A">
        <w:t>Dear Pa</w:t>
      </w:r>
      <w:r>
        <w:t>k Anhar, informasinya siapa yang tanda tangan atas perjanjian ini</w:t>
      </w:r>
      <w:r w:rsidRPr="00833A7A">
        <w:t xml:space="preserve">? Pak Gurcharan selaku Presdir atau yang lain </w:t>
      </w:r>
      <w:proofErr w:type="gramStart"/>
      <w:r w:rsidRPr="00833A7A">
        <w:t>( dg</w:t>
      </w:r>
      <w:proofErr w:type="gramEnd"/>
      <w:r w:rsidRPr="00833A7A">
        <w:t xml:space="preserve"> Surat Kuasa ?</w:t>
      </w:r>
      <w:r>
        <w:t xml:space="preserve"> </w:t>
      </w:r>
    </w:p>
    <w:p w14:paraId="393B01BB" w14:textId="77777777" w:rsidR="00354239" w:rsidRDefault="00354239">
      <w:pPr>
        <w:pStyle w:val="CommentText"/>
      </w:pPr>
    </w:p>
    <w:p w14:paraId="59FCB2A5" w14:textId="320714FB" w:rsidR="00354239" w:rsidRDefault="00354239">
      <w:pPr>
        <w:pStyle w:val="CommentText"/>
      </w:pPr>
      <w:r>
        <w:t>Note : masih menunggu konfirmasi dari Pak Anhar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0951EF" w15:done="0"/>
  <w15:commentEx w15:paraId="6D3E2493" w15:done="0"/>
  <w15:commentEx w15:paraId="1BA3FB8F" w15:done="0"/>
  <w15:commentEx w15:paraId="228AEDA1" w15:done="0"/>
  <w15:commentEx w15:paraId="661C7B0B" w15:done="0"/>
  <w15:commentEx w15:paraId="59FCB2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0951EF" w16cid:durableId="1FB8EA3A"/>
  <w16cid:commentId w16cid:paraId="6D3E2493" w16cid:durableId="20ACD5E7"/>
  <w16cid:commentId w16cid:paraId="1BA3FB8F" w16cid:durableId="20ACD5E8"/>
  <w16cid:commentId w16cid:paraId="228AEDA1" w16cid:durableId="20ACD5E9"/>
  <w16cid:commentId w16cid:paraId="661C7B0B" w16cid:durableId="20ACD5EA"/>
  <w16cid:commentId w16cid:paraId="59FCB2A5" w16cid:durableId="20ACD5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41BE4" w14:textId="77777777" w:rsidR="00270136" w:rsidRDefault="00270136" w:rsidP="00A30F81">
      <w:r>
        <w:separator/>
      </w:r>
    </w:p>
  </w:endnote>
  <w:endnote w:type="continuationSeparator" w:id="0">
    <w:p w14:paraId="05890A80" w14:textId="77777777" w:rsidR="00270136" w:rsidRDefault="00270136" w:rsidP="00A3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34288"/>
      <w:docPartObj>
        <w:docPartGallery w:val="Page Numbers (Bottom of Page)"/>
        <w:docPartUnique/>
      </w:docPartObj>
    </w:sdtPr>
    <w:sdtEndPr/>
    <w:sdtContent>
      <w:p w14:paraId="407167EA" w14:textId="77777777" w:rsidR="009328D1" w:rsidRDefault="00505DCA">
        <w:pPr>
          <w:pStyle w:val="Footer"/>
          <w:jc w:val="right"/>
        </w:pPr>
        <w:r>
          <w:fldChar w:fldCharType="begin"/>
        </w:r>
        <w:r w:rsidR="008B44CA">
          <w:instrText xml:space="preserve"> PAGE   \* MERGEFORMAT </w:instrText>
        </w:r>
        <w:r>
          <w:fldChar w:fldCharType="separate"/>
        </w:r>
        <w:r w:rsidR="00E4509F">
          <w:rPr>
            <w:noProof/>
          </w:rPr>
          <w:t>2</w:t>
        </w:r>
        <w:r>
          <w:fldChar w:fldCharType="end"/>
        </w:r>
      </w:p>
    </w:sdtContent>
  </w:sdt>
  <w:p w14:paraId="59AC5BFD" w14:textId="77777777" w:rsidR="009328D1" w:rsidRDefault="00270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EA94A" w14:textId="77777777" w:rsidR="00270136" w:rsidRDefault="00270136" w:rsidP="00A30F81">
      <w:r>
        <w:separator/>
      </w:r>
    </w:p>
  </w:footnote>
  <w:footnote w:type="continuationSeparator" w:id="0">
    <w:p w14:paraId="2769CD5E" w14:textId="77777777" w:rsidR="00270136" w:rsidRDefault="00270136" w:rsidP="00A30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538B"/>
    <w:multiLevelType w:val="hybridMultilevel"/>
    <w:tmpl w:val="480EBC94"/>
    <w:lvl w:ilvl="0" w:tplc="0409000F">
      <w:start w:val="1"/>
      <w:numFmt w:val="decimal"/>
      <w:lvlText w:val="%1."/>
      <w:lvlJc w:val="left"/>
      <w:pPr>
        <w:tabs>
          <w:tab w:val="num" w:pos="360"/>
        </w:tabs>
        <w:ind w:left="360" w:hanging="360"/>
      </w:pPr>
      <w:rPr>
        <w:b/>
      </w:rPr>
    </w:lvl>
    <w:lvl w:ilvl="1" w:tplc="9E4C3FAE">
      <w:start w:val="1"/>
      <w:numFmt w:val="lowerLetter"/>
      <w:lvlText w:val="%2."/>
      <w:lvlJc w:val="left"/>
      <w:pPr>
        <w:tabs>
          <w:tab w:val="num" w:pos="1440"/>
        </w:tabs>
        <w:ind w:left="1440" w:hanging="360"/>
      </w:pPr>
      <w:rPr>
        <w:lang w:val="en-US"/>
      </w:rPr>
    </w:lvl>
    <w:lvl w:ilvl="2" w:tplc="253CB72E">
      <w:start w:val="1"/>
      <w:numFmt w:val="lowerLetter"/>
      <w:lvlText w:val="%3."/>
      <w:lvlJc w:val="left"/>
      <w:pPr>
        <w:tabs>
          <w:tab w:val="num" w:pos="2340"/>
        </w:tabs>
        <w:ind w:left="2340" w:hanging="360"/>
      </w:pPr>
      <w:rPr>
        <w:rFonts w:cs="Times New Roman"/>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1353DB"/>
    <w:multiLevelType w:val="hybridMultilevel"/>
    <w:tmpl w:val="9CC6C3A8"/>
    <w:lvl w:ilvl="0" w:tplc="253CB72E">
      <w:start w:val="1"/>
      <w:numFmt w:val="lowerLetter"/>
      <w:lvlText w:val="%1."/>
      <w:lvlJc w:val="left"/>
      <w:pPr>
        <w:tabs>
          <w:tab w:val="num" w:pos="2340"/>
        </w:tabs>
        <w:ind w:left="2340" w:hanging="360"/>
      </w:pPr>
      <w:rPr>
        <w:rFonts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477F9B"/>
    <w:multiLevelType w:val="hybridMultilevel"/>
    <w:tmpl w:val="74C42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A26CC"/>
    <w:multiLevelType w:val="hybridMultilevel"/>
    <w:tmpl w:val="298E98A8"/>
    <w:lvl w:ilvl="0" w:tplc="A2E81046">
      <w:start w:val="1"/>
      <w:numFmt w:val="decimal"/>
      <w:pStyle w:val="FWPartie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4A355A"/>
    <w:multiLevelType w:val="multilevel"/>
    <w:tmpl w:val="2D4A355A"/>
    <w:lvl w:ilvl="0">
      <w:start w:val="1"/>
      <w:numFmt w:val="decimal"/>
      <w:lvlText w:val="%1."/>
      <w:lvlJc w:val="left"/>
      <w:pPr>
        <w:ind w:left="720" w:hanging="360"/>
      </w:pPr>
      <w:rPr>
        <w:rFonts w:hint="default"/>
        <w:b w:val="0"/>
        <w:i w:val="0"/>
      </w:rPr>
    </w:lvl>
    <w:lvl w:ilvl="1">
      <w:start w:val="3"/>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620" w:hanging="720"/>
      </w:pPr>
      <w:rPr>
        <w:rFonts w:hint="default"/>
      </w:rPr>
    </w:lvl>
    <w:lvl w:ilvl="4" w:tentative="1">
      <w:start w:val="1"/>
      <w:numFmt w:val="decimal"/>
      <w:isLgl/>
      <w:lvlText w:val="%1.%2.%3.%4.%5"/>
      <w:lvlJc w:val="left"/>
      <w:pPr>
        <w:ind w:left="2160" w:hanging="1080"/>
      </w:pPr>
      <w:rPr>
        <w:rFonts w:hint="default"/>
      </w:rPr>
    </w:lvl>
    <w:lvl w:ilvl="5" w:tentative="1">
      <w:start w:val="1"/>
      <w:numFmt w:val="decimal"/>
      <w:isLgl/>
      <w:lvlText w:val="%1.%2.%3.%4.%5.%6"/>
      <w:lvlJc w:val="left"/>
      <w:pPr>
        <w:ind w:left="2340" w:hanging="1080"/>
      </w:pPr>
      <w:rPr>
        <w:rFonts w:hint="default"/>
      </w:rPr>
    </w:lvl>
    <w:lvl w:ilvl="6" w:tentative="1">
      <w:start w:val="1"/>
      <w:numFmt w:val="decimal"/>
      <w:isLgl/>
      <w:lvlText w:val="%1.%2.%3.%4.%5.%6.%7"/>
      <w:lvlJc w:val="left"/>
      <w:pPr>
        <w:ind w:left="2880" w:hanging="1440"/>
      </w:pPr>
      <w:rPr>
        <w:rFonts w:hint="default"/>
      </w:rPr>
    </w:lvl>
    <w:lvl w:ilvl="7" w:tentative="1">
      <w:start w:val="1"/>
      <w:numFmt w:val="decimal"/>
      <w:isLgl/>
      <w:lvlText w:val="%1.%2.%3.%4.%5.%6.%7.%8"/>
      <w:lvlJc w:val="left"/>
      <w:pPr>
        <w:ind w:left="3060" w:hanging="1440"/>
      </w:pPr>
      <w:rPr>
        <w:rFonts w:hint="default"/>
      </w:rPr>
    </w:lvl>
    <w:lvl w:ilvl="8" w:tentative="1">
      <w:start w:val="1"/>
      <w:numFmt w:val="decimal"/>
      <w:isLgl/>
      <w:lvlText w:val="%1.%2.%3.%4.%5.%6.%7.%8.%9"/>
      <w:lvlJc w:val="left"/>
      <w:pPr>
        <w:ind w:left="3240" w:hanging="1440"/>
      </w:pPr>
      <w:rPr>
        <w:rFonts w:hint="default"/>
      </w:rPr>
    </w:lvl>
  </w:abstractNum>
  <w:abstractNum w:abstractNumId="5">
    <w:nsid w:val="41D84C78"/>
    <w:multiLevelType w:val="hybridMultilevel"/>
    <w:tmpl w:val="B0FC6B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6C4BBA"/>
    <w:multiLevelType w:val="multilevel"/>
    <w:tmpl w:val="AAD0741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7">
    <w:nsid w:val="52CB7AEC"/>
    <w:multiLevelType w:val="hybridMultilevel"/>
    <w:tmpl w:val="61D0CE94"/>
    <w:lvl w:ilvl="0" w:tplc="6B04EA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A7586C"/>
    <w:multiLevelType w:val="multilevel"/>
    <w:tmpl w:val="AB9ADB42"/>
    <w:lvl w:ilvl="0">
      <w:start w:val="3"/>
      <w:numFmt w:val="none"/>
      <w:lvlText w:val="5.1"/>
      <w:lvlJc w:val="left"/>
      <w:pPr>
        <w:tabs>
          <w:tab w:val="num" w:pos="720"/>
        </w:tabs>
        <w:ind w:left="720" w:hanging="360"/>
      </w:pPr>
      <w:rPr>
        <w:rFonts w:hint="default"/>
      </w:rPr>
    </w:lvl>
    <w:lvl w:ilvl="1">
      <w:start w:val="1"/>
      <w:numFmt w:val="none"/>
      <w:lvlText w:val="5.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9">
    <w:nsid w:val="60E16416"/>
    <w:multiLevelType w:val="hybridMultilevel"/>
    <w:tmpl w:val="E62A630A"/>
    <w:lvl w:ilvl="0" w:tplc="68D890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34F50"/>
    <w:multiLevelType w:val="multilevel"/>
    <w:tmpl w:val="C8D2DE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8EA3418"/>
    <w:multiLevelType w:val="multilevel"/>
    <w:tmpl w:val="A78AE032"/>
    <w:name w:val="zzmpFWD||FW Definitions|2|3|1|0|0|32||1|0|0||1|0|0||1|0|0||1|0|0||1|0|0||1|0|0||mpNA||mpNA||"/>
    <w:lvl w:ilvl="0">
      <w:start w:val="1"/>
      <w:numFmt w:val="none"/>
      <w:lvlRestart w:val="0"/>
      <w:pStyle w:val="FWDL1"/>
      <w:suff w:val="nothing"/>
      <w:lvlText w:val=""/>
      <w:lvlJc w:val="left"/>
      <w:pPr>
        <w:ind w:left="270" w:firstLine="0"/>
      </w:pPr>
      <w:rPr>
        <w:rFonts w:ascii="Times New Roman" w:hAnsi="Times New Roman"/>
        <w:b w:val="0"/>
        <w:i w:val="0"/>
        <w:caps w:val="0"/>
        <w:color w:val="auto"/>
        <w:sz w:val="24"/>
        <w:u w:val="none"/>
      </w:rPr>
    </w:lvl>
    <w:lvl w:ilvl="1">
      <w:start w:val="1"/>
      <w:numFmt w:val="lowerLetter"/>
      <w:pStyle w:val="FWDL2"/>
      <w:lvlText w:val="(%2)"/>
      <w:lvlJc w:val="left"/>
      <w:pPr>
        <w:tabs>
          <w:tab w:val="num" w:pos="990"/>
        </w:tabs>
        <w:ind w:left="990" w:hanging="720"/>
      </w:pPr>
      <w:rPr>
        <w:rFonts w:ascii="Times New Roman" w:hAnsi="Times New Roman"/>
        <w:b w:val="0"/>
        <w:i w:val="0"/>
        <w:caps w:val="0"/>
        <w:color w:val="auto"/>
        <w:sz w:val="24"/>
        <w:u w:val="none"/>
      </w:rPr>
    </w:lvl>
    <w:lvl w:ilvl="2">
      <w:start w:val="1"/>
      <w:numFmt w:val="lowerRoman"/>
      <w:pStyle w:val="FWDL3"/>
      <w:lvlText w:val="(%3)"/>
      <w:lvlJc w:val="right"/>
      <w:pPr>
        <w:tabs>
          <w:tab w:val="num" w:pos="1710"/>
        </w:tabs>
        <w:ind w:left="1710" w:hanging="216"/>
      </w:pPr>
      <w:rPr>
        <w:rFonts w:ascii="Times New Roman" w:hAnsi="Times New Roman"/>
        <w:b w:val="0"/>
        <w:i w:val="0"/>
        <w:caps w:val="0"/>
        <w:color w:val="auto"/>
        <w:sz w:val="24"/>
        <w:u w:val="none"/>
      </w:rPr>
    </w:lvl>
    <w:lvl w:ilvl="3">
      <w:start w:val="1"/>
      <w:numFmt w:val="upperLetter"/>
      <w:pStyle w:val="FWDL4"/>
      <w:lvlText w:val="(%4)"/>
      <w:lvlJc w:val="left"/>
      <w:pPr>
        <w:tabs>
          <w:tab w:val="num" w:pos="2430"/>
        </w:tabs>
        <w:ind w:left="2430" w:hanging="720"/>
      </w:pPr>
      <w:rPr>
        <w:rFonts w:ascii="Times New Roman" w:hAnsi="Times New Roman"/>
        <w:b w:val="0"/>
        <w:i w:val="0"/>
        <w:caps w:val="0"/>
        <w:color w:val="auto"/>
        <w:sz w:val="24"/>
        <w:u w:val="none"/>
      </w:rPr>
    </w:lvl>
    <w:lvl w:ilvl="4">
      <w:start w:val="1"/>
      <w:numFmt w:val="upperRoman"/>
      <w:pStyle w:val="FWDL5"/>
      <w:lvlText w:val="(%5)"/>
      <w:lvlJc w:val="right"/>
      <w:pPr>
        <w:tabs>
          <w:tab w:val="num" w:pos="3150"/>
        </w:tabs>
        <w:ind w:left="3150" w:hanging="216"/>
      </w:pPr>
      <w:rPr>
        <w:rFonts w:ascii="Times New Roman" w:hAnsi="Times New Roman"/>
        <w:b w:val="0"/>
        <w:i w:val="0"/>
        <w:caps w:val="0"/>
        <w:color w:val="auto"/>
        <w:sz w:val="24"/>
        <w:u w:val="none"/>
      </w:rPr>
    </w:lvl>
    <w:lvl w:ilvl="5">
      <w:start w:val="27"/>
      <w:numFmt w:val="lowerLetter"/>
      <w:pStyle w:val="FWDL6"/>
      <w:lvlText w:val="(%6)"/>
      <w:lvlJc w:val="left"/>
      <w:pPr>
        <w:tabs>
          <w:tab w:val="num" w:pos="3870"/>
        </w:tabs>
        <w:ind w:left="3870" w:hanging="720"/>
      </w:pPr>
      <w:rPr>
        <w:rFonts w:ascii="Times New Roman" w:hAnsi="Times New Roman"/>
        <w:b w:val="0"/>
        <w:i w:val="0"/>
        <w:caps w:val="0"/>
        <w:color w:val="auto"/>
        <w:sz w:val="24"/>
        <w:u w:val="none"/>
      </w:rPr>
    </w:lvl>
    <w:lvl w:ilvl="6">
      <w:start w:val="1"/>
      <w:numFmt w:val="decimal"/>
      <w:pStyle w:val="FWDL7"/>
      <w:lvlText w:val="(%7)"/>
      <w:lvlJc w:val="left"/>
      <w:pPr>
        <w:tabs>
          <w:tab w:val="num" w:pos="4590"/>
        </w:tabs>
        <w:ind w:left="4590" w:hanging="720"/>
      </w:pPr>
      <w:rPr>
        <w:rFonts w:ascii="Times New Roman" w:hAnsi="Times New Roman"/>
        <w:b w:val="0"/>
        <w:i w:val="0"/>
        <w:caps w:val="0"/>
        <w:color w:val="auto"/>
        <w:sz w:val="24"/>
        <w:u w:val="none"/>
      </w:rPr>
    </w:lvl>
    <w:lvl w:ilvl="7">
      <w:start w:val="1"/>
      <w:numFmt w:val="lowerRoman"/>
      <w:lvlText w:val="%8."/>
      <w:lvlJc w:val="left"/>
      <w:pPr>
        <w:tabs>
          <w:tab w:val="num" w:pos="6030"/>
        </w:tabs>
        <w:ind w:left="270" w:firstLine="5040"/>
      </w:pPr>
      <w:rPr>
        <w:rFonts w:ascii="Times New Roman" w:hAnsi="Times New Roman"/>
        <w:b w:val="0"/>
        <w:i w:val="0"/>
        <w:caps w:val="0"/>
        <w:color w:val="auto"/>
        <w:sz w:val="24"/>
        <w:u w:val="none"/>
      </w:rPr>
    </w:lvl>
    <w:lvl w:ilvl="8">
      <w:start w:val="1"/>
      <w:numFmt w:val="decimal"/>
      <w:lvlText w:val="%9."/>
      <w:lvlJc w:val="left"/>
      <w:pPr>
        <w:tabs>
          <w:tab w:val="num" w:pos="6750"/>
        </w:tabs>
        <w:ind w:left="270" w:firstLine="5760"/>
      </w:pPr>
      <w:rPr>
        <w:rFonts w:ascii="Times New Roman" w:hAnsi="Times New Roman"/>
        <w:b w:val="0"/>
        <w:i w:val="0"/>
        <w:caps w:val="0"/>
        <w:color w:val="auto"/>
        <w:sz w:val="24"/>
        <w:u w:val="none"/>
      </w:rPr>
    </w:lvl>
  </w:abstractNum>
  <w:abstractNum w:abstractNumId="12">
    <w:nsid w:val="6B5E4B43"/>
    <w:multiLevelType w:val="multilevel"/>
    <w:tmpl w:val="0BF04040"/>
    <w:lvl w:ilvl="0">
      <w:start w:val="1"/>
      <w:numFmt w:val="decimal"/>
      <w:lvlRestart w:val="0"/>
      <w:pStyle w:val="FWBL1"/>
      <w:lvlText w:val="%1."/>
      <w:lvlJc w:val="left"/>
      <w:pPr>
        <w:tabs>
          <w:tab w:val="num" w:pos="720"/>
        </w:tabs>
        <w:ind w:left="0" w:firstLine="0"/>
      </w:pPr>
      <w:rPr>
        <w:rFonts w:ascii="Times New Roman" w:hAnsi="Times New Roman" w:hint="default"/>
        <w:b/>
        <w:i w:val="0"/>
        <w:caps w:val="0"/>
        <w:color w:val="auto"/>
        <w:u w:val="none"/>
      </w:rPr>
    </w:lvl>
    <w:lvl w:ilvl="1">
      <w:start w:val="1"/>
      <w:numFmt w:val="decimal"/>
      <w:pStyle w:val="FWBL2"/>
      <w:lvlText w:val="11.%2"/>
      <w:lvlJc w:val="left"/>
      <w:pPr>
        <w:tabs>
          <w:tab w:val="num" w:pos="720"/>
        </w:tabs>
        <w:ind w:left="0" w:firstLine="0"/>
      </w:pPr>
      <w:rPr>
        <w:rFonts w:ascii="Times New Roman" w:hAnsi="Times New Roman" w:hint="default"/>
        <w:b w:val="0"/>
        <w:i w:val="0"/>
        <w:caps w:val="0"/>
        <w:color w:val="auto"/>
        <w:u w:val="none"/>
      </w:rPr>
    </w:lvl>
    <w:lvl w:ilvl="2">
      <w:start w:val="1"/>
      <w:numFmt w:val="lowerLetter"/>
      <w:pStyle w:val="FWBL3"/>
      <w:lvlText w:val="(%3)"/>
      <w:lvlJc w:val="left"/>
      <w:pPr>
        <w:tabs>
          <w:tab w:val="num" w:pos="720"/>
        </w:tabs>
        <w:ind w:left="720" w:hanging="720"/>
      </w:pPr>
      <w:rPr>
        <w:rFonts w:ascii="Times New Roman" w:hAnsi="Times New Roman" w:hint="default"/>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hint="default"/>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hint="default"/>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hint="default"/>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hint="default"/>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hint="default"/>
        <w:b w:val="0"/>
        <w:i w:val="0"/>
        <w:caps w:val="0"/>
        <w:color w:val="auto"/>
        <w:u w:val="none"/>
      </w:rPr>
    </w:lvl>
    <w:lvl w:ilvl="8">
      <w:start w:val="1"/>
      <w:numFmt w:val="lowerRoman"/>
      <w:lvlText w:val="%9)"/>
      <w:lvlJc w:val="left"/>
      <w:pPr>
        <w:tabs>
          <w:tab w:val="num" w:pos="5760"/>
        </w:tabs>
        <w:ind w:left="5760" w:hanging="720"/>
      </w:pPr>
      <w:rPr>
        <w:rFonts w:ascii="Times New Roman" w:hAnsi="Times New Roman" w:hint="default"/>
        <w:b w:val="0"/>
        <w:i w:val="0"/>
        <w:caps w:val="0"/>
        <w:color w:val="auto"/>
        <w:u w:val="none"/>
      </w:rPr>
    </w:lvl>
  </w:abstractNum>
  <w:num w:numId="1">
    <w:abstractNumId w:val="3"/>
  </w:num>
  <w:num w:numId="2">
    <w:abstractNumId w:val="0"/>
  </w:num>
  <w:num w:numId="3">
    <w:abstractNumId w:val="8"/>
  </w:num>
  <w:num w:numId="4">
    <w:abstractNumId w:val="11"/>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
    <w:abstractNumId w:val="1"/>
  </w:num>
  <w:num w:numId="8">
    <w:abstractNumId w:val="6"/>
  </w:num>
  <w:num w:numId="9">
    <w:abstractNumId w:val="10"/>
  </w:num>
  <w:num w:numId="10">
    <w:abstractNumId w:val="4"/>
  </w:num>
  <w:num w:numId="11">
    <w:abstractNumId w:val="2"/>
  </w:num>
  <w:num w:numId="12">
    <w:abstractNumId w:val="5"/>
  </w:num>
  <w:num w:numId="13">
    <w:abstractNumId w:val="12"/>
    <w:lvlOverride w:ilvl="0">
      <w:startOverride w:val="1"/>
    </w:lvlOverride>
    <w:lvlOverride w:ilvl="1">
      <w:startOverride w:val="1"/>
    </w:lvlOverride>
    <w:lvlOverride w:ilvl="2">
      <w:startOverride w:val="6"/>
    </w:lvlOverride>
  </w:num>
  <w:num w:numId="14">
    <w:abstractNumId w:val="12"/>
    <w:lvlOverride w:ilvl="0">
      <w:startOverride w:val="1"/>
    </w:lvlOverride>
    <w:lvlOverride w:ilvl="1">
      <w:startOverride w:val="1"/>
    </w:lvlOverride>
    <w:lvlOverride w:ilvl="2">
      <w:startOverride w:val="6"/>
    </w:lvlOverride>
  </w:num>
  <w:num w:numId="15">
    <w:abstractNumId w:val="9"/>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ia DB">
    <w15:presenceInfo w15:providerId="Windows Live" w15:userId="5e5922e11af0fd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hideSpellingErrors/>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98"/>
    <w:rsid w:val="00004C47"/>
    <w:rsid w:val="00005A8D"/>
    <w:rsid w:val="00010B19"/>
    <w:rsid w:val="00022D76"/>
    <w:rsid w:val="000335C8"/>
    <w:rsid w:val="00041213"/>
    <w:rsid w:val="00051ABD"/>
    <w:rsid w:val="000623BA"/>
    <w:rsid w:val="00064158"/>
    <w:rsid w:val="0006798F"/>
    <w:rsid w:val="00075A32"/>
    <w:rsid w:val="0007768E"/>
    <w:rsid w:val="00095ABA"/>
    <w:rsid w:val="000A639C"/>
    <w:rsid w:val="000A65AF"/>
    <w:rsid w:val="000B3A98"/>
    <w:rsid w:val="000B628D"/>
    <w:rsid w:val="000C236E"/>
    <w:rsid w:val="000D3698"/>
    <w:rsid w:val="000D6707"/>
    <w:rsid w:val="000E32DB"/>
    <w:rsid w:val="000E4ABC"/>
    <w:rsid w:val="000F11D8"/>
    <w:rsid w:val="001043DC"/>
    <w:rsid w:val="00106101"/>
    <w:rsid w:val="001066C5"/>
    <w:rsid w:val="001326A1"/>
    <w:rsid w:val="00146E33"/>
    <w:rsid w:val="001672AD"/>
    <w:rsid w:val="0017347E"/>
    <w:rsid w:val="00174CEF"/>
    <w:rsid w:val="00185F60"/>
    <w:rsid w:val="001913CB"/>
    <w:rsid w:val="0019215D"/>
    <w:rsid w:val="001921EC"/>
    <w:rsid w:val="001A0D63"/>
    <w:rsid w:val="001B5E49"/>
    <w:rsid w:val="001C11BA"/>
    <w:rsid w:val="001C2BBF"/>
    <w:rsid w:val="001D2A32"/>
    <w:rsid w:val="001E110E"/>
    <w:rsid w:val="001F1606"/>
    <w:rsid w:val="001F5CC3"/>
    <w:rsid w:val="001F5D57"/>
    <w:rsid w:val="001F7F1B"/>
    <w:rsid w:val="0020343C"/>
    <w:rsid w:val="002065F8"/>
    <w:rsid w:val="00211C45"/>
    <w:rsid w:val="00212604"/>
    <w:rsid w:val="00220543"/>
    <w:rsid w:val="002334EB"/>
    <w:rsid w:val="00260BAD"/>
    <w:rsid w:val="00270136"/>
    <w:rsid w:val="00271F11"/>
    <w:rsid w:val="002876FC"/>
    <w:rsid w:val="002908D5"/>
    <w:rsid w:val="002A69C6"/>
    <w:rsid w:val="002B0C78"/>
    <w:rsid w:val="002B37D5"/>
    <w:rsid w:val="002C4A74"/>
    <w:rsid w:val="002E559F"/>
    <w:rsid w:val="002F010F"/>
    <w:rsid w:val="002F3F71"/>
    <w:rsid w:val="002F4295"/>
    <w:rsid w:val="002F613C"/>
    <w:rsid w:val="003028E4"/>
    <w:rsid w:val="0032195D"/>
    <w:rsid w:val="0032326D"/>
    <w:rsid w:val="003245ED"/>
    <w:rsid w:val="003257B4"/>
    <w:rsid w:val="00325B96"/>
    <w:rsid w:val="00337E9C"/>
    <w:rsid w:val="003404F2"/>
    <w:rsid w:val="00340F79"/>
    <w:rsid w:val="00341C98"/>
    <w:rsid w:val="003427E2"/>
    <w:rsid w:val="0035349C"/>
    <w:rsid w:val="00354239"/>
    <w:rsid w:val="00354E65"/>
    <w:rsid w:val="003606A9"/>
    <w:rsid w:val="003638BA"/>
    <w:rsid w:val="00370C73"/>
    <w:rsid w:val="00387CC9"/>
    <w:rsid w:val="003958E0"/>
    <w:rsid w:val="003B3A77"/>
    <w:rsid w:val="003C640A"/>
    <w:rsid w:val="003D31BA"/>
    <w:rsid w:val="003E0046"/>
    <w:rsid w:val="003E341B"/>
    <w:rsid w:val="003F6223"/>
    <w:rsid w:val="004076D0"/>
    <w:rsid w:val="00415EB8"/>
    <w:rsid w:val="00435EF9"/>
    <w:rsid w:val="0046366A"/>
    <w:rsid w:val="0047019E"/>
    <w:rsid w:val="00470DEA"/>
    <w:rsid w:val="0047370E"/>
    <w:rsid w:val="0048068E"/>
    <w:rsid w:val="004859B5"/>
    <w:rsid w:val="00492BBC"/>
    <w:rsid w:val="004B04DE"/>
    <w:rsid w:val="004C73C8"/>
    <w:rsid w:val="004D078C"/>
    <w:rsid w:val="004D10AB"/>
    <w:rsid w:val="004D6E5F"/>
    <w:rsid w:val="004E206C"/>
    <w:rsid w:val="004F14D5"/>
    <w:rsid w:val="00505DCA"/>
    <w:rsid w:val="00505E5E"/>
    <w:rsid w:val="005077FF"/>
    <w:rsid w:val="0051237A"/>
    <w:rsid w:val="00524AF9"/>
    <w:rsid w:val="00541ED0"/>
    <w:rsid w:val="00556735"/>
    <w:rsid w:val="00562202"/>
    <w:rsid w:val="00565A63"/>
    <w:rsid w:val="00575CFB"/>
    <w:rsid w:val="005952D4"/>
    <w:rsid w:val="005B4940"/>
    <w:rsid w:val="005C0477"/>
    <w:rsid w:val="005D45C1"/>
    <w:rsid w:val="005E7A6B"/>
    <w:rsid w:val="005F18AC"/>
    <w:rsid w:val="005F1BFD"/>
    <w:rsid w:val="005F418E"/>
    <w:rsid w:val="005F73C7"/>
    <w:rsid w:val="00612B9A"/>
    <w:rsid w:val="00627A73"/>
    <w:rsid w:val="00641745"/>
    <w:rsid w:val="00653232"/>
    <w:rsid w:val="00657B79"/>
    <w:rsid w:val="0067389C"/>
    <w:rsid w:val="0068301A"/>
    <w:rsid w:val="006876E1"/>
    <w:rsid w:val="006929F5"/>
    <w:rsid w:val="006A7649"/>
    <w:rsid w:val="006B5563"/>
    <w:rsid w:val="006B75AB"/>
    <w:rsid w:val="006C0AC1"/>
    <w:rsid w:val="006C39D8"/>
    <w:rsid w:val="006E3897"/>
    <w:rsid w:val="006E4DA6"/>
    <w:rsid w:val="006F35C7"/>
    <w:rsid w:val="00705E28"/>
    <w:rsid w:val="00710C88"/>
    <w:rsid w:val="0072224C"/>
    <w:rsid w:val="00732603"/>
    <w:rsid w:val="00740A24"/>
    <w:rsid w:val="00741396"/>
    <w:rsid w:val="00755CCC"/>
    <w:rsid w:val="00760F23"/>
    <w:rsid w:val="00771D87"/>
    <w:rsid w:val="00784C54"/>
    <w:rsid w:val="00786CEB"/>
    <w:rsid w:val="007A0F4A"/>
    <w:rsid w:val="007A2BC9"/>
    <w:rsid w:val="007A4972"/>
    <w:rsid w:val="007B1093"/>
    <w:rsid w:val="007B3D5F"/>
    <w:rsid w:val="007C09AD"/>
    <w:rsid w:val="007D7538"/>
    <w:rsid w:val="007E37E1"/>
    <w:rsid w:val="007E3983"/>
    <w:rsid w:val="007F6E60"/>
    <w:rsid w:val="007F7B17"/>
    <w:rsid w:val="00802A21"/>
    <w:rsid w:val="00813A2F"/>
    <w:rsid w:val="008172A9"/>
    <w:rsid w:val="00833A7A"/>
    <w:rsid w:val="008548A8"/>
    <w:rsid w:val="00855125"/>
    <w:rsid w:val="00857672"/>
    <w:rsid w:val="008608E3"/>
    <w:rsid w:val="00861224"/>
    <w:rsid w:val="008626BD"/>
    <w:rsid w:val="00862E11"/>
    <w:rsid w:val="00863849"/>
    <w:rsid w:val="0086465E"/>
    <w:rsid w:val="0087243C"/>
    <w:rsid w:val="00872E11"/>
    <w:rsid w:val="00877E4A"/>
    <w:rsid w:val="00886344"/>
    <w:rsid w:val="008B0DF8"/>
    <w:rsid w:val="008B44AC"/>
    <w:rsid w:val="008B44CA"/>
    <w:rsid w:val="008C2419"/>
    <w:rsid w:val="008C2480"/>
    <w:rsid w:val="008C323C"/>
    <w:rsid w:val="008D1756"/>
    <w:rsid w:val="008D19FB"/>
    <w:rsid w:val="008E0A93"/>
    <w:rsid w:val="008E7191"/>
    <w:rsid w:val="009055BE"/>
    <w:rsid w:val="00906A1D"/>
    <w:rsid w:val="00907388"/>
    <w:rsid w:val="00917E0C"/>
    <w:rsid w:val="00922731"/>
    <w:rsid w:val="00923466"/>
    <w:rsid w:val="00951766"/>
    <w:rsid w:val="0095231E"/>
    <w:rsid w:val="0095704E"/>
    <w:rsid w:val="00961E58"/>
    <w:rsid w:val="00963ECE"/>
    <w:rsid w:val="00971C48"/>
    <w:rsid w:val="00983885"/>
    <w:rsid w:val="0098447D"/>
    <w:rsid w:val="0099046C"/>
    <w:rsid w:val="00991E08"/>
    <w:rsid w:val="00995093"/>
    <w:rsid w:val="009973AA"/>
    <w:rsid w:val="009C7F80"/>
    <w:rsid w:val="009D0879"/>
    <w:rsid w:val="009D23EF"/>
    <w:rsid w:val="009E31D6"/>
    <w:rsid w:val="009F0FD1"/>
    <w:rsid w:val="009F56A8"/>
    <w:rsid w:val="00A12BE3"/>
    <w:rsid w:val="00A17EED"/>
    <w:rsid w:val="00A21DAA"/>
    <w:rsid w:val="00A25F88"/>
    <w:rsid w:val="00A30F81"/>
    <w:rsid w:val="00A53CCE"/>
    <w:rsid w:val="00A55000"/>
    <w:rsid w:val="00A74177"/>
    <w:rsid w:val="00A7519A"/>
    <w:rsid w:val="00A900FE"/>
    <w:rsid w:val="00A95673"/>
    <w:rsid w:val="00A96C49"/>
    <w:rsid w:val="00AA0939"/>
    <w:rsid w:val="00AA129C"/>
    <w:rsid w:val="00AB4668"/>
    <w:rsid w:val="00AB7D34"/>
    <w:rsid w:val="00AC206A"/>
    <w:rsid w:val="00AC383B"/>
    <w:rsid w:val="00B037BF"/>
    <w:rsid w:val="00B075D3"/>
    <w:rsid w:val="00B128D5"/>
    <w:rsid w:val="00B14E55"/>
    <w:rsid w:val="00B2262A"/>
    <w:rsid w:val="00B33D00"/>
    <w:rsid w:val="00B55A2E"/>
    <w:rsid w:val="00B60738"/>
    <w:rsid w:val="00B62C34"/>
    <w:rsid w:val="00B731D5"/>
    <w:rsid w:val="00B749E5"/>
    <w:rsid w:val="00B81DD2"/>
    <w:rsid w:val="00B82122"/>
    <w:rsid w:val="00B91BDD"/>
    <w:rsid w:val="00BA0870"/>
    <w:rsid w:val="00BA55F6"/>
    <w:rsid w:val="00BB0B80"/>
    <w:rsid w:val="00BC322D"/>
    <w:rsid w:val="00BC6EA5"/>
    <w:rsid w:val="00BD29F7"/>
    <w:rsid w:val="00BD4869"/>
    <w:rsid w:val="00BE75C7"/>
    <w:rsid w:val="00BF4C8B"/>
    <w:rsid w:val="00C038FE"/>
    <w:rsid w:val="00C147A4"/>
    <w:rsid w:val="00C16276"/>
    <w:rsid w:val="00C25BAA"/>
    <w:rsid w:val="00C3611D"/>
    <w:rsid w:val="00C4512C"/>
    <w:rsid w:val="00C51F28"/>
    <w:rsid w:val="00C7132C"/>
    <w:rsid w:val="00C84FC7"/>
    <w:rsid w:val="00CB74B5"/>
    <w:rsid w:val="00CC4B88"/>
    <w:rsid w:val="00CC6AC1"/>
    <w:rsid w:val="00CD01E3"/>
    <w:rsid w:val="00CD48D5"/>
    <w:rsid w:val="00CD5E87"/>
    <w:rsid w:val="00CD6A7A"/>
    <w:rsid w:val="00CE2AC0"/>
    <w:rsid w:val="00CE4AD3"/>
    <w:rsid w:val="00CF4302"/>
    <w:rsid w:val="00D0045F"/>
    <w:rsid w:val="00D007F6"/>
    <w:rsid w:val="00D02EB0"/>
    <w:rsid w:val="00D111CE"/>
    <w:rsid w:val="00D13471"/>
    <w:rsid w:val="00D14B4A"/>
    <w:rsid w:val="00D2549C"/>
    <w:rsid w:val="00D25CBE"/>
    <w:rsid w:val="00D41CF2"/>
    <w:rsid w:val="00D704C5"/>
    <w:rsid w:val="00D70C5A"/>
    <w:rsid w:val="00D776CF"/>
    <w:rsid w:val="00D80DBE"/>
    <w:rsid w:val="00D8191B"/>
    <w:rsid w:val="00D83462"/>
    <w:rsid w:val="00D86F89"/>
    <w:rsid w:val="00D96BCC"/>
    <w:rsid w:val="00DB08DA"/>
    <w:rsid w:val="00DB0C3F"/>
    <w:rsid w:val="00DB1969"/>
    <w:rsid w:val="00DB7FEC"/>
    <w:rsid w:val="00DC29CC"/>
    <w:rsid w:val="00DE7BD6"/>
    <w:rsid w:val="00DF3855"/>
    <w:rsid w:val="00DF7965"/>
    <w:rsid w:val="00E1424C"/>
    <w:rsid w:val="00E14764"/>
    <w:rsid w:val="00E15ADD"/>
    <w:rsid w:val="00E15C83"/>
    <w:rsid w:val="00E22B41"/>
    <w:rsid w:val="00E26513"/>
    <w:rsid w:val="00E2727A"/>
    <w:rsid w:val="00E37CB0"/>
    <w:rsid w:val="00E4509F"/>
    <w:rsid w:val="00E46CF9"/>
    <w:rsid w:val="00E50B07"/>
    <w:rsid w:val="00E51909"/>
    <w:rsid w:val="00E6435B"/>
    <w:rsid w:val="00E6791B"/>
    <w:rsid w:val="00E74EAD"/>
    <w:rsid w:val="00E75420"/>
    <w:rsid w:val="00E86EC6"/>
    <w:rsid w:val="00E90281"/>
    <w:rsid w:val="00E905E5"/>
    <w:rsid w:val="00E922A3"/>
    <w:rsid w:val="00E95F98"/>
    <w:rsid w:val="00EA4DC3"/>
    <w:rsid w:val="00EB3FB2"/>
    <w:rsid w:val="00EB55F1"/>
    <w:rsid w:val="00EB6FA6"/>
    <w:rsid w:val="00EC126C"/>
    <w:rsid w:val="00ED4261"/>
    <w:rsid w:val="00EE76DA"/>
    <w:rsid w:val="00F004F8"/>
    <w:rsid w:val="00F04266"/>
    <w:rsid w:val="00F36418"/>
    <w:rsid w:val="00F51075"/>
    <w:rsid w:val="00F51925"/>
    <w:rsid w:val="00F55A08"/>
    <w:rsid w:val="00F66CB7"/>
    <w:rsid w:val="00F6716D"/>
    <w:rsid w:val="00F808A5"/>
    <w:rsid w:val="00F85045"/>
    <w:rsid w:val="00F87545"/>
    <w:rsid w:val="00F875B0"/>
    <w:rsid w:val="00F966EC"/>
    <w:rsid w:val="00FA170B"/>
    <w:rsid w:val="00FA1C11"/>
    <w:rsid w:val="00FA43A0"/>
    <w:rsid w:val="00FB5236"/>
    <w:rsid w:val="00FB6E94"/>
    <w:rsid w:val="00FC2146"/>
    <w:rsid w:val="00FC3A08"/>
    <w:rsid w:val="00FC44EE"/>
    <w:rsid w:val="00FC4FC3"/>
    <w:rsid w:val="00FC721D"/>
    <w:rsid w:val="00FD1ADC"/>
    <w:rsid w:val="00FD5FE6"/>
    <w:rsid w:val="00FD7DEA"/>
    <w:rsid w:val="00FF2791"/>
    <w:rsid w:val="00FF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5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A98"/>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WParties">
    <w:name w:val="FWParties"/>
    <w:basedOn w:val="BodyText"/>
    <w:rsid w:val="000B3A98"/>
    <w:pPr>
      <w:numPr>
        <w:numId w:val="1"/>
      </w:numPr>
      <w:spacing w:after="240"/>
      <w:jc w:val="both"/>
    </w:pPr>
    <w:rPr>
      <w:rFonts w:eastAsia="Times New Roman"/>
      <w:lang w:val="en-GB" w:eastAsia="en-US"/>
    </w:rPr>
  </w:style>
  <w:style w:type="paragraph" w:customStyle="1" w:styleId="FWBL1">
    <w:name w:val="FWB_L1"/>
    <w:basedOn w:val="Normal"/>
    <w:next w:val="FWBL2"/>
    <w:rsid w:val="000B3A98"/>
    <w:pPr>
      <w:keepNext/>
      <w:keepLines/>
      <w:numPr>
        <w:numId w:val="5"/>
      </w:numPr>
      <w:spacing w:after="240"/>
      <w:outlineLvl w:val="0"/>
    </w:pPr>
    <w:rPr>
      <w:rFonts w:eastAsia="Times New Roman"/>
      <w:b/>
      <w:smallCaps/>
      <w:szCs w:val="20"/>
      <w:lang w:val="en-GB" w:eastAsia="en-US"/>
    </w:rPr>
  </w:style>
  <w:style w:type="paragraph" w:customStyle="1" w:styleId="FWBL2">
    <w:name w:val="FWB_L2"/>
    <w:basedOn w:val="FWBL1"/>
    <w:rsid w:val="000B3A98"/>
    <w:pPr>
      <w:keepNext w:val="0"/>
      <w:keepLines w:val="0"/>
      <w:numPr>
        <w:ilvl w:val="1"/>
      </w:numPr>
      <w:jc w:val="both"/>
      <w:outlineLvl w:val="9"/>
    </w:pPr>
    <w:rPr>
      <w:b w:val="0"/>
      <w:smallCaps w:val="0"/>
    </w:rPr>
  </w:style>
  <w:style w:type="paragraph" w:customStyle="1" w:styleId="FWBL3">
    <w:name w:val="FWB_L3"/>
    <w:basedOn w:val="FWBL2"/>
    <w:rsid w:val="000B3A98"/>
    <w:pPr>
      <w:numPr>
        <w:ilvl w:val="2"/>
      </w:numPr>
    </w:pPr>
  </w:style>
  <w:style w:type="paragraph" w:customStyle="1" w:styleId="FWBL4">
    <w:name w:val="FWB_L4"/>
    <w:basedOn w:val="FWBL3"/>
    <w:rsid w:val="000B3A98"/>
    <w:pPr>
      <w:numPr>
        <w:ilvl w:val="3"/>
      </w:numPr>
    </w:pPr>
  </w:style>
  <w:style w:type="paragraph" w:customStyle="1" w:styleId="FWBL5">
    <w:name w:val="FWB_L5"/>
    <w:basedOn w:val="FWBL4"/>
    <w:rsid w:val="000B3A98"/>
    <w:pPr>
      <w:numPr>
        <w:ilvl w:val="4"/>
      </w:numPr>
    </w:pPr>
  </w:style>
  <w:style w:type="paragraph" w:customStyle="1" w:styleId="FWBL6">
    <w:name w:val="FWB_L6"/>
    <w:basedOn w:val="FWBL5"/>
    <w:rsid w:val="000B3A98"/>
    <w:pPr>
      <w:numPr>
        <w:ilvl w:val="5"/>
      </w:numPr>
    </w:pPr>
  </w:style>
  <w:style w:type="paragraph" w:customStyle="1" w:styleId="FWBL7">
    <w:name w:val="FWB_L7"/>
    <w:basedOn w:val="FWBL6"/>
    <w:rsid w:val="000B3A98"/>
    <w:pPr>
      <w:numPr>
        <w:ilvl w:val="6"/>
      </w:numPr>
    </w:pPr>
  </w:style>
  <w:style w:type="paragraph" w:customStyle="1" w:styleId="FWBL8">
    <w:name w:val="FWB_L8"/>
    <w:basedOn w:val="FWBL7"/>
    <w:rsid w:val="000B3A98"/>
    <w:pPr>
      <w:numPr>
        <w:ilvl w:val="7"/>
      </w:numPr>
    </w:pPr>
  </w:style>
  <w:style w:type="paragraph" w:customStyle="1" w:styleId="Sealing">
    <w:name w:val="Sealing"/>
    <w:basedOn w:val="BodyText"/>
    <w:rsid w:val="000B3A98"/>
    <w:pPr>
      <w:keepLines/>
      <w:tabs>
        <w:tab w:val="left" w:pos="1728"/>
        <w:tab w:val="left" w:pos="4320"/>
      </w:tabs>
      <w:spacing w:after="480"/>
      <w:jc w:val="both"/>
    </w:pPr>
    <w:rPr>
      <w:rFonts w:eastAsia="Times New Roman"/>
      <w:lang w:val="en-GB" w:eastAsia="en-US"/>
    </w:rPr>
  </w:style>
  <w:style w:type="paragraph" w:customStyle="1" w:styleId="FWDL1">
    <w:name w:val="FWD_L1"/>
    <w:basedOn w:val="Normal"/>
    <w:rsid w:val="000B3A98"/>
    <w:pPr>
      <w:numPr>
        <w:numId w:val="4"/>
      </w:numPr>
      <w:spacing w:after="240"/>
      <w:jc w:val="both"/>
    </w:pPr>
    <w:rPr>
      <w:rFonts w:eastAsia="Times New Roman"/>
      <w:szCs w:val="20"/>
      <w:lang w:val="en-GB" w:eastAsia="en-US"/>
    </w:rPr>
  </w:style>
  <w:style w:type="paragraph" w:customStyle="1" w:styleId="FWDL2">
    <w:name w:val="FWD_L2"/>
    <w:basedOn w:val="FWDL1"/>
    <w:rsid w:val="000B3A98"/>
    <w:pPr>
      <w:numPr>
        <w:ilvl w:val="1"/>
      </w:numPr>
    </w:pPr>
  </w:style>
  <w:style w:type="paragraph" w:customStyle="1" w:styleId="FWDL3">
    <w:name w:val="FWD_L3"/>
    <w:basedOn w:val="FWDL2"/>
    <w:rsid w:val="000B3A98"/>
    <w:pPr>
      <w:numPr>
        <w:ilvl w:val="2"/>
      </w:numPr>
    </w:pPr>
  </w:style>
  <w:style w:type="paragraph" w:customStyle="1" w:styleId="FWDL4">
    <w:name w:val="FWD_L4"/>
    <w:basedOn w:val="FWDL3"/>
    <w:rsid w:val="000B3A98"/>
    <w:pPr>
      <w:numPr>
        <w:ilvl w:val="3"/>
      </w:numPr>
    </w:pPr>
  </w:style>
  <w:style w:type="paragraph" w:customStyle="1" w:styleId="FWDL5">
    <w:name w:val="FWD_L5"/>
    <w:basedOn w:val="FWDL4"/>
    <w:rsid w:val="000B3A98"/>
    <w:pPr>
      <w:numPr>
        <w:ilvl w:val="4"/>
      </w:numPr>
    </w:pPr>
  </w:style>
  <w:style w:type="paragraph" w:customStyle="1" w:styleId="FWDL6">
    <w:name w:val="FWD_L6"/>
    <w:basedOn w:val="FWDL5"/>
    <w:rsid w:val="000B3A98"/>
    <w:pPr>
      <w:numPr>
        <w:ilvl w:val="5"/>
      </w:numPr>
      <w:tabs>
        <w:tab w:val="num" w:pos="2880"/>
      </w:tabs>
      <w:ind w:left="2880" w:hanging="216"/>
    </w:pPr>
  </w:style>
  <w:style w:type="paragraph" w:customStyle="1" w:styleId="FWDL7">
    <w:name w:val="FWD_L7"/>
    <w:basedOn w:val="FWDL6"/>
    <w:rsid w:val="000B3A98"/>
    <w:pPr>
      <w:numPr>
        <w:ilvl w:val="6"/>
      </w:numPr>
      <w:tabs>
        <w:tab w:val="num" w:pos="3870"/>
      </w:tabs>
    </w:pPr>
  </w:style>
  <w:style w:type="character" w:customStyle="1" w:styleId="hps">
    <w:name w:val="hps"/>
    <w:basedOn w:val="DefaultParagraphFont"/>
    <w:rsid w:val="000B3A98"/>
  </w:style>
  <w:style w:type="character" w:customStyle="1" w:styleId="longtext">
    <w:name w:val="long_text"/>
    <w:basedOn w:val="DefaultParagraphFont"/>
    <w:rsid w:val="000B3A98"/>
  </w:style>
  <w:style w:type="paragraph" w:styleId="BodyText">
    <w:name w:val="Body Text"/>
    <w:basedOn w:val="Normal"/>
    <w:link w:val="BodyTextChar"/>
    <w:uiPriority w:val="99"/>
    <w:unhideWhenUsed/>
    <w:rsid w:val="000B3A98"/>
    <w:pPr>
      <w:spacing w:after="120"/>
    </w:pPr>
  </w:style>
  <w:style w:type="character" w:customStyle="1" w:styleId="BodyTextChar">
    <w:name w:val="Body Text Char"/>
    <w:basedOn w:val="DefaultParagraphFont"/>
    <w:link w:val="BodyText"/>
    <w:uiPriority w:val="99"/>
    <w:rsid w:val="000B3A98"/>
    <w:rPr>
      <w:rFonts w:ascii="Times New Roman" w:eastAsia="MS Mincho" w:hAnsi="Times New Roman" w:cs="Times New Roman"/>
      <w:sz w:val="24"/>
      <w:szCs w:val="24"/>
      <w:lang w:eastAsia="ja-JP"/>
    </w:rPr>
  </w:style>
  <w:style w:type="character" w:styleId="CommentReference">
    <w:name w:val="annotation reference"/>
    <w:basedOn w:val="DefaultParagraphFont"/>
    <w:uiPriority w:val="99"/>
    <w:semiHidden/>
    <w:unhideWhenUsed/>
    <w:rsid w:val="000B3A98"/>
    <w:rPr>
      <w:sz w:val="16"/>
      <w:szCs w:val="16"/>
    </w:rPr>
  </w:style>
  <w:style w:type="paragraph" w:styleId="CommentText">
    <w:name w:val="annotation text"/>
    <w:basedOn w:val="Normal"/>
    <w:link w:val="CommentTextChar"/>
    <w:uiPriority w:val="99"/>
    <w:semiHidden/>
    <w:unhideWhenUsed/>
    <w:rsid w:val="000B3A98"/>
    <w:rPr>
      <w:sz w:val="20"/>
      <w:szCs w:val="20"/>
    </w:rPr>
  </w:style>
  <w:style w:type="character" w:customStyle="1" w:styleId="CommentTextChar">
    <w:name w:val="Comment Text Char"/>
    <w:basedOn w:val="DefaultParagraphFont"/>
    <w:link w:val="CommentText"/>
    <w:uiPriority w:val="99"/>
    <w:semiHidden/>
    <w:rsid w:val="000B3A98"/>
    <w:rPr>
      <w:rFonts w:ascii="Times New Roman" w:eastAsia="MS Mincho" w:hAnsi="Times New Roman" w:cs="Times New Roman"/>
      <w:sz w:val="20"/>
      <w:szCs w:val="20"/>
      <w:lang w:eastAsia="ja-JP"/>
    </w:rPr>
  </w:style>
  <w:style w:type="paragraph" w:styleId="Footer">
    <w:name w:val="footer"/>
    <w:basedOn w:val="Normal"/>
    <w:link w:val="FooterChar"/>
    <w:uiPriority w:val="99"/>
    <w:unhideWhenUsed/>
    <w:rsid w:val="000B3A98"/>
    <w:pPr>
      <w:tabs>
        <w:tab w:val="center" w:pos="4680"/>
        <w:tab w:val="right" w:pos="9360"/>
      </w:tabs>
    </w:pPr>
  </w:style>
  <w:style w:type="character" w:customStyle="1" w:styleId="FooterChar">
    <w:name w:val="Footer Char"/>
    <w:basedOn w:val="DefaultParagraphFont"/>
    <w:link w:val="Footer"/>
    <w:uiPriority w:val="99"/>
    <w:rsid w:val="000B3A98"/>
    <w:rPr>
      <w:rFonts w:ascii="Times New Roman" w:eastAsia="MS Mincho" w:hAnsi="Times New Roman" w:cs="Times New Roman"/>
      <w:sz w:val="24"/>
      <w:szCs w:val="24"/>
      <w:lang w:eastAsia="ja-JP"/>
    </w:rPr>
  </w:style>
  <w:style w:type="paragraph" w:styleId="BalloonText">
    <w:name w:val="Balloon Text"/>
    <w:basedOn w:val="Normal"/>
    <w:link w:val="BalloonTextChar"/>
    <w:uiPriority w:val="99"/>
    <w:semiHidden/>
    <w:unhideWhenUsed/>
    <w:rsid w:val="000B3A98"/>
    <w:rPr>
      <w:rFonts w:ascii="Tahoma" w:hAnsi="Tahoma" w:cs="Tahoma"/>
      <w:sz w:val="16"/>
      <w:szCs w:val="16"/>
    </w:rPr>
  </w:style>
  <w:style w:type="character" w:customStyle="1" w:styleId="BalloonTextChar">
    <w:name w:val="Balloon Text Char"/>
    <w:basedOn w:val="DefaultParagraphFont"/>
    <w:link w:val="BalloonText"/>
    <w:uiPriority w:val="99"/>
    <w:semiHidden/>
    <w:rsid w:val="000B3A98"/>
    <w:rPr>
      <w:rFonts w:ascii="Tahoma" w:eastAsia="MS Mincho" w:hAnsi="Tahoma" w:cs="Tahoma"/>
      <w:sz w:val="16"/>
      <w:szCs w:val="16"/>
      <w:lang w:eastAsia="ja-JP"/>
    </w:rPr>
  </w:style>
  <w:style w:type="paragraph" w:styleId="ListParagraph">
    <w:name w:val="List Paragraph"/>
    <w:basedOn w:val="Normal"/>
    <w:uiPriority w:val="34"/>
    <w:qFormat/>
    <w:rsid w:val="000B3A98"/>
    <w:pPr>
      <w:ind w:left="720"/>
      <w:contextualSpacing/>
    </w:pPr>
  </w:style>
  <w:style w:type="paragraph" w:styleId="Header">
    <w:name w:val="header"/>
    <w:basedOn w:val="Normal"/>
    <w:link w:val="HeaderChar"/>
    <w:uiPriority w:val="99"/>
    <w:unhideWhenUsed/>
    <w:rsid w:val="00A30F81"/>
    <w:pPr>
      <w:tabs>
        <w:tab w:val="center" w:pos="4680"/>
        <w:tab w:val="right" w:pos="9360"/>
      </w:tabs>
    </w:pPr>
  </w:style>
  <w:style w:type="character" w:customStyle="1" w:styleId="HeaderChar">
    <w:name w:val="Header Char"/>
    <w:basedOn w:val="DefaultParagraphFont"/>
    <w:link w:val="Header"/>
    <w:uiPriority w:val="99"/>
    <w:rsid w:val="00A30F81"/>
    <w:rPr>
      <w:rFonts w:ascii="Times New Roman" w:eastAsia="MS Mincho" w:hAnsi="Times New Roman" w:cs="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6C39D8"/>
    <w:rPr>
      <w:b/>
      <w:bCs/>
    </w:rPr>
  </w:style>
  <w:style w:type="character" w:customStyle="1" w:styleId="CommentSubjectChar">
    <w:name w:val="Comment Subject Char"/>
    <w:basedOn w:val="CommentTextChar"/>
    <w:link w:val="CommentSubject"/>
    <w:uiPriority w:val="99"/>
    <w:semiHidden/>
    <w:rsid w:val="006C39D8"/>
    <w:rPr>
      <w:rFonts w:ascii="Times New Roman" w:eastAsia="MS Mincho" w:hAnsi="Times New Roman" w:cs="Times New Roman"/>
      <w:b/>
      <w:bCs/>
      <w:sz w:val="20"/>
      <w:szCs w:val="20"/>
      <w:lang w:eastAsia="ja-JP"/>
    </w:rPr>
  </w:style>
  <w:style w:type="paragraph" w:styleId="Revision">
    <w:name w:val="Revision"/>
    <w:hidden/>
    <w:uiPriority w:val="99"/>
    <w:semiHidden/>
    <w:rsid w:val="00D02EB0"/>
    <w:pPr>
      <w:spacing w:after="0" w:line="240" w:lineRule="auto"/>
    </w:pPr>
    <w:rPr>
      <w:rFonts w:ascii="Times New Roman" w:eastAsia="MS Mincho" w:hAnsi="Times New Roman" w:cs="Times New Roman"/>
      <w:sz w:val="24"/>
      <w:szCs w:val="24"/>
      <w:lang w:eastAsia="ja-JP"/>
    </w:rPr>
  </w:style>
  <w:style w:type="character" w:customStyle="1" w:styleId="apple-converted-space">
    <w:name w:val="apple-converted-space"/>
    <w:basedOn w:val="DefaultParagraphFont"/>
    <w:rsid w:val="006B75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A98"/>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WParties">
    <w:name w:val="FWParties"/>
    <w:basedOn w:val="BodyText"/>
    <w:rsid w:val="000B3A98"/>
    <w:pPr>
      <w:numPr>
        <w:numId w:val="1"/>
      </w:numPr>
      <w:spacing w:after="240"/>
      <w:jc w:val="both"/>
    </w:pPr>
    <w:rPr>
      <w:rFonts w:eastAsia="Times New Roman"/>
      <w:lang w:val="en-GB" w:eastAsia="en-US"/>
    </w:rPr>
  </w:style>
  <w:style w:type="paragraph" w:customStyle="1" w:styleId="FWBL1">
    <w:name w:val="FWB_L1"/>
    <w:basedOn w:val="Normal"/>
    <w:next w:val="FWBL2"/>
    <w:rsid w:val="000B3A98"/>
    <w:pPr>
      <w:keepNext/>
      <w:keepLines/>
      <w:numPr>
        <w:numId w:val="5"/>
      </w:numPr>
      <w:spacing w:after="240"/>
      <w:outlineLvl w:val="0"/>
    </w:pPr>
    <w:rPr>
      <w:rFonts w:eastAsia="Times New Roman"/>
      <w:b/>
      <w:smallCaps/>
      <w:szCs w:val="20"/>
      <w:lang w:val="en-GB" w:eastAsia="en-US"/>
    </w:rPr>
  </w:style>
  <w:style w:type="paragraph" w:customStyle="1" w:styleId="FWBL2">
    <w:name w:val="FWB_L2"/>
    <w:basedOn w:val="FWBL1"/>
    <w:rsid w:val="000B3A98"/>
    <w:pPr>
      <w:keepNext w:val="0"/>
      <w:keepLines w:val="0"/>
      <w:numPr>
        <w:ilvl w:val="1"/>
      </w:numPr>
      <w:jc w:val="both"/>
      <w:outlineLvl w:val="9"/>
    </w:pPr>
    <w:rPr>
      <w:b w:val="0"/>
      <w:smallCaps w:val="0"/>
    </w:rPr>
  </w:style>
  <w:style w:type="paragraph" w:customStyle="1" w:styleId="FWBL3">
    <w:name w:val="FWB_L3"/>
    <w:basedOn w:val="FWBL2"/>
    <w:rsid w:val="000B3A98"/>
    <w:pPr>
      <w:numPr>
        <w:ilvl w:val="2"/>
      </w:numPr>
    </w:pPr>
  </w:style>
  <w:style w:type="paragraph" w:customStyle="1" w:styleId="FWBL4">
    <w:name w:val="FWB_L4"/>
    <w:basedOn w:val="FWBL3"/>
    <w:rsid w:val="000B3A98"/>
    <w:pPr>
      <w:numPr>
        <w:ilvl w:val="3"/>
      </w:numPr>
    </w:pPr>
  </w:style>
  <w:style w:type="paragraph" w:customStyle="1" w:styleId="FWBL5">
    <w:name w:val="FWB_L5"/>
    <w:basedOn w:val="FWBL4"/>
    <w:rsid w:val="000B3A98"/>
    <w:pPr>
      <w:numPr>
        <w:ilvl w:val="4"/>
      </w:numPr>
    </w:pPr>
  </w:style>
  <w:style w:type="paragraph" w:customStyle="1" w:styleId="FWBL6">
    <w:name w:val="FWB_L6"/>
    <w:basedOn w:val="FWBL5"/>
    <w:rsid w:val="000B3A98"/>
    <w:pPr>
      <w:numPr>
        <w:ilvl w:val="5"/>
      </w:numPr>
    </w:pPr>
  </w:style>
  <w:style w:type="paragraph" w:customStyle="1" w:styleId="FWBL7">
    <w:name w:val="FWB_L7"/>
    <w:basedOn w:val="FWBL6"/>
    <w:rsid w:val="000B3A98"/>
    <w:pPr>
      <w:numPr>
        <w:ilvl w:val="6"/>
      </w:numPr>
    </w:pPr>
  </w:style>
  <w:style w:type="paragraph" w:customStyle="1" w:styleId="FWBL8">
    <w:name w:val="FWB_L8"/>
    <w:basedOn w:val="FWBL7"/>
    <w:rsid w:val="000B3A98"/>
    <w:pPr>
      <w:numPr>
        <w:ilvl w:val="7"/>
      </w:numPr>
    </w:pPr>
  </w:style>
  <w:style w:type="paragraph" w:customStyle="1" w:styleId="Sealing">
    <w:name w:val="Sealing"/>
    <w:basedOn w:val="BodyText"/>
    <w:rsid w:val="000B3A98"/>
    <w:pPr>
      <w:keepLines/>
      <w:tabs>
        <w:tab w:val="left" w:pos="1728"/>
        <w:tab w:val="left" w:pos="4320"/>
      </w:tabs>
      <w:spacing w:after="480"/>
      <w:jc w:val="both"/>
    </w:pPr>
    <w:rPr>
      <w:rFonts w:eastAsia="Times New Roman"/>
      <w:lang w:val="en-GB" w:eastAsia="en-US"/>
    </w:rPr>
  </w:style>
  <w:style w:type="paragraph" w:customStyle="1" w:styleId="FWDL1">
    <w:name w:val="FWD_L1"/>
    <w:basedOn w:val="Normal"/>
    <w:rsid w:val="000B3A98"/>
    <w:pPr>
      <w:numPr>
        <w:numId w:val="4"/>
      </w:numPr>
      <w:spacing w:after="240"/>
      <w:jc w:val="both"/>
    </w:pPr>
    <w:rPr>
      <w:rFonts w:eastAsia="Times New Roman"/>
      <w:szCs w:val="20"/>
      <w:lang w:val="en-GB" w:eastAsia="en-US"/>
    </w:rPr>
  </w:style>
  <w:style w:type="paragraph" w:customStyle="1" w:styleId="FWDL2">
    <w:name w:val="FWD_L2"/>
    <w:basedOn w:val="FWDL1"/>
    <w:rsid w:val="000B3A98"/>
    <w:pPr>
      <w:numPr>
        <w:ilvl w:val="1"/>
      </w:numPr>
    </w:pPr>
  </w:style>
  <w:style w:type="paragraph" w:customStyle="1" w:styleId="FWDL3">
    <w:name w:val="FWD_L3"/>
    <w:basedOn w:val="FWDL2"/>
    <w:rsid w:val="000B3A98"/>
    <w:pPr>
      <w:numPr>
        <w:ilvl w:val="2"/>
      </w:numPr>
    </w:pPr>
  </w:style>
  <w:style w:type="paragraph" w:customStyle="1" w:styleId="FWDL4">
    <w:name w:val="FWD_L4"/>
    <w:basedOn w:val="FWDL3"/>
    <w:rsid w:val="000B3A98"/>
    <w:pPr>
      <w:numPr>
        <w:ilvl w:val="3"/>
      </w:numPr>
    </w:pPr>
  </w:style>
  <w:style w:type="paragraph" w:customStyle="1" w:styleId="FWDL5">
    <w:name w:val="FWD_L5"/>
    <w:basedOn w:val="FWDL4"/>
    <w:rsid w:val="000B3A98"/>
    <w:pPr>
      <w:numPr>
        <w:ilvl w:val="4"/>
      </w:numPr>
    </w:pPr>
  </w:style>
  <w:style w:type="paragraph" w:customStyle="1" w:styleId="FWDL6">
    <w:name w:val="FWD_L6"/>
    <w:basedOn w:val="FWDL5"/>
    <w:rsid w:val="000B3A98"/>
    <w:pPr>
      <w:numPr>
        <w:ilvl w:val="5"/>
      </w:numPr>
      <w:tabs>
        <w:tab w:val="num" w:pos="2880"/>
      </w:tabs>
      <w:ind w:left="2880" w:hanging="216"/>
    </w:pPr>
  </w:style>
  <w:style w:type="paragraph" w:customStyle="1" w:styleId="FWDL7">
    <w:name w:val="FWD_L7"/>
    <w:basedOn w:val="FWDL6"/>
    <w:rsid w:val="000B3A98"/>
    <w:pPr>
      <w:numPr>
        <w:ilvl w:val="6"/>
      </w:numPr>
      <w:tabs>
        <w:tab w:val="num" w:pos="3870"/>
      </w:tabs>
    </w:pPr>
  </w:style>
  <w:style w:type="character" w:customStyle="1" w:styleId="hps">
    <w:name w:val="hps"/>
    <w:basedOn w:val="DefaultParagraphFont"/>
    <w:rsid w:val="000B3A98"/>
  </w:style>
  <w:style w:type="character" w:customStyle="1" w:styleId="longtext">
    <w:name w:val="long_text"/>
    <w:basedOn w:val="DefaultParagraphFont"/>
    <w:rsid w:val="000B3A98"/>
  </w:style>
  <w:style w:type="paragraph" w:styleId="BodyText">
    <w:name w:val="Body Text"/>
    <w:basedOn w:val="Normal"/>
    <w:link w:val="BodyTextChar"/>
    <w:uiPriority w:val="99"/>
    <w:unhideWhenUsed/>
    <w:rsid w:val="000B3A98"/>
    <w:pPr>
      <w:spacing w:after="120"/>
    </w:pPr>
  </w:style>
  <w:style w:type="character" w:customStyle="1" w:styleId="BodyTextChar">
    <w:name w:val="Body Text Char"/>
    <w:basedOn w:val="DefaultParagraphFont"/>
    <w:link w:val="BodyText"/>
    <w:uiPriority w:val="99"/>
    <w:rsid w:val="000B3A98"/>
    <w:rPr>
      <w:rFonts w:ascii="Times New Roman" w:eastAsia="MS Mincho" w:hAnsi="Times New Roman" w:cs="Times New Roman"/>
      <w:sz w:val="24"/>
      <w:szCs w:val="24"/>
      <w:lang w:eastAsia="ja-JP"/>
    </w:rPr>
  </w:style>
  <w:style w:type="character" w:styleId="CommentReference">
    <w:name w:val="annotation reference"/>
    <w:basedOn w:val="DefaultParagraphFont"/>
    <w:uiPriority w:val="99"/>
    <w:semiHidden/>
    <w:unhideWhenUsed/>
    <w:rsid w:val="000B3A98"/>
    <w:rPr>
      <w:sz w:val="16"/>
      <w:szCs w:val="16"/>
    </w:rPr>
  </w:style>
  <w:style w:type="paragraph" w:styleId="CommentText">
    <w:name w:val="annotation text"/>
    <w:basedOn w:val="Normal"/>
    <w:link w:val="CommentTextChar"/>
    <w:uiPriority w:val="99"/>
    <w:semiHidden/>
    <w:unhideWhenUsed/>
    <w:rsid w:val="000B3A98"/>
    <w:rPr>
      <w:sz w:val="20"/>
      <w:szCs w:val="20"/>
    </w:rPr>
  </w:style>
  <w:style w:type="character" w:customStyle="1" w:styleId="CommentTextChar">
    <w:name w:val="Comment Text Char"/>
    <w:basedOn w:val="DefaultParagraphFont"/>
    <w:link w:val="CommentText"/>
    <w:uiPriority w:val="99"/>
    <w:semiHidden/>
    <w:rsid w:val="000B3A98"/>
    <w:rPr>
      <w:rFonts w:ascii="Times New Roman" w:eastAsia="MS Mincho" w:hAnsi="Times New Roman" w:cs="Times New Roman"/>
      <w:sz w:val="20"/>
      <w:szCs w:val="20"/>
      <w:lang w:eastAsia="ja-JP"/>
    </w:rPr>
  </w:style>
  <w:style w:type="paragraph" w:styleId="Footer">
    <w:name w:val="footer"/>
    <w:basedOn w:val="Normal"/>
    <w:link w:val="FooterChar"/>
    <w:uiPriority w:val="99"/>
    <w:unhideWhenUsed/>
    <w:rsid w:val="000B3A98"/>
    <w:pPr>
      <w:tabs>
        <w:tab w:val="center" w:pos="4680"/>
        <w:tab w:val="right" w:pos="9360"/>
      </w:tabs>
    </w:pPr>
  </w:style>
  <w:style w:type="character" w:customStyle="1" w:styleId="FooterChar">
    <w:name w:val="Footer Char"/>
    <w:basedOn w:val="DefaultParagraphFont"/>
    <w:link w:val="Footer"/>
    <w:uiPriority w:val="99"/>
    <w:rsid w:val="000B3A98"/>
    <w:rPr>
      <w:rFonts w:ascii="Times New Roman" w:eastAsia="MS Mincho" w:hAnsi="Times New Roman" w:cs="Times New Roman"/>
      <w:sz w:val="24"/>
      <w:szCs w:val="24"/>
      <w:lang w:eastAsia="ja-JP"/>
    </w:rPr>
  </w:style>
  <w:style w:type="paragraph" w:styleId="BalloonText">
    <w:name w:val="Balloon Text"/>
    <w:basedOn w:val="Normal"/>
    <w:link w:val="BalloonTextChar"/>
    <w:uiPriority w:val="99"/>
    <w:semiHidden/>
    <w:unhideWhenUsed/>
    <w:rsid w:val="000B3A98"/>
    <w:rPr>
      <w:rFonts w:ascii="Tahoma" w:hAnsi="Tahoma" w:cs="Tahoma"/>
      <w:sz w:val="16"/>
      <w:szCs w:val="16"/>
    </w:rPr>
  </w:style>
  <w:style w:type="character" w:customStyle="1" w:styleId="BalloonTextChar">
    <w:name w:val="Balloon Text Char"/>
    <w:basedOn w:val="DefaultParagraphFont"/>
    <w:link w:val="BalloonText"/>
    <w:uiPriority w:val="99"/>
    <w:semiHidden/>
    <w:rsid w:val="000B3A98"/>
    <w:rPr>
      <w:rFonts w:ascii="Tahoma" w:eastAsia="MS Mincho" w:hAnsi="Tahoma" w:cs="Tahoma"/>
      <w:sz w:val="16"/>
      <w:szCs w:val="16"/>
      <w:lang w:eastAsia="ja-JP"/>
    </w:rPr>
  </w:style>
  <w:style w:type="paragraph" w:styleId="ListParagraph">
    <w:name w:val="List Paragraph"/>
    <w:basedOn w:val="Normal"/>
    <w:uiPriority w:val="34"/>
    <w:qFormat/>
    <w:rsid w:val="000B3A98"/>
    <w:pPr>
      <w:ind w:left="720"/>
      <w:contextualSpacing/>
    </w:pPr>
  </w:style>
  <w:style w:type="paragraph" w:styleId="Header">
    <w:name w:val="header"/>
    <w:basedOn w:val="Normal"/>
    <w:link w:val="HeaderChar"/>
    <w:uiPriority w:val="99"/>
    <w:unhideWhenUsed/>
    <w:rsid w:val="00A30F81"/>
    <w:pPr>
      <w:tabs>
        <w:tab w:val="center" w:pos="4680"/>
        <w:tab w:val="right" w:pos="9360"/>
      </w:tabs>
    </w:pPr>
  </w:style>
  <w:style w:type="character" w:customStyle="1" w:styleId="HeaderChar">
    <w:name w:val="Header Char"/>
    <w:basedOn w:val="DefaultParagraphFont"/>
    <w:link w:val="Header"/>
    <w:uiPriority w:val="99"/>
    <w:rsid w:val="00A30F81"/>
    <w:rPr>
      <w:rFonts w:ascii="Times New Roman" w:eastAsia="MS Mincho" w:hAnsi="Times New Roman" w:cs="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6C39D8"/>
    <w:rPr>
      <w:b/>
      <w:bCs/>
    </w:rPr>
  </w:style>
  <w:style w:type="character" w:customStyle="1" w:styleId="CommentSubjectChar">
    <w:name w:val="Comment Subject Char"/>
    <w:basedOn w:val="CommentTextChar"/>
    <w:link w:val="CommentSubject"/>
    <w:uiPriority w:val="99"/>
    <w:semiHidden/>
    <w:rsid w:val="006C39D8"/>
    <w:rPr>
      <w:rFonts w:ascii="Times New Roman" w:eastAsia="MS Mincho" w:hAnsi="Times New Roman" w:cs="Times New Roman"/>
      <w:b/>
      <w:bCs/>
      <w:sz w:val="20"/>
      <w:szCs w:val="20"/>
      <w:lang w:eastAsia="ja-JP"/>
    </w:rPr>
  </w:style>
  <w:style w:type="paragraph" w:styleId="Revision">
    <w:name w:val="Revision"/>
    <w:hidden/>
    <w:uiPriority w:val="99"/>
    <w:semiHidden/>
    <w:rsid w:val="00D02EB0"/>
    <w:pPr>
      <w:spacing w:after="0" w:line="240" w:lineRule="auto"/>
    </w:pPr>
    <w:rPr>
      <w:rFonts w:ascii="Times New Roman" w:eastAsia="MS Mincho" w:hAnsi="Times New Roman" w:cs="Times New Roman"/>
      <w:sz w:val="24"/>
      <w:szCs w:val="24"/>
      <w:lang w:eastAsia="ja-JP"/>
    </w:rPr>
  </w:style>
  <w:style w:type="character" w:customStyle="1" w:styleId="apple-converted-space">
    <w:name w:val="apple-converted-space"/>
    <w:basedOn w:val="DefaultParagraphFont"/>
    <w:rsid w:val="006B7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9934">
      <w:bodyDiv w:val="1"/>
      <w:marLeft w:val="0"/>
      <w:marRight w:val="0"/>
      <w:marTop w:val="0"/>
      <w:marBottom w:val="0"/>
      <w:divBdr>
        <w:top w:val="none" w:sz="0" w:space="0" w:color="auto"/>
        <w:left w:val="none" w:sz="0" w:space="0" w:color="auto"/>
        <w:bottom w:val="none" w:sz="0" w:space="0" w:color="auto"/>
        <w:right w:val="none" w:sz="0" w:space="0" w:color="auto"/>
      </w:divBdr>
      <w:divsChild>
        <w:div w:id="1034621349">
          <w:marLeft w:val="0"/>
          <w:marRight w:val="0"/>
          <w:marTop w:val="0"/>
          <w:marBottom w:val="0"/>
          <w:divBdr>
            <w:top w:val="none" w:sz="0" w:space="0" w:color="auto"/>
            <w:left w:val="none" w:sz="0" w:space="0" w:color="auto"/>
            <w:bottom w:val="none" w:sz="0" w:space="0" w:color="auto"/>
            <w:right w:val="none" w:sz="0" w:space="0" w:color="auto"/>
          </w:divBdr>
          <w:divsChild>
            <w:div w:id="5452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F5FF3-D204-40D2-B7F8-C8F71588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mnkusnad</dc:creator>
  <cp:lastModifiedBy>Arif Aliadi</cp:lastModifiedBy>
  <cp:revision>2</cp:revision>
  <cp:lastPrinted>2016-10-27T01:54:00Z</cp:lastPrinted>
  <dcterms:created xsi:type="dcterms:W3CDTF">2019-06-17T03:39:00Z</dcterms:created>
  <dcterms:modified xsi:type="dcterms:W3CDTF">2019-06-17T03:39:00Z</dcterms:modified>
</cp:coreProperties>
</file>